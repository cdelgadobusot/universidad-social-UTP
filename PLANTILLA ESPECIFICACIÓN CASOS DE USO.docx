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footer1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6.xml" ContentType="application/vnd.openxmlformats-officedocument.wordprocessingml.footer+xml"/>
  <Override PartName="/word/header27.xml" ContentType="application/vnd.openxmlformats-officedocument.wordprocessingml.header+xml"/>
  <Override PartName="/word/footer17.xml" ContentType="application/vnd.openxmlformats-officedocument.wordprocessingml.footer+xml"/>
  <Override PartName="/word/header2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6356" w:rsidP="0093473F" w:rsidRDefault="00986356" w14:paraId="31980B8A" w14:textId="77777777">
      <w:pPr>
        <w:pStyle w:val="Title"/>
        <w:jc w:val="right"/>
        <w:rPr>
          <w:rFonts w:cs="Arial"/>
          <w:lang w:val="es-ES"/>
        </w:rPr>
      </w:pPr>
    </w:p>
    <w:p w:rsidR="00986356" w:rsidP="0093473F" w:rsidRDefault="00986356" w14:paraId="52017D22" w14:textId="77777777">
      <w:pPr>
        <w:pStyle w:val="Title"/>
        <w:jc w:val="right"/>
        <w:rPr>
          <w:rFonts w:cs="Arial"/>
          <w:lang w:val="es-ES"/>
        </w:rPr>
      </w:pPr>
    </w:p>
    <w:p w:rsidR="00986356" w:rsidP="0093473F" w:rsidRDefault="00986356" w14:paraId="5C1B5FE6" w14:textId="77777777">
      <w:pPr>
        <w:pStyle w:val="Title"/>
        <w:jc w:val="right"/>
        <w:rPr>
          <w:rFonts w:cs="Arial"/>
          <w:lang w:val="es-ES"/>
        </w:rPr>
      </w:pPr>
    </w:p>
    <w:p w:rsidR="00986356" w:rsidP="0093473F" w:rsidRDefault="00986356" w14:paraId="6C45D215" w14:textId="77777777">
      <w:pPr>
        <w:pStyle w:val="Title"/>
        <w:jc w:val="right"/>
        <w:rPr>
          <w:rFonts w:cs="Arial"/>
          <w:lang w:val="es-ES"/>
        </w:rPr>
      </w:pPr>
    </w:p>
    <w:p w:rsidR="00986356" w:rsidP="0093473F" w:rsidRDefault="00986356" w14:paraId="0DBE05AC" w14:textId="77777777">
      <w:pPr>
        <w:pStyle w:val="Title"/>
        <w:jc w:val="right"/>
        <w:rPr>
          <w:rFonts w:cs="Arial"/>
          <w:lang w:val="es-ES"/>
        </w:rPr>
      </w:pPr>
    </w:p>
    <w:p w:rsidR="00986356" w:rsidP="0093473F" w:rsidRDefault="00986356" w14:paraId="7AF688B4" w14:textId="77777777">
      <w:pPr>
        <w:pStyle w:val="Title"/>
        <w:jc w:val="right"/>
        <w:rPr>
          <w:rFonts w:cs="Arial"/>
          <w:lang w:val="es-ES"/>
        </w:rPr>
      </w:pPr>
    </w:p>
    <w:p w:rsidR="00986356" w:rsidP="0093473F" w:rsidRDefault="00986356" w14:paraId="6B8F8D72" w14:textId="77777777">
      <w:pPr>
        <w:pStyle w:val="Title"/>
        <w:jc w:val="right"/>
        <w:rPr>
          <w:rFonts w:cs="Arial"/>
          <w:lang w:val="es-ES"/>
        </w:rPr>
      </w:pPr>
    </w:p>
    <w:p w:rsidR="00986356" w:rsidP="0093473F" w:rsidRDefault="00986356" w14:paraId="0CD102CE" w14:textId="77777777">
      <w:pPr>
        <w:pStyle w:val="Title"/>
        <w:jc w:val="right"/>
        <w:rPr>
          <w:rFonts w:cs="Arial"/>
          <w:lang w:val="es-ES"/>
        </w:rPr>
      </w:pPr>
    </w:p>
    <w:p w:rsidR="00986356" w:rsidP="0093473F" w:rsidRDefault="00986356" w14:paraId="4C11030C" w14:textId="77777777">
      <w:pPr>
        <w:pStyle w:val="Title"/>
        <w:jc w:val="right"/>
        <w:rPr>
          <w:rFonts w:cs="Arial"/>
          <w:lang w:val="es-ES"/>
        </w:rPr>
      </w:pPr>
    </w:p>
    <w:p w:rsidR="00986356" w:rsidP="0093473F" w:rsidRDefault="00986356" w14:paraId="22AB530B" w14:textId="77777777">
      <w:pPr>
        <w:pStyle w:val="Title"/>
        <w:jc w:val="right"/>
        <w:rPr>
          <w:rFonts w:cs="Arial"/>
          <w:lang w:val="es-ES"/>
        </w:rPr>
      </w:pPr>
    </w:p>
    <w:p w:rsidR="00986356" w:rsidP="0093473F" w:rsidRDefault="00986356" w14:paraId="377538A8" w14:textId="77777777">
      <w:pPr>
        <w:pStyle w:val="Title"/>
        <w:jc w:val="right"/>
        <w:rPr>
          <w:rFonts w:cs="Arial"/>
          <w:lang w:val="es-ES"/>
        </w:rPr>
      </w:pPr>
    </w:p>
    <w:p w:rsidR="00986356" w:rsidP="0093473F" w:rsidRDefault="00986356" w14:paraId="7A49226C" w14:textId="77777777">
      <w:pPr>
        <w:pStyle w:val="Title"/>
        <w:jc w:val="right"/>
        <w:rPr>
          <w:rFonts w:cs="Arial"/>
          <w:lang w:val="es-ES"/>
        </w:rPr>
      </w:pPr>
    </w:p>
    <w:p w:rsidRPr="0093473F" w:rsidR="001D58CF" w:rsidP="0093473F" w:rsidRDefault="001D58CF" w14:paraId="50C6539D" w14:textId="62BA80BE">
      <w:pPr>
        <w:pStyle w:val="Title"/>
        <w:jc w:val="right"/>
        <w:rPr>
          <w:rFonts w:cs="Arial"/>
          <w:lang w:val="es-ES"/>
        </w:rPr>
      </w:pPr>
      <w:r w:rsidRPr="0093473F">
        <w:rPr>
          <w:rFonts w:cs="Arial"/>
          <w:lang w:val="es-ES"/>
        </w:rPr>
        <w:fldChar w:fldCharType="begin"/>
      </w:r>
      <w:r w:rsidRPr="0093473F">
        <w:rPr>
          <w:rFonts w:cs="Arial"/>
          <w:lang w:val="es-ES"/>
        </w:rPr>
        <w:instrText xml:space="preserve"> SUBJECT  \* MERGEFORMAT </w:instrText>
      </w:r>
      <w:r w:rsidRPr="0093473F">
        <w:rPr>
          <w:rFonts w:cs="Arial"/>
          <w:lang w:val="es-ES"/>
        </w:rPr>
        <w:fldChar w:fldCharType="separate"/>
      </w:r>
      <w:r w:rsidRPr="0093473F">
        <w:rPr>
          <w:rFonts w:cs="Arial"/>
          <w:lang w:val="es-ES"/>
        </w:rPr>
        <w:t>&lt;</w:t>
      </w:r>
      <w:r w:rsidR="0093473F">
        <w:rPr>
          <w:rFonts w:cs="Arial"/>
          <w:lang w:val="es-ES"/>
        </w:rPr>
        <w:t>Universidad Social</w:t>
      </w:r>
      <w:r w:rsidRPr="0093473F">
        <w:rPr>
          <w:rFonts w:cs="Arial"/>
          <w:lang w:val="es-ES"/>
        </w:rPr>
        <w:t>&gt;</w:t>
      </w:r>
      <w:r w:rsidRPr="0093473F">
        <w:rPr>
          <w:rFonts w:cs="Arial"/>
          <w:lang w:val="es-ES"/>
        </w:rPr>
        <w:fldChar w:fldCharType="end"/>
      </w:r>
    </w:p>
    <w:p w:rsidRPr="0093473F" w:rsidR="001D58CF" w:rsidP="0093473F" w:rsidRDefault="001D58CF" w14:paraId="63827C7C" w14:textId="77777777">
      <w:pPr>
        <w:pStyle w:val="Title"/>
        <w:jc w:val="right"/>
        <w:rPr>
          <w:rFonts w:cs="Arial"/>
          <w:lang w:val="es-ES"/>
        </w:rPr>
      </w:pPr>
      <w:r w:rsidRPr="0093473F">
        <w:rPr>
          <w:rFonts w:cs="Arial"/>
          <w:lang w:val="es-ES"/>
        </w:rPr>
        <w:fldChar w:fldCharType="begin"/>
      </w:r>
      <w:r w:rsidRPr="0093473F">
        <w:rPr>
          <w:rFonts w:cs="Arial"/>
          <w:lang w:val="es-ES"/>
        </w:rPr>
        <w:instrText xml:space="preserve">title  \* Mergeformat </w:instrText>
      </w:r>
      <w:r w:rsidRPr="0093473F">
        <w:rPr>
          <w:rFonts w:cs="Arial"/>
          <w:lang w:val="es-ES"/>
        </w:rPr>
        <w:fldChar w:fldCharType="separate"/>
      </w:r>
      <w:r w:rsidRPr="0093473F">
        <w:rPr>
          <w:rFonts w:cs="Arial"/>
          <w:lang w:val="es-ES"/>
        </w:rPr>
        <w:t>Especificación de Caso de Uso: &lt;</w:t>
      </w:r>
      <w:r w:rsidR="0093473F">
        <w:rPr>
          <w:rFonts w:cs="Arial"/>
          <w:lang w:val="es-ES"/>
        </w:rPr>
        <w:t xml:space="preserve">Todos </w:t>
      </w:r>
      <w:r w:rsidR="00C22D18">
        <w:rPr>
          <w:rFonts w:cs="Arial"/>
          <w:lang w:val="es-ES"/>
        </w:rPr>
        <w:t>los</w:t>
      </w:r>
      <w:r w:rsidR="0093473F">
        <w:rPr>
          <w:rFonts w:cs="Arial"/>
          <w:lang w:val="es-ES"/>
        </w:rPr>
        <w:t xml:space="preserve"> </w:t>
      </w:r>
      <w:r w:rsidRPr="0093473F" w:rsidR="0093473F">
        <w:rPr>
          <w:rFonts w:cs="Arial"/>
          <w:lang w:val="es-ES"/>
        </w:rPr>
        <w:t>Casos</w:t>
      </w:r>
      <w:r w:rsidRPr="0093473F">
        <w:rPr>
          <w:rFonts w:cs="Arial"/>
          <w:lang w:val="es-ES"/>
        </w:rPr>
        <w:t xml:space="preserve"> de Uso&gt;</w:t>
      </w:r>
      <w:r w:rsidRPr="0093473F">
        <w:rPr>
          <w:rFonts w:cs="Arial"/>
          <w:lang w:val="es-ES"/>
        </w:rPr>
        <w:fldChar w:fldCharType="end"/>
      </w:r>
    </w:p>
    <w:p w:rsidRPr="0093473F" w:rsidR="001D58CF" w:rsidP="0093473F" w:rsidRDefault="001D58CF" w14:paraId="1FEE81B5" w14:textId="77777777">
      <w:pPr>
        <w:pStyle w:val="Title"/>
        <w:jc w:val="right"/>
        <w:rPr>
          <w:rFonts w:cs="Arial"/>
          <w:lang w:val="es-ES"/>
        </w:rPr>
      </w:pPr>
    </w:p>
    <w:p w:rsidRPr="0093473F" w:rsidR="001D58CF" w:rsidP="0093473F" w:rsidRDefault="001D58CF" w14:paraId="1BF2BC5F" w14:textId="199E4932">
      <w:pPr>
        <w:pStyle w:val="Title"/>
        <w:jc w:val="right"/>
        <w:rPr>
          <w:rFonts w:cs="Arial"/>
          <w:sz w:val="28"/>
          <w:szCs w:val="28"/>
          <w:lang w:val="es-ES"/>
        </w:rPr>
      </w:pPr>
      <w:r w:rsidRPr="1A00312C">
        <w:rPr>
          <w:rFonts w:cs="Arial"/>
          <w:sz w:val="28"/>
          <w:szCs w:val="28"/>
          <w:lang w:val="es-ES"/>
        </w:rPr>
        <w:t>Versión &lt;</w:t>
      </w:r>
      <w:r w:rsidRPr="1A00312C" w:rsidR="3DB431B6">
        <w:rPr>
          <w:rFonts w:cs="Arial"/>
          <w:sz w:val="28"/>
          <w:szCs w:val="28"/>
          <w:lang w:val="es-ES"/>
        </w:rPr>
        <w:t>2</w:t>
      </w:r>
      <w:r w:rsidRPr="1A00312C">
        <w:rPr>
          <w:rFonts w:cs="Arial"/>
          <w:sz w:val="28"/>
          <w:szCs w:val="28"/>
          <w:lang w:val="es-ES"/>
        </w:rPr>
        <w:t>.0&gt;</w:t>
      </w:r>
    </w:p>
    <w:p w:rsidRPr="0093473F" w:rsidR="001D58CF" w:rsidP="0093473F" w:rsidRDefault="001D58CF" w14:paraId="4A314428" w14:textId="77777777">
      <w:pPr>
        <w:spacing w:line="240" w:lineRule="auto"/>
        <w:rPr>
          <w:rFonts w:cs="Arial"/>
          <w:lang w:val="es-ES"/>
        </w:rPr>
      </w:pPr>
    </w:p>
    <w:p w:rsidRPr="0093473F" w:rsidR="00482FC8" w:rsidP="0093473F" w:rsidRDefault="00482FC8" w14:paraId="5F107C7C" w14:textId="77777777">
      <w:pPr>
        <w:pStyle w:val="Title"/>
        <w:rPr>
          <w:rFonts w:cs="Arial"/>
          <w:lang w:val="es-ES"/>
        </w:rPr>
      </w:pPr>
    </w:p>
    <w:p w:rsidRPr="0093473F" w:rsidR="00482FC8" w:rsidP="0093473F" w:rsidRDefault="00482FC8" w14:paraId="1684859A" w14:textId="77777777">
      <w:pPr>
        <w:spacing w:line="240" w:lineRule="auto"/>
        <w:rPr>
          <w:rFonts w:cs="Arial"/>
          <w:lang w:val="es-ES"/>
        </w:rPr>
      </w:pPr>
    </w:p>
    <w:p w:rsidRPr="0093473F" w:rsidR="001D58CF" w:rsidP="0093473F" w:rsidRDefault="00482FC8" w14:paraId="750635A4" w14:textId="77777777">
      <w:pPr>
        <w:spacing w:line="240" w:lineRule="auto"/>
        <w:rPr>
          <w:rFonts w:cs="Arial"/>
          <w:lang w:val="es-ES"/>
        </w:rPr>
      </w:pPr>
      <w:r w:rsidRPr="0093473F">
        <w:rPr>
          <w:rFonts w:cs="Arial"/>
          <w:lang w:val="es-ES"/>
        </w:rPr>
        <w:br w:type="page"/>
      </w:r>
      <w:r w:rsidRPr="0093473F" w:rsidR="001D58CF">
        <w:rPr>
          <w:rFonts w:cs="Arial"/>
          <w:lang w:val="es-ES"/>
        </w:rPr>
        <w:t>Historial de Revisiones</w:t>
      </w:r>
    </w:p>
    <w:tbl>
      <w:tblPr>
        <w:tblpPr w:leftFromText="180" w:rightFromText="180" w:vertAnchor="text" w:horzAnchor="margin" w:tblpY="345"/>
        <w:tblW w:w="0" w:type="auto"/>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180"/>
        <w:gridCol w:w="1097"/>
        <w:gridCol w:w="3458"/>
        <w:gridCol w:w="2641"/>
      </w:tblGrid>
      <w:tr w:rsidRPr="00A155C3" w:rsidR="00A155C3" w:rsidTr="00A155C3" w14:paraId="7F21CE7F" w14:textId="77777777">
        <w:trPr>
          <w:trHeight w:val="300"/>
        </w:trPr>
        <w:tc>
          <w:tcPr>
            <w:tcW w:w="2180"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0A155C3" w14:paraId="0A44C679" w14:textId="77777777">
            <w:pPr>
              <w:widowControl/>
              <w:spacing w:line="360" w:lineRule="auto"/>
              <w:jc w:val="center"/>
              <w:textAlignment w:val="baseline"/>
              <w:rPr>
                <w:rFonts w:ascii="Segoe UI" w:hAnsi="Segoe UI" w:cs="Segoe UI"/>
                <w:sz w:val="18"/>
                <w:szCs w:val="18"/>
              </w:rPr>
            </w:pPr>
            <w:r w:rsidRPr="00A155C3">
              <w:rPr>
                <w:b/>
                <w:bCs/>
                <w:lang w:val="es-419"/>
              </w:rPr>
              <w:t>Fecha</w:t>
            </w:r>
            <w:r w:rsidRPr="00A155C3">
              <w:t> </w:t>
            </w:r>
          </w:p>
        </w:tc>
        <w:tc>
          <w:tcPr>
            <w:tcW w:w="1097"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0A155C3" w14:paraId="0B7EC708" w14:textId="77777777">
            <w:pPr>
              <w:widowControl/>
              <w:spacing w:line="360" w:lineRule="auto"/>
              <w:jc w:val="center"/>
              <w:textAlignment w:val="baseline"/>
              <w:rPr>
                <w:rFonts w:ascii="Segoe UI" w:hAnsi="Segoe UI" w:cs="Segoe UI"/>
                <w:sz w:val="18"/>
                <w:szCs w:val="18"/>
              </w:rPr>
            </w:pPr>
            <w:r w:rsidRPr="00A155C3">
              <w:rPr>
                <w:b/>
                <w:bCs/>
                <w:lang w:val="es-419"/>
              </w:rPr>
              <w:t>Versión</w:t>
            </w:r>
            <w:r w:rsidRPr="00A155C3">
              <w:t> </w:t>
            </w:r>
          </w:p>
        </w:tc>
        <w:tc>
          <w:tcPr>
            <w:tcW w:w="3458"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0A155C3" w14:paraId="19A644CB" w14:textId="77777777">
            <w:pPr>
              <w:widowControl/>
              <w:spacing w:line="360" w:lineRule="auto"/>
              <w:jc w:val="center"/>
              <w:textAlignment w:val="baseline"/>
              <w:rPr>
                <w:rFonts w:ascii="Segoe UI" w:hAnsi="Segoe UI" w:cs="Segoe UI"/>
                <w:sz w:val="18"/>
                <w:szCs w:val="18"/>
              </w:rPr>
            </w:pPr>
            <w:r w:rsidRPr="00A155C3">
              <w:rPr>
                <w:b/>
                <w:bCs/>
                <w:lang w:val="es-419"/>
              </w:rPr>
              <w:t>Descripción</w:t>
            </w:r>
            <w:r w:rsidRPr="00A155C3">
              <w:t> </w:t>
            </w:r>
          </w:p>
        </w:tc>
        <w:tc>
          <w:tcPr>
            <w:tcW w:w="2641"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0A155C3" w14:paraId="1AA9CCC8" w14:textId="77777777">
            <w:pPr>
              <w:widowControl/>
              <w:spacing w:line="360" w:lineRule="auto"/>
              <w:jc w:val="center"/>
              <w:textAlignment w:val="baseline"/>
              <w:rPr>
                <w:rFonts w:ascii="Segoe UI" w:hAnsi="Segoe UI" w:cs="Segoe UI"/>
                <w:sz w:val="18"/>
                <w:szCs w:val="18"/>
              </w:rPr>
            </w:pPr>
            <w:r w:rsidRPr="00A155C3">
              <w:rPr>
                <w:b/>
                <w:bCs/>
                <w:lang w:val="es-419"/>
              </w:rPr>
              <w:t>Autor</w:t>
            </w:r>
            <w:r w:rsidRPr="00A155C3">
              <w:t> </w:t>
            </w:r>
          </w:p>
        </w:tc>
      </w:tr>
      <w:tr w:rsidRPr="00A155C3" w:rsidR="00A155C3" w:rsidTr="00A155C3" w14:paraId="14F7BBBC" w14:textId="77777777">
        <w:trPr>
          <w:trHeight w:val="300"/>
        </w:trPr>
        <w:tc>
          <w:tcPr>
            <w:tcW w:w="2180"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0A155C3" w14:paraId="4EFBE708" w14:textId="77777777">
            <w:pPr>
              <w:widowControl/>
              <w:spacing w:line="360" w:lineRule="auto"/>
              <w:jc w:val="both"/>
              <w:textAlignment w:val="baseline"/>
              <w:rPr>
                <w:rFonts w:ascii="Segoe UI" w:hAnsi="Segoe UI" w:cs="Segoe UI"/>
                <w:sz w:val="18"/>
                <w:szCs w:val="18"/>
              </w:rPr>
            </w:pPr>
            <w:r w:rsidRPr="00A155C3">
              <w:rPr>
                <w:lang w:val="es-419"/>
              </w:rPr>
              <w:t>03/junio/2024</w:t>
            </w:r>
            <w:r w:rsidRPr="00A155C3">
              <w:t> </w:t>
            </w:r>
          </w:p>
        </w:tc>
        <w:tc>
          <w:tcPr>
            <w:tcW w:w="1097"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463A6D62" w14:paraId="30DAF25A" w14:textId="7D002E34">
            <w:pPr>
              <w:widowControl/>
              <w:spacing w:line="360" w:lineRule="auto"/>
              <w:jc w:val="both"/>
              <w:textAlignment w:val="baseline"/>
              <w:rPr>
                <w:rFonts w:ascii="Segoe UI" w:hAnsi="Segoe UI" w:cs="Segoe UI"/>
                <w:sz w:val="18"/>
                <w:szCs w:val="18"/>
              </w:rPr>
            </w:pPr>
            <w:r w:rsidRPr="1A00312C">
              <w:rPr>
                <w:lang w:val="es-419"/>
              </w:rPr>
              <w:t>2</w:t>
            </w:r>
            <w:r w:rsidRPr="00A155C3" w:rsidR="00A155C3">
              <w:rPr>
                <w:lang w:val="es-419"/>
              </w:rPr>
              <w:t>.0</w:t>
            </w:r>
            <w:r w:rsidRPr="00A155C3" w:rsidR="00A155C3">
              <w:t> </w:t>
            </w:r>
          </w:p>
        </w:tc>
        <w:tc>
          <w:tcPr>
            <w:tcW w:w="3458"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0A155C3" w14:paraId="5A90355E" w14:textId="77777777">
            <w:pPr>
              <w:widowControl/>
              <w:spacing w:line="360" w:lineRule="auto"/>
              <w:jc w:val="both"/>
              <w:textAlignment w:val="baseline"/>
              <w:rPr>
                <w:rFonts w:ascii="Segoe UI" w:hAnsi="Segoe UI" w:cs="Segoe UI"/>
                <w:sz w:val="18"/>
                <w:szCs w:val="18"/>
                <w:lang w:val="es-MX"/>
              </w:rPr>
            </w:pPr>
            <w:r w:rsidRPr="00A155C3">
              <w:rPr>
                <w:lang w:val="es-419"/>
              </w:rPr>
              <w:t>Se comenzó con los casos de uso de los profesores y estudiantes según cómo ellos lo ven.</w:t>
            </w:r>
            <w:r w:rsidRPr="00A155C3">
              <w:rPr>
                <w:lang w:val="es-MX"/>
              </w:rPr>
              <w:t> </w:t>
            </w:r>
          </w:p>
        </w:tc>
        <w:tc>
          <w:tcPr>
            <w:tcW w:w="2641"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EB76C3" w:rsidRDefault="00A155C3" w14:paraId="695C4CB5" w14:textId="77777777">
            <w:pPr>
              <w:widowControl/>
              <w:spacing w:line="360" w:lineRule="auto"/>
              <w:ind w:left="84" w:right="134"/>
              <w:jc w:val="both"/>
              <w:textAlignment w:val="baseline"/>
              <w:rPr>
                <w:rFonts w:ascii="Segoe UI" w:hAnsi="Segoe UI" w:cs="Segoe UI"/>
                <w:sz w:val="18"/>
                <w:szCs w:val="18"/>
              </w:rPr>
            </w:pPr>
            <w:r w:rsidRPr="00A155C3">
              <w:rPr>
                <w:lang w:val="es-PA"/>
              </w:rPr>
              <w:t>Stephany Chong, Alexandra Zheng</w:t>
            </w:r>
            <w:r w:rsidRPr="00A155C3">
              <w:t> </w:t>
            </w:r>
          </w:p>
        </w:tc>
      </w:tr>
      <w:tr w:rsidRPr="00A155C3" w:rsidR="00A155C3" w:rsidTr="00A155C3" w14:paraId="2D9FCDC1" w14:textId="77777777">
        <w:trPr>
          <w:trHeight w:val="300"/>
        </w:trPr>
        <w:tc>
          <w:tcPr>
            <w:tcW w:w="2180"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0A155C3" w14:paraId="7EE9D80F" w14:textId="77777777">
            <w:pPr>
              <w:widowControl/>
              <w:spacing w:line="360" w:lineRule="auto"/>
              <w:jc w:val="both"/>
              <w:textAlignment w:val="baseline"/>
              <w:rPr>
                <w:rFonts w:ascii="Segoe UI" w:hAnsi="Segoe UI" w:cs="Segoe UI"/>
                <w:sz w:val="18"/>
                <w:szCs w:val="18"/>
              </w:rPr>
            </w:pPr>
            <w:r w:rsidRPr="00A155C3">
              <w:rPr>
                <w:lang w:val="es-419"/>
              </w:rPr>
              <w:t>04/junio/2024</w:t>
            </w:r>
            <w:r w:rsidRPr="00A155C3">
              <w:t> </w:t>
            </w:r>
          </w:p>
        </w:tc>
        <w:tc>
          <w:tcPr>
            <w:tcW w:w="1097"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7BBA5090" w14:paraId="6C12C390" w14:textId="18519276">
            <w:pPr>
              <w:widowControl/>
              <w:spacing w:line="360" w:lineRule="auto"/>
              <w:jc w:val="both"/>
              <w:textAlignment w:val="baseline"/>
              <w:rPr>
                <w:rFonts w:ascii="Segoe UI" w:hAnsi="Segoe UI" w:cs="Segoe UI"/>
                <w:sz w:val="18"/>
                <w:szCs w:val="18"/>
              </w:rPr>
            </w:pPr>
            <w:r w:rsidRPr="1A00312C">
              <w:rPr>
                <w:lang w:val="es-419"/>
              </w:rPr>
              <w:t>2</w:t>
            </w:r>
            <w:r w:rsidRPr="00A155C3" w:rsidR="00A155C3">
              <w:rPr>
                <w:lang w:val="es-419"/>
              </w:rPr>
              <w:t>.0</w:t>
            </w:r>
            <w:r w:rsidRPr="00A155C3" w:rsidR="00A155C3">
              <w:t> </w:t>
            </w:r>
          </w:p>
        </w:tc>
        <w:tc>
          <w:tcPr>
            <w:tcW w:w="3458"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0A155C3" w14:paraId="26E55EEE" w14:textId="77777777">
            <w:pPr>
              <w:widowControl/>
              <w:spacing w:line="360" w:lineRule="auto"/>
              <w:jc w:val="both"/>
              <w:textAlignment w:val="baseline"/>
              <w:rPr>
                <w:rFonts w:ascii="Segoe UI" w:hAnsi="Segoe UI" w:cs="Segoe UI"/>
                <w:sz w:val="18"/>
                <w:szCs w:val="18"/>
                <w:lang w:val="es-MX"/>
              </w:rPr>
            </w:pPr>
            <w:r w:rsidRPr="00A155C3">
              <w:rPr>
                <w:lang w:val="es-419"/>
              </w:rPr>
              <w:t>Se empezó a corregir los nuevos casos de uso.</w:t>
            </w:r>
            <w:r w:rsidRPr="00A155C3">
              <w:rPr>
                <w:lang w:val="es-MX"/>
              </w:rPr>
              <w:t> </w:t>
            </w:r>
          </w:p>
        </w:tc>
        <w:tc>
          <w:tcPr>
            <w:tcW w:w="2641"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EB76C3" w:rsidRDefault="00A155C3" w14:paraId="48778E6D" w14:textId="77777777">
            <w:pPr>
              <w:widowControl/>
              <w:spacing w:line="360" w:lineRule="auto"/>
              <w:ind w:left="84" w:right="134"/>
              <w:jc w:val="both"/>
              <w:textAlignment w:val="baseline"/>
              <w:rPr>
                <w:rFonts w:ascii="Segoe UI" w:hAnsi="Segoe UI" w:cs="Segoe UI"/>
                <w:sz w:val="18"/>
                <w:szCs w:val="18"/>
              </w:rPr>
            </w:pPr>
            <w:r w:rsidRPr="00A155C3">
              <w:rPr>
                <w:lang w:val="es-PA"/>
              </w:rPr>
              <w:t>Alexandra Zheng</w:t>
            </w:r>
            <w:r w:rsidRPr="00A155C3">
              <w:t> </w:t>
            </w:r>
          </w:p>
        </w:tc>
      </w:tr>
      <w:tr w:rsidRPr="00A155C3" w:rsidR="00A155C3" w:rsidTr="00A155C3" w14:paraId="75BDE040" w14:textId="77777777">
        <w:trPr>
          <w:trHeight w:val="300"/>
        </w:trPr>
        <w:tc>
          <w:tcPr>
            <w:tcW w:w="2180"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0A155C3" w14:paraId="66A53D01" w14:textId="77777777">
            <w:pPr>
              <w:widowControl/>
              <w:spacing w:line="360" w:lineRule="auto"/>
              <w:jc w:val="both"/>
              <w:textAlignment w:val="baseline"/>
              <w:rPr>
                <w:rFonts w:ascii="Segoe UI" w:hAnsi="Segoe UI" w:cs="Segoe UI"/>
                <w:sz w:val="18"/>
                <w:szCs w:val="18"/>
              </w:rPr>
            </w:pPr>
            <w:r w:rsidRPr="00A155C3">
              <w:rPr>
                <w:lang w:val="es-419"/>
              </w:rPr>
              <w:t>05/junio/2024</w:t>
            </w:r>
            <w:r w:rsidRPr="00A155C3">
              <w:t> </w:t>
            </w:r>
          </w:p>
        </w:tc>
        <w:tc>
          <w:tcPr>
            <w:tcW w:w="1097"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87B07AE" w14:paraId="6C222BAC" w14:textId="1BCCDA3F">
            <w:pPr>
              <w:widowControl/>
              <w:spacing w:line="360" w:lineRule="auto"/>
              <w:jc w:val="both"/>
              <w:textAlignment w:val="baseline"/>
              <w:rPr>
                <w:rFonts w:ascii="Segoe UI" w:hAnsi="Segoe UI" w:cs="Segoe UI"/>
                <w:sz w:val="18"/>
                <w:szCs w:val="18"/>
              </w:rPr>
            </w:pPr>
            <w:r w:rsidRPr="1A00312C">
              <w:rPr>
                <w:lang w:val="es-419"/>
              </w:rPr>
              <w:t>2</w:t>
            </w:r>
            <w:r w:rsidRPr="00A155C3" w:rsidR="00A155C3">
              <w:rPr>
                <w:lang w:val="es-419"/>
              </w:rPr>
              <w:t>.0</w:t>
            </w:r>
            <w:r w:rsidRPr="00A155C3" w:rsidR="00A155C3">
              <w:t> </w:t>
            </w:r>
          </w:p>
        </w:tc>
        <w:tc>
          <w:tcPr>
            <w:tcW w:w="3458"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986356" w:rsidRDefault="00A155C3" w14:paraId="75F25D4B" w14:textId="77777777">
            <w:pPr>
              <w:widowControl/>
              <w:spacing w:line="360" w:lineRule="auto"/>
              <w:jc w:val="both"/>
              <w:textAlignment w:val="baseline"/>
              <w:rPr>
                <w:rFonts w:ascii="Segoe UI" w:hAnsi="Segoe UI" w:cs="Segoe UI"/>
                <w:sz w:val="18"/>
                <w:szCs w:val="18"/>
                <w:lang w:val="es-MX"/>
              </w:rPr>
            </w:pPr>
            <w:r w:rsidRPr="00A155C3">
              <w:rPr>
                <w:lang w:val="es-419"/>
              </w:rPr>
              <w:t>Se continúo con la edición de los casos de uso.</w:t>
            </w:r>
            <w:r w:rsidRPr="00A155C3">
              <w:rPr>
                <w:lang w:val="es-MX"/>
              </w:rPr>
              <w:t> </w:t>
            </w:r>
          </w:p>
        </w:tc>
        <w:tc>
          <w:tcPr>
            <w:tcW w:w="2641" w:type="dxa"/>
            <w:tcBorders>
              <w:top w:val="single" w:color="auto" w:sz="6" w:space="0"/>
              <w:left w:val="single" w:color="auto" w:sz="6" w:space="0"/>
              <w:bottom w:val="single" w:color="auto" w:sz="6" w:space="0"/>
              <w:right w:val="single" w:color="auto" w:sz="6" w:space="0"/>
            </w:tcBorders>
            <w:shd w:val="clear" w:color="auto" w:fill="auto"/>
            <w:hideMark/>
          </w:tcPr>
          <w:p w:rsidRPr="00A155C3" w:rsidR="00A155C3" w:rsidP="00EB76C3" w:rsidRDefault="00A155C3" w14:paraId="6DF1F12B" w14:textId="77777777">
            <w:pPr>
              <w:widowControl/>
              <w:spacing w:line="360" w:lineRule="auto"/>
              <w:ind w:left="84" w:right="134"/>
              <w:jc w:val="both"/>
              <w:textAlignment w:val="baseline"/>
              <w:rPr>
                <w:rFonts w:ascii="Segoe UI" w:hAnsi="Segoe UI" w:cs="Segoe UI"/>
                <w:sz w:val="18"/>
                <w:szCs w:val="18"/>
              </w:rPr>
            </w:pPr>
            <w:r w:rsidRPr="00A155C3">
              <w:rPr>
                <w:lang w:val="es-PA"/>
              </w:rPr>
              <w:t>Stephany Chong, Alexandra Zheng</w:t>
            </w:r>
            <w:r w:rsidRPr="00A155C3">
              <w:t> </w:t>
            </w:r>
          </w:p>
        </w:tc>
      </w:tr>
      <w:tr w:rsidRPr="00A155C3" w:rsidR="00A155C3" w:rsidTr="00A155C3" w14:paraId="52C05816" w14:textId="77777777">
        <w:trPr>
          <w:trHeight w:val="300"/>
        </w:trPr>
        <w:tc>
          <w:tcPr>
            <w:tcW w:w="2180"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0A155C3" w14:paraId="1050EB2B" w14:textId="77777777">
            <w:pPr>
              <w:widowControl/>
              <w:spacing w:line="360" w:lineRule="auto"/>
              <w:jc w:val="both"/>
              <w:textAlignment w:val="baseline"/>
              <w:rPr>
                <w:lang w:val="es-419"/>
              </w:rPr>
            </w:pPr>
            <w:r w:rsidRPr="00A155C3">
              <w:rPr>
                <w:lang w:val="es-419"/>
              </w:rPr>
              <w:t>03/junio/2024</w:t>
            </w:r>
          </w:p>
        </w:tc>
        <w:tc>
          <w:tcPr>
            <w:tcW w:w="1097"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1231BEDD" w14:paraId="0B5A841A" w14:textId="25CCD318">
            <w:pPr>
              <w:widowControl/>
              <w:spacing w:line="360" w:lineRule="auto"/>
              <w:jc w:val="both"/>
              <w:textAlignment w:val="baseline"/>
              <w:rPr>
                <w:lang w:val="es-419"/>
              </w:rPr>
            </w:pPr>
            <w:r w:rsidRPr="1A00312C">
              <w:rPr>
                <w:lang w:val="es-419"/>
              </w:rPr>
              <w:t>2</w:t>
            </w:r>
            <w:r w:rsidRPr="00A155C3" w:rsidR="00A155C3">
              <w:rPr>
                <w:lang w:val="es-419"/>
              </w:rPr>
              <w:t>.0</w:t>
            </w:r>
            <w:r w:rsidRPr="00A155C3" w:rsidR="00A155C3">
              <w:t> </w:t>
            </w:r>
          </w:p>
        </w:tc>
        <w:tc>
          <w:tcPr>
            <w:tcW w:w="3458"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0FB4742" w14:paraId="2A8A84C1" w14:textId="77777777">
            <w:pPr>
              <w:widowControl/>
              <w:spacing w:line="360" w:lineRule="auto"/>
              <w:jc w:val="both"/>
              <w:textAlignment w:val="baseline"/>
              <w:rPr>
                <w:lang w:val="es-419"/>
              </w:rPr>
            </w:pPr>
            <w:r>
              <w:rPr>
                <w:lang w:val="es-419"/>
              </w:rPr>
              <w:t>Se inició y continuó con la elaboración de los casos de uso donde participan los trabajadores de la DSSU</w:t>
            </w:r>
          </w:p>
        </w:tc>
        <w:tc>
          <w:tcPr>
            <w:tcW w:w="2641"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EB76C3" w:rsidRDefault="00A155C3" w14:paraId="1F13B981" w14:textId="77777777">
            <w:pPr>
              <w:widowControl/>
              <w:spacing w:line="360" w:lineRule="auto"/>
              <w:ind w:left="84" w:right="134"/>
              <w:jc w:val="both"/>
              <w:textAlignment w:val="baseline"/>
              <w:rPr>
                <w:lang w:val="es-PA"/>
              </w:rPr>
            </w:pPr>
            <w:r>
              <w:rPr>
                <w:lang w:val="es-PA"/>
              </w:rPr>
              <w:t>Diego Jaén</w:t>
            </w:r>
          </w:p>
        </w:tc>
      </w:tr>
      <w:tr w:rsidRPr="00A155C3" w:rsidR="00A155C3" w:rsidTr="00A155C3" w14:paraId="6520D004" w14:textId="77777777">
        <w:trPr>
          <w:trHeight w:val="300"/>
        </w:trPr>
        <w:tc>
          <w:tcPr>
            <w:tcW w:w="2180"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0A155C3" w14:paraId="3800361C" w14:textId="77777777">
            <w:pPr>
              <w:widowControl/>
              <w:spacing w:line="360" w:lineRule="auto"/>
              <w:jc w:val="both"/>
              <w:textAlignment w:val="baseline"/>
              <w:rPr>
                <w:lang w:val="es-419"/>
              </w:rPr>
            </w:pPr>
            <w:r w:rsidRPr="00A155C3">
              <w:rPr>
                <w:lang w:val="es-419"/>
              </w:rPr>
              <w:t>03/junio/2024</w:t>
            </w:r>
          </w:p>
        </w:tc>
        <w:tc>
          <w:tcPr>
            <w:tcW w:w="1097"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7E740F28" w14:paraId="7B289C25" w14:textId="2A66958F">
            <w:pPr>
              <w:widowControl/>
              <w:spacing w:line="360" w:lineRule="auto"/>
              <w:jc w:val="both"/>
              <w:textAlignment w:val="baseline"/>
              <w:rPr>
                <w:lang w:val="es-419"/>
              </w:rPr>
            </w:pPr>
            <w:r w:rsidRPr="1A00312C">
              <w:rPr>
                <w:lang w:val="es-419"/>
              </w:rPr>
              <w:t>2</w:t>
            </w:r>
            <w:r w:rsidRPr="00A155C3" w:rsidR="00A155C3">
              <w:rPr>
                <w:lang w:val="es-419"/>
              </w:rPr>
              <w:t>.0</w:t>
            </w:r>
            <w:r w:rsidRPr="00A155C3" w:rsidR="00A155C3">
              <w:t> </w:t>
            </w:r>
          </w:p>
        </w:tc>
        <w:tc>
          <w:tcPr>
            <w:tcW w:w="3458"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0FB4742" w14:paraId="5FFB3EAF" w14:textId="77777777">
            <w:pPr>
              <w:widowControl/>
              <w:spacing w:line="360" w:lineRule="auto"/>
              <w:jc w:val="both"/>
              <w:textAlignment w:val="baseline"/>
              <w:rPr>
                <w:lang w:val="es-419"/>
              </w:rPr>
            </w:pPr>
            <w:r w:rsidRPr="00FB4742">
              <w:rPr>
                <w:lang w:val="es-419"/>
              </w:rPr>
              <w:t>Se inició y continuó con la elaboración de los casos de uso donde participan los trabajadores</w:t>
            </w:r>
            <w:r>
              <w:rPr>
                <w:lang w:val="es-419"/>
              </w:rPr>
              <w:t xml:space="preserve"> DSSU</w:t>
            </w:r>
          </w:p>
        </w:tc>
        <w:tc>
          <w:tcPr>
            <w:tcW w:w="2641"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EB76C3" w:rsidRDefault="00A155C3" w14:paraId="44A0BA88" w14:textId="77777777">
            <w:pPr>
              <w:widowControl/>
              <w:spacing w:line="360" w:lineRule="auto"/>
              <w:ind w:left="84" w:right="134"/>
              <w:jc w:val="both"/>
              <w:textAlignment w:val="baseline"/>
              <w:rPr>
                <w:lang w:val="es-PA"/>
              </w:rPr>
            </w:pPr>
            <w:r>
              <w:rPr>
                <w:lang w:val="es-PA"/>
              </w:rPr>
              <w:t>Mauricio Parra</w:t>
            </w:r>
          </w:p>
        </w:tc>
      </w:tr>
      <w:tr w:rsidRPr="00A155C3" w:rsidR="00A155C3" w:rsidTr="00A155C3" w14:paraId="0A0DE7DF" w14:textId="77777777">
        <w:trPr>
          <w:trHeight w:val="300"/>
        </w:trPr>
        <w:tc>
          <w:tcPr>
            <w:tcW w:w="2180"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0A155C3" w14:paraId="36D916C6" w14:textId="77777777">
            <w:pPr>
              <w:widowControl/>
              <w:spacing w:line="360" w:lineRule="auto"/>
              <w:jc w:val="both"/>
              <w:textAlignment w:val="baseline"/>
              <w:rPr>
                <w:lang w:val="es-419"/>
              </w:rPr>
            </w:pPr>
            <w:r w:rsidRPr="00A155C3">
              <w:rPr>
                <w:lang w:val="es-419"/>
              </w:rPr>
              <w:t>03/junio/2024</w:t>
            </w:r>
          </w:p>
        </w:tc>
        <w:tc>
          <w:tcPr>
            <w:tcW w:w="1097"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F972383" w14:paraId="414B844B" w14:textId="6E6BB710">
            <w:pPr>
              <w:widowControl/>
              <w:spacing w:line="360" w:lineRule="auto"/>
              <w:jc w:val="both"/>
              <w:textAlignment w:val="baseline"/>
              <w:rPr>
                <w:lang w:val="es-419"/>
              </w:rPr>
            </w:pPr>
            <w:r w:rsidRPr="1A00312C">
              <w:rPr>
                <w:lang w:val="es-419"/>
              </w:rPr>
              <w:t>2</w:t>
            </w:r>
            <w:r w:rsidRPr="00A155C3" w:rsidR="00A155C3">
              <w:rPr>
                <w:lang w:val="es-419"/>
              </w:rPr>
              <w:t>.0</w:t>
            </w:r>
            <w:r w:rsidRPr="00A155C3" w:rsidR="00A155C3">
              <w:t> </w:t>
            </w:r>
          </w:p>
        </w:tc>
        <w:tc>
          <w:tcPr>
            <w:tcW w:w="3458"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0FB4742" w14:paraId="091F0D56" w14:textId="77777777">
            <w:pPr>
              <w:widowControl/>
              <w:spacing w:line="360" w:lineRule="auto"/>
              <w:jc w:val="both"/>
              <w:textAlignment w:val="baseline"/>
              <w:rPr>
                <w:lang w:val="es-419"/>
              </w:rPr>
            </w:pPr>
            <w:r>
              <w:rPr>
                <w:lang w:val="es-419"/>
              </w:rPr>
              <w:t>Se expandió en los casos de uso donde participan los organismos receptores.</w:t>
            </w:r>
          </w:p>
        </w:tc>
        <w:tc>
          <w:tcPr>
            <w:tcW w:w="2641"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EB76C3" w:rsidRDefault="00A155C3" w14:paraId="074F58CA" w14:textId="77777777">
            <w:pPr>
              <w:widowControl/>
              <w:spacing w:line="360" w:lineRule="auto"/>
              <w:ind w:left="84" w:right="134"/>
              <w:jc w:val="both"/>
              <w:textAlignment w:val="baseline"/>
              <w:rPr>
                <w:lang w:val="es-PA"/>
              </w:rPr>
            </w:pPr>
            <w:r>
              <w:rPr>
                <w:lang w:val="es-PA"/>
              </w:rPr>
              <w:t>Gabriela Takata</w:t>
            </w:r>
          </w:p>
        </w:tc>
      </w:tr>
      <w:tr w:rsidRPr="00A155C3" w:rsidR="00A155C3" w:rsidTr="00A155C3" w14:paraId="0ABE23E8" w14:textId="77777777">
        <w:trPr>
          <w:trHeight w:val="300"/>
        </w:trPr>
        <w:tc>
          <w:tcPr>
            <w:tcW w:w="2180"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0A155C3" w14:paraId="5285091D" w14:textId="77777777">
            <w:pPr>
              <w:widowControl/>
              <w:spacing w:line="360" w:lineRule="auto"/>
              <w:jc w:val="both"/>
              <w:textAlignment w:val="baseline"/>
              <w:rPr>
                <w:lang w:val="es-419"/>
              </w:rPr>
            </w:pPr>
            <w:r w:rsidRPr="00A155C3">
              <w:rPr>
                <w:lang w:val="es-419"/>
              </w:rPr>
              <w:t>03/junio/2024</w:t>
            </w:r>
          </w:p>
        </w:tc>
        <w:tc>
          <w:tcPr>
            <w:tcW w:w="1097"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2BCF830B" w14:paraId="54BB72BA" w14:textId="339755A7">
            <w:pPr>
              <w:widowControl/>
              <w:spacing w:line="360" w:lineRule="auto"/>
              <w:jc w:val="both"/>
              <w:textAlignment w:val="baseline"/>
              <w:rPr>
                <w:lang w:val="es-419"/>
              </w:rPr>
            </w:pPr>
            <w:r w:rsidRPr="1A00312C">
              <w:rPr>
                <w:lang w:val="es-419"/>
              </w:rPr>
              <w:t>2</w:t>
            </w:r>
            <w:r w:rsidRPr="00A155C3" w:rsidR="00A155C3">
              <w:rPr>
                <w:lang w:val="es-419"/>
              </w:rPr>
              <w:t>.0</w:t>
            </w:r>
            <w:r w:rsidRPr="00A155C3" w:rsidR="00A155C3">
              <w:t> </w:t>
            </w:r>
          </w:p>
        </w:tc>
        <w:tc>
          <w:tcPr>
            <w:tcW w:w="3458"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0FB4742" w14:paraId="362D3791" w14:textId="77777777">
            <w:pPr>
              <w:widowControl/>
              <w:spacing w:line="360" w:lineRule="auto"/>
              <w:jc w:val="both"/>
              <w:textAlignment w:val="baseline"/>
              <w:rPr>
                <w:lang w:val="es-419"/>
              </w:rPr>
            </w:pPr>
            <w:r w:rsidRPr="00FB4742">
              <w:rPr>
                <w:lang w:val="es-419"/>
              </w:rPr>
              <w:t>Se expandió en los casos de uso donde participan los organismos receptores.</w:t>
            </w:r>
          </w:p>
        </w:tc>
        <w:tc>
          <w:tcPr>
            <w:tcW w:w="2641"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EB76C3" w:rsidRDefault="00A155C3" w14:paraId="7FB98206" w14:textId="77777777">
            <w:pPr>
              <w:widowControl/>
              <w:spacing w:line="360" w:lineRule="auto"/>
              <w:ind w:left="84" w:right="134"/>
              <w:jc w:val="both"/>
              <w:textAlignment w:val="baseline"/>
              <w:rPr>
                <w:lang w:val="es-PA"/>
              </w:rPr>
            </w:pPr>
            <w:r>
              <w:rPr>
                <w:lang w:val="es-PA"/>
              </w:rPr>
              <w:t xml:space="preserve">Edwin </w:t>
            </w:r>
            <w:proofErr w:type="spellStart"/>
            <w:r>
              <w:rPr>
                <w:lang w:val="es-PA"/>
              </w:rPr>
              <w:t>Zhong</w:t>
            </w:r>
            <w:proofErr w:type="spellEnd"/>
          </w:p>
        </w:tc>
      </w:tr>
      <w:tr w:rsidRPr="00A155C3" w:rsidR="00A155C3" w:rsidTr="00A155C3" w14:paraId="2BCEBEF2" w14:textId="77777777">
        <w:trPr>
          <w:trHeight w:val="300"/>
        </w:trPr>
        <w:tc>
          <w:tcPr>
            <w:tcW w:w="2180"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0A155C3" w14:paraId="3B743B58" w14:textId="77777777">
            <w:pPr>
              <w:widowControl/>
              <w:spacing w:line="360" w:lineRule="auto"/>
              <w:jc w:val="both"/>
              <w:textAlignment w:val="baseline"/>
              <w:rPr>
                <w:lang w:val="es-419"/>
              </w:rPr>
            </w:pPr>
            <w:r w:rsidRPr="00A155C3">
              <w:rPr>
                <w:lang w:val="es-419"/>
              </w:rPr>
              <w:t>03/junio/2024</w:t>
            </w:r>
          </w:p>
        </w:tc>
        <w:tc>
          <w:tcPr>
            <w:tcW w:w="1097"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4DFC4EC3" w14:paraId="7515846B" w14:textId="649A63AB">
            <w:pPr>
              <w:widowControl/>
              <w:spacing w:line="360" w:lineRule="auto"/>
              <w:jc w:val="both"/>
              <w:textAlignment w:val="baseline"/>
              <w:rPr>
                <w:lang w:val="es-419"/>
              </w:rPr>
            </w:pPr>
            <w:r w:rsidRPr="1A00312C">
              <w:rPr>
                <w:lang w:val="es-419"/>
              </w:rPr>
              <w:t>2</w:t>
            </w:r>
            <w:r w:rsidRPr="00A155C3" w:rsidR="00A155C3">
              <w:rPr>
                <w:lang w:val="es-419"/>
              </w:rPr>
              <w:t>.0</w:t>
            </w:r>
            <w:r w:rsidRPr="00A155C3" w:rsidR="00A155C3">
              <w:t> </w:t>
            </w:r>
          </w:p>
        </w:tc>
        <w:tc>
          <w:tcPr>
            <w:tcW w:w="3458"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986356" w:rsidRDefault="00A155C3" w14:paraId="5585FAD3" w14:textId="77777777">
            <w:pPr>
              <w:widowControl/>
              <w:spacing w:line="360" w:lineRule="auto"/>
              <w:jc w:val="both"/>
              <w:textAlignment w:val="baseline"/>
              <w:rPr>
                <w:lang w:val="es-419"/>
              </w:rPr>
            </w:pPr>
            <w:r>
              <w:rPr>
                <w:lang w:val="es-419"/>
              </w:rPr>
              <w:t xml:space="preserve">Planifiqué todos los casos de uso, los distribuí, los </w:t>
            </w:r>
            <w:r w:rsidR="00FB4742">
              <w:rPr>
                <w:lang w:val="es-419"/>
              </w:rPr>
              <w:t xml:space="preserve">analicé y los cambié. Tuve participación en todos los casos de uso aportando en ingresar a la aplicación </w:t>
            </w:r>
            <w:proofErr w:type="gramStart"/>
            <w:r w:rsidR="00FB4742">
              <w:rPr>
                <w:lang w:val="es-419"/>
              </w:rPr>
              <w:t>web,  pasar</w:t>
            </w:r>
            <w:proofErr w:type="gramEnd"/>
            <w:r w:rsidR="00FB4742">
              <w:rPr>
                <w:lang w:val="es-419"/>
              </w:rPr>
              <w:t xml:space="preserve"> lista, entre otros.</w:t>
            </w:r>
          </w:p>
        </w:tc>
        <w:tc>
          <w:tcPr>
            <w:tcW w:w="2641" w:type="dxa"/>
            <w:tcBorders>
              <w:top w:val="single" w:color="auto" w:sz="6" w:space="0"/>
              <w:left w:val="single" w:color="auto" w:sz="6" w:space="0"/>
              <w:bottom w:val="single" w:color="auto" w:sz="6" w:space="0"/>
              <w:right w:val="single" w:color="auto" w:sz="6" w:space="0"/>
            </w:tcBorders>
            <w:shd w:val="clear" w:color="auto" w:fill="auto"/>
          </w:tcPr>
          <w:p w:rsidRPr="00A155C3" w:rsidR="00A155C3" w:rsidP="00EB76C3" w:rsidRDefault="00A155C3" w14:paraId="0FF45788" w14:textId="77777777">
            <w:pPr>
              <w:widowControl/>
              <w:spacing w:line="360" w:lineRule="auto"/>
              <w:ind w:left="84" w:right="134"/>
              <w:jc w:val="both"/>
              <w:textAlignment w:val="baseline"/>
              <w:rPr>
                <w:lang w:val="es-PA"/>
              </w:rPr>
            </w:pPr>
            <w:r>
              <w:rPr>
                <w:lang w:val="es-PA"/>
              </w:rPr>
              <w:t>Carlos Delgado</w:t>
            </w:r>
          </w:p>
        </w:tc>
      </w:tr>
    </w:tbl>
    <w:p w:rsidRPr="0093473F" w:rsidR="002337DD" w:rsidP="00986356" w:rsidRDefault="002337DD" w14:paraId="358008C8" w14:textId="77777777">
      <w:pPr>
        <w:pStyle w:val="Title"/>
        <w:spacing w:line="360" w:lineRule="auto"/>
        <w:rPr>
          <w:rFonts w:cs="Arial"/>
          <w:lang w:val="es-ES"/>
        </w:rPr>
      </w:pPr>
    </w:p>
    <w:p w:rsidR="002337DD" w:rsidP="1A00312C" w:rsidRDefault="002337DD" w14:paraId="063B339F" w14:textId="5CC6B4CB">
      <w:pPr>
        <w:pStyle w:val="Title"/>
        <w:spacing w:line="360" w:lineRule="auto"/>
        <w:rPr>
          <w:rFonts w:cs="Arial"/>
          <w:lang w:val="es-ES"/>
        </w:rPr>
      </w:pPr>
    </w:p>
    <w:p w:rsidR="002337DD" w:rsidP="00986356" w:rsidRDefault="00FB4742" w14:paraId="7D9EB45C" w14:textId="2B3261B4">
      <w:pPr>
        <w:pStyle w:val="Title"/>
        <w:spacing w:line="360" w:lineRule="auto"/>
        <w:rPr>
          <w:rFonts w:cs="Arial"/>
          <w:lang w:val="es-ES"/>
        </w:rPr>
      </w:pPr>
      <w:r>
        <w:rPr>
          <w:rFonts w:cs="Arial"/>
          <w:lang w:val="es-ES"/>
        </w:rPr>
        <w:t>T</w:t>
      </w:r>
      <w:r w:rsidRPr="0093473F" w:rsidR="001D58CF">
        <w:rPr>
          <w:rFonts w:cs="Arial"/>
          <w:lang w:val="es-ES"/>
        </w:rPr>
        <w:t>abla de Contenido</w:t>
      </w:r>
    </w:p>
    <w:sdt>
      <w:sdtPr>
        <w:rPr>
          <w:rFonts w:cs="Arial"/>
          <w:lang w:val="es-ES"/>
        </w:rPr>
        <w:id w:val="-484006185"/>
        <w:docPartObj>
          <w:docPartGallery w:val="Table of Contents"/>
          <w:docPartUnique/>
        </w:docPartObj>
      </w:sdtPr>
      <w:sdtEndPr>
        <w:rPr>
          <w:rFonts w:cs="Times New Roman"/>
          <w:b w:val="1"/>
          <w:bCs w:val="1"/>
          <w:lang w:val="es-ES"/>
        </w:rPr>
      </w:sdtEndPr>
      <w:sdtContent>
        <w:p w:rsidR="00366E2B" w:rsidRDefault="00EF5295" w14:paraId="637EF2F4" w14:textId="6C723714">
          <w:pPr>
            <w:pStyle w:val="TOC1"/>
            <w:rPr>
              <w:rFonts w:asciiTheme="minorHAnsi" w:hAnsiTheme="minorHAnsi" w:eastAsiaTheme="minorEastAsia" w:cstheme="minorBidi"/>
              <w:noProof/>
              <w:kern w:val="2"/>
              <w:szCs w:val="24"/>
              <w:lang w:eastAsia="zh-CN"/>
              <w14:ligatures w14:val="standardContextual"/>
            </w:rPr>
          </w:pPr>
          <w:r w:rsidRPr="00D028AB">
            <w:rPr>
              <w:rFonts w:cs="Arial"/>
            </w:rPr>
            <w:fldChar w:fldCharType="begin"/>
          </w:r>
          <w:r w:rsidRPr="00D028AB">
            <w:rPr>
              <w:rFonts w:cs="Arial"/>
            </w:rPr>
            <w:instrText xml:space="preserve"> TOC \o "1-3" \h \z \u </w:instrText>
          </w:r>
          <w:r w:rsidRPr="00D028AB">
            <w:rPr>
              <w:rFonts w:cs="Arial"/>
            </w:rPr>
            <w:fldChar w:fldCharType="separate"/>
          </w:r>
          <w:hyperlink w:history="1" w:anchor="_Toc170253328">
            <w:r w:rsidRPr="00201D9E" w:rsidR="00366E2B">
              <w:rPr>
                <w:rStyle w:val="Hyperlink"/>
                <w:noProof/>
                <w:lang w:val="es-419"/>
              </w:rPr>
              <w:t>Especificación de Caso de Uso: &lt;Iniciar sección en la aplicación web&gt;</w:t>
            </w:r>
            <w:r w:rsidR="00366E2B">
              <w:rPr>
                <w:noProof/>
                <w:webHidden/>
              </w:rPr>
              <w:tab/>
            </w:r>
            <w:r w:rsidR="00366E2B">
              <w:rPr>
                <w:noProof/>
                <w:webHidden/>
              </w:rPr>
              <w:fldChar w:fldCharType="begin"/>
            </w:r>
            <w:r w:rsidR="00366E2B">
              <w:rPr>
                <w:noProof/>
                <w:webHidden/>
              </w:rPr>
              <w:instrText xml:space="preserve"> PAGEREF _Toc170253328 \h </w:instrText>
            </w:r>
            <w:r w:rsidR="00366E2B">
              <w:rPr>
                <w:noProof/>
                <w:webHidden/>
              </w:rPr>
            </w:r>
            <w:r w:rsidR="00366E2B">
              <w:rPr>
                <w:noProof/>
                <w:webHidden/>
              </w:rPr>
              <w:fldChar w:fldCharType="separate"/>
            </w:r>
            <w:r w:rsidR="00366E2B">
              <w:rPr>
                <w:noProof/>
                <w:webHidden/>
              </w:rPr>
              <w:t>9</w:t>
            </w:r>
            <w:r w:rsidR="00366E2B">
              <w:rPr>
                <w:noProof/>
                <w:webHidden/>
              </w:rPr>
              <w:fldChar w:fldCharType="end"/>
            </w:r>
          </w:hyperlink>
        </w:p>
        <w:p w:rsidR="00366E2B" w:rsidRDefault="00366E2B" w14:paraId="183B548F" w14:textId="04533D68">
          <w:pPr>
            <w:pStyle w:val="TOC1"/>
            <w:rPr>
              <w:rFonts w:asciiTheme="minorHAnsi" w:hAnsiTheme="minorHAnsi" w:eastAsiaTheme="minorEastAsia" w:cstheme="minorBidi"/>
              <w:noProof/>
              <w:kern w:val="2"/>
              <w:szCs w:val="24"/>
              <w:lang w:eastAsia="zh-CN"/>
              <w14:ligatures w14:val="standardContextual"/>
            </w:rPr>
          </w:pPr>
          <w:hyperlink w:history="1" w:anchor="_Toc170253329">
            <w:r w:rsidRPr="00201D9E">
              <w:rPr>
                <w:rStyle w:val="Hyperlink"/>
                <w:noProof/>
                <w:lang w:val="es-419"/>
              </w:rPr>
              <w:t>1. Iniciar sección en la aplicación web</w:t>
            </w:r>
            <w:r>
              <w:rPr>
                <w:noProof/>
                <w:webHidden/>
              </w:rPr>
              <w:tab/>
            </w:r>
            <w:r>
              <w:rPr>
                <w:noProof/>
                <w:webHidden/>
              </w:rPr>
              <w:fldChar w:fldCharType="begin"/>
            </w:r>
            <w:r>
              <w:rPr>
                <w:noProof/>
                <w:webHidden/>
              </w:rPr>
              <w:instrText xml:space="preserve"> PAGEREF _Toc170253329 \h </w:instrText>
            </w:r>
            <w:r>
              <w:rPr>
                <w:noProof/>
                <w:webHidden/>
              </w:rPr>
            </w:r>
            <w:r>
              <w:rPr>
                <w:noProof/>
                <w:webHidden/>
              </w:rPr>
              <w:fldChar w:fldCharType="separate"/>
            </w:r>
            <w:r>
              <w:rPr>
                <w:noProof/>
                <w:webHidden/>
              </w:rPr>
              <w:t>9</w:t>
            </w:r>
            <w:r>
              <w:rPr>
                <w:noProof/>
                <w:webHidden/>
              </w:rPr>
              <w:fldChar w:fldCharType="end"/>
            </w:r>
          </w:hyperlink>
        </w:p>
        <w:p w:rsidR="00366E2B" w:rsidRDefault="00366E2B" w14:paraId="3727A43A" w14:textId="10DEC15E">
          <w:pPr>
            <w:pStyle w:val="TOC2"/>
            <w:ind w:left="0"/>
            <w:rPr>
              <w:rFonts w:asciiTheme="minorHAnsi" w:hAnsiTheme="minorHAnsi" w:eastAsiaTheme="minorEastAsia" w:cstheme="minorBidi"/>
              <w:noProof/>
              <w:kern w:val="2"/>
              <w:szCs w:val="24"/>
              <w:lang w:eastAsia="zh-CN"/>
              <w14:ligatures w14:val="standardContextual"/>
            </w:rPr>
          </w:pPr>
          <w:hyperlink w:history="1" w:anchor="_Toc170253330">
            <w:r w:rsidRPr="00201D9E">
              <w:rPr>
                <w:rStyle w:val="Hyperlink"/>
                <w:noProof/>
                <w:lang w:val="es-419"/>
              </w:rPr>
              <w:t>1.1 Breve Descripción</w:t>
            </w:r>
            <w:r>
              <w:rPr>
                <w:noProof/>
                <w:webHidden/>
              </w:rPr>
              <w:tab/>
            </w:r>
            <w:r>
              <w:rPr>
                <w:noProof/>
                <w:webHidden/>
              </w:rPr>
              <w:fldChar w:fldCharType="begin"/>
            </w:r>
            <w:r>
              <w:rPr>
                <w:noProof/>
                <w:webHidden/>
              </w:rPr>
              <w:instrText xml:space="preserve"> PAGEREF _Toc170253330 \h </w:instrText>
            </w:r>
            <w:r>
              <w:rPr>
                <w:noProof/>
                <w:webHidden/>
              </w:rPr>
            </w:r>
            <w:r>
              <w:rPr>
                <w:noProof/>
                <w:webHidden/>
              </w:rPr>
              <w:fldChar w:fldCharType="separate"/>
            </w:r>
            <w:r>
              <w:rPr>
                <w:noProof/>
                <w:webHidden/>
              </w:rPr>
              <w:t>9</w:t>
            </w:r>
            <w:r>
              <w:rPr>
                <w:noProof/>
                <w:webHidden/>
              </w:rPr>
              <w:fldChar w:fldCharType="end"/>
            </w:r>
          </w:hyperlink>
        </w:p>
        <w:p w:rsidR="00366E2B" w:rsidRDefault="00366E2B" w14:paraId="06D41A58" w14:textId="4AF9BB1C">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331">
            <w:r w:rsidRPr="00201D9E">
              <w:rPr>
                <w:rStyle w:val="Hyperlink"/>
                <w:noProof/>
              </w:rPr>
              <w:t>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 de Eventos</w:t>
            </w:r>
            <w:r>
              <w:rPr>
                <w:noProof/>
                <w:webHidden/>
              </w:rPr>
              <w:tab/>
            </w:r>
            <w:r>
              <w:rPr>
                <w:noProof/>
                <w:webHidden/>
              </w:rPr>
              <w:fldChar w:fldCharType="begin"/>
            </w:r>
            <w:r>
              <w:rPr>
                <w:noProof/>
                <w:webHidden/>
              </w:rPr>
              <w:instrText xml:space="preserve"> PAGEREF _Toc170253331 \h </w:instrText>
            </w:r>
            <w:r>
              <w:rPr>
                <w:noProof/>
                <w:webHidden/>
              </w:rPr>
            </w:r>
            <w:r>
              <w:rPr>
                <w:noProof/>
                <w:webHidden/>
              </w:rPr>
              <w:fldChar w:fldCharType="separate"/>
            </w:r>
            <w:r>
              <w:rPr>
                <w:noProof/>
                <w:webHidden/>
              </w:rPr>
              <w:t>9</w:t>
            </w:r>
            <w:r>
              <w:rPr>
                <w:noProof/>
                <w:webHidden/>
              </w:rPr>
              <w:fldChar w:fldCharType="end"/>
            </w:r>
          </w:hyperlink>
        </w:p>
        <w:p w:rsidR="00366E2B" w:rsidRDefault="00366E2B" w14:paraId="12034A35" w14:textId="5B32D48B">
          <w:pPr>
            <w:pStyle w:val="TOC2"/>
            <w:ind w:left="0"/>
            <w:rPr>
              <w:rFonts w:asciiTheme="minorHAnsi" w:hAnsiTheme="minorHAnsi" w:eastAsiaTheme="minorEastAsia" w:cstheme="minorBidi"/>
              <w:noProof/>
              <w:kern w:val="2"/>
              <w:szCs w:val="24"/>
              <w:lang w:eastAsia="zh-CN"/>
              <w14:ligatures w14:val="standardContextual"/>
            </w:rPr>
          </w:pPr>
          <w:hyperlink w:history="1" w:anchor="_Toc170253332">
            <w:r w:rsidRPr="00201D9E">
              <w:rPr>
                <w:rStyle w:val="Hyperlink"/>
                <w:noProof/>
                <w:lang w:val="es-419"/>
              </w:rPr>
              <w:t>2.1 Flujo Básico</w:t>
            </w:r>
            <w:r>
              <w:rPr>
                <w:noProof/>
                <w:webHidden/>
              </w:rPr>
              <w:tab/>
            </w:r>
            <w:r>
              <w:rPr>
                <w:noProof/>
                <w:webHidden/>
              </w:rPr>
              <w:fldChar w:fldCharType="begin"/>
            </w:r>
            <w:r>
              <w:rPr>
                <w:noProof/>
                <w:webHidden/>
              </w:rPr>
              <w:instrText xml:space="preserve"> PAGEREF _Toc170253332 \h </w:instrText>
            </w:r>
            <w:r>
              <w:rPr>
                <w:noProof/>
                <w:webHidden/>
              </w:rPr>
            </w:r>
            <w:r>
              <w:rPr>
                <w:noProof/>
                <w:webHidden/>
              </w:rPr>
              <w:fldChar w:fldCharType="separate"/>
            </w:r>
            <w:r>
              <w:rPr>
                <w:noProof/>
                <w:webHidden/>
              </w:rPr>
              <w:t>9</w:t>
            </w:r>
            <w:r>
              <w:rPr>
                <w:noProof/>
                <w:webHidden/>
              </w:rPr>
              <w:fldChar w:fldCharType="end"/>
            </w:r>
          </w:hyperlink>
        </w:p>
        <w:p w:rsidR="00366E2B" w:rsidRDefault="00366E2B" w14:paraId="23429B7D" w14:textId="0DA9DBEF">
          <w:pPr>
            <w:pStyle w:val="TOC2"/>
            <w:ind w:left="0"/>
            <w:rPr>
              <w:rFonts w:asciiTheme="minorHAnsi" w:hAnsiTheme="minorHAnsi" w:eastAsiaTheme="minorEastAsia" w:cstheme="minorBidi"/>
              <w:noProof/>
              <w:kern w:val="2"/>
              <w:szCs w:val="24"/>
              <w:lang w:eastAsia="zh-CN"/>
              <w14:ligatures w14:val="standardContextual"/>
            </w:rPr>
          </w:pPr>
          <w:hyperlink w:history="1" w:anchor="_Toc170253333">
            <w:r w:rsidRPr="00201D9E">
              <w:rPr>
                <w:rStyle w:val="Hyperlink"/>
                <w:rFonts w:cs="Arial"/>
                <w:b/>
                <w:noProof/>
                <w:lang w:val="es-ES"/>
              </w:rPr>
              <w:t>F.A </w:t>
            </w:r>
            <w:r w:rsidRPr="00201D9E">
              <w:rPr>
                <w:rStyle w:val="Hyperlink"/>
                <w:rFonts w:cs="Arial"/>
                <w:b/>
                <w:noProof/>
                <w:lang w:val="es-MX"/>
              </w:rPr>
              <w:t>2.2.3. Página principal</w:t>
            </w:r>
            <w:r>
              <w:rPr>
                <w:noProof/>
                <w:webHidden/>
              </w:rPr>
              <w:tab/>
            </w:r>
            <w:r>
              <w:rPr>
                <w:noProof/>
                <w:webHidden/>
              </w:rPr>
              <w:fldChar w:fldCharType="begin"/>
            </w:r>
            <w:r>
              <w:rPr>
                <w:noProof/>
                <w:webHidden/>
              </w:rPr>
              <w:instrText xml:space="preserve"> PAGEREF _Toc170253333 \h </w:instrText>
            </w:r>
            <w:r>
              <w:rPr>
                <w:noProof/>
                <w:webHidden/>
              </w:rPr>
            </w:r>
            <w:r>
              <w:rPr>
                <w:noProof/>
                <w:webHidden/>
              </w:rPr>
              <w:fldChar w:fldCharType="separate"/>
            </w:r>
            <w:r>
              <w:rPr>
                <w:noProof/>
                <w:webHidden/>
              </w:rPr>
              <w:t>9</w:t>
            </w:r>
            <w:r>
              <w:rPr>
                <w:noProof/>
                <w:webHidden/>
              </w:rPr>
              <w:fldChar w:fldCharType="end"/>
            </w:r>
          </w:hyperlink>
        </w:p>
        <w:p w:rsidR="00366E2B" w:rsidRDefault="00366E2B" w14:paraId="4D53C1C8" w14:textId="160149DD">
          <w:pPr>
            <w:pStyle w:val="TOC2"/>
            <w:ind w:left="0"/>
            <w:rPr>
              <w:rFonts w:asciiTheme="minorHAnsi" w:hAnsiTheme="minorHAnsi" w:eastAsiaTheme="minorEastAsia" w:cstheme="minorBidi"/>
              <w:noProof/>
              <w:kern w:val="2"/>
              <w:szCs w:val="24"/>
              <w:lang w:eastAsia="zh-CN"/>
              <w14:ligatures w14:val="standardContextual"/>
            </w:rPr>
          </w:pPr>
          <w:hyperlink w:history="1" w:anchor="_Toc170253334">
            <w:r w:rsidRPr="00201D9E">
              <w:rPr>
                <w:rStyle w:val="Hyperlink"/>
                <w:rFonts w:cs="Arial"/>
                <w:b/>
                <w:noProof/>
                <w:lang w:val="es-PA"/>
              </w:rPr>
              <w:t>F.E. 2.3.1. Información inválida</w:t>
            </w:r>
            <w:r>
              <w:rPr>
                <w:noProof/>
                <w:webHidden/>
              </w:rPr>
              <w:tab/>
            </w:r>
            <w:r>
              <w:rPr>
                <w:noProof/>
                <w:webHidden/>
              </w:rPr>
              <w:fldChar w:fldCharType="begin"/>
            </w:r>
            <w:r>
              <w:rPr>
                <w:noProof/>
                <w:webHidden/>
              </w:rPr>
              <w:instrText xml:space="preserve"> PAGEREF _Toc170253334 \h </w:instrText>
            </w:r>
            <w:r>
              <w:rPr>
                <w:noProof/>
                <w:webHidden/>
              </w:rPr>
            </w:r>
            <w:r>
              <w:rPr>
                <w:noProof/>
                <w:webHidden/>
              </w:rPr>
              <w:fldChar w:fldCharType="separate"/>
            </w:r>
            <w:r>
              <w:rPr>
                <w:noProof/>
                <w:webHidden/>
              </w:rPr>
              <w:t>9</w:t>
            </w:r>
            <w:r>
              <w:rPr>
                <w:noProof/>
                <w:webHidden/>
              </w:rPr>
              <w:fldChar w:fldCharType="end"/>
            </w:r>
          </w:hyperlink>
        </w:p>
        <w:p w:rsidR="00366E2B" w:rsidRDefault="00366E2B" w14:paraId="213DF86A" w14:textId="3322FC97">
          <w:pPr>
            <w:pStyle w:val="TOC2"/>
            <w:ind w:left="0"/>
            <w:rPr>
              <w:rFonts w:asciiTheme="minorHAnsi" w:hAnsiTheme="minorHAnsi" w:eastAsiaTheme="minorEastAsia" w:cstheme="minorBidi"/>
              <w:noProof/>
              <w:kern w:val="2"/>
              <w:szCs w:val="24"/>
              <w:lang w:eastAsia="zh-CN"/>
              <w14:ligatures w14:val="standardContextual"/>
            </w:rPr>
          </w:pPr>
          <w:hyperlink w:history="1" w:anchor="_Toc170253335">
            <w:r w:rsidRPr="00201D9E">
              <w:rPr>
                <w:rStyle w:val="Hyperlink"/>
                <w:noProof/>
                <w:lang w:val="es-419"/>
              </w:rPr>
              <w:t>2.2 Flujos Alternos</w:t>
            </w:r>
            <w:r>
              <w:rPr>
                <w:noProof/>
                <w:webHidden/>
              </w:rPr>
              <w:tab/>
            </w:r>
            <w:r>
              <w:rPr>
                <w:noProof/>
                <w:webHidden/>
              </w:rPr>
              <w:fldChar w:fldCharType="begin"/>
            </w:r>
            <w:r>
              <w:rPr>
                <w:noProof/>
                <w:webHidden/>
              </w:rPr>
              <w:instrText xml:space="preserve"> PAGEREF _Toc170253335 \h </w:instrText>
            </w:r>
            <w:r>
              <w:rPr>
                <w:noProof/>
                <w:webHidden/>
              </w:rPr>
            </w:r>
            <w:r>
              <w:rPr>
                <w:noProof/>
                <w:webHidden/>
              </w:rPr>
              <w:fldChar w:fldCharType="separate"/>
            </w:r>
            <w:r>
              <w:rPr>
                <w:noProof/>
                <w:webHidden/>
              </w:rPr>
              <w:t>10</w:t>
            </w:r>
            <w:r>
              <w:rPr>
                <w:noProof/>
                <w:webHidden/>
              </w:rPr>
              <w:fldChar w:fldCharType="end"/>
            </w:r>
          </w:hyperlink>
        </w:p>
        <w:p w:rsidR="00366E2B" w:rsidRDefault="00366E2B" w14:paraId="616FBD6B" w14:textId="0B9DDB9F">
          <w:pPr>
            <w:pStyle w:val="TOC3"/>
            <w:ind w:left="0"/>
            <w:rPr>
              <w:rFonts w:asciiTheme="minorHAnsi" w:hAnsiTheme="minorHAnsi" w:eastAsiaTheme="minorEastAsia" w:cstheme="minorBidi"/>
              <w:noProof/>
              <w:kern w:val="2"/>
              <w:szCs w:val="24"/>
              <w:lang w:eastAsia="zh-CN"/>
              <w14:ligatures w14:val="standardContextual"/>
            </w:rPr>
          </w:pPr>
          <w:hyperlink w:history="1" w:anchor="_Toc170253336">
            <w:r w:rsidRPr="00201D9E">
              <w:rPr>
                <w:rStyle w:val="Hyperlink"/>
                <w:b/>
                <w:bCs/>
                <w:noProof/>
                <w:lang w:val="es-419"/>
              </w:rPr>
              <w:t xml:space="preserve">2.2.1 </w:t>
            </w:r>
            <w:r w:rsidRPr="00201D9E">
              <w:rPr>
                <w:rStyle w:val="Hyperlink"/>
                <w:b/>
                <w:bCs/>
                <w:iCs/>
                <w:noProof/>
                <w:lang w:val="es-419"/>
              </w:rPr>
              <w:t>Regresar a inicio de sesión</w:t>
            </w:r>
            <w:r>
              <w:rPr>
                <w:noProof/>
                <w:webHidden/>
              </w:rPr>
              <w:tab/>
            </w:r>
            <w:r>
              <w:rPr>
                <w:noProof/>
                <w:webHidden/>
              </w:rPr>
              <w:fldChar w:fldCharType="begin"/>
            </w:r>
            <w:r>
              <w:rPr>
                <w:noProof/>
                <w:webHidden/>
              </w:rPr>
              <w:instrText xml:space="preserve"> PAGEREF _Toc170253336 \h </w:instrText>
            </w:r>
            <w:r>
              <w:rPr>
                <w:noProof/>
                <w:webHidden/>
              </w:rPr>
            </w:r>
            <w:r>
              <w:rPr>
                <w:noProof/>
                <w:webHidden/>
              </w:rPr>
              <w:fldChar w:fldCharType="separate"/>
            </w:r>
            <w:r>
              <w:rPr>
                <w:noProof/>
                <w:webHidden/>
              </w:rPr>
              <w:t>10</w:t>
            </w:r>
            <w:r>
              <w:rPr>
                <w:noProof/>
                <w:webHidden/>
              </w:rPr>
              <w:fldChar w:fldCharType="end"/>
            </w:r>
          </w:hyperlink>
        </w:p>
        <w:p w:rsidR="00366E2B" w:rsidRDefault="00366E2B" w14:paraId="16C29395" w14:textId="79A23DBB">
          <w:pPr>
            <w:pStyle w:val="TOC3"/>
            <w:ind w:left="0"/>
            <w:rPr>
              <w:rFonts w:asciiTheme="minorHAnsi" w:hAnsiTheme="minorHAnsi" w:eastAsiaTheme="minorEastAsia" w:cstheme="minorBidi"/>
              <w:noProof/>
              <w:kern w:val="2"/>
              <w:szCs w:val="24"/>
              <w:lang w:eastAsia="zh-CN"/>
              <w14:ligatures w14:val="standardContextual"/>
            </w:rPr>
          </w:pPr>
          <w:hyperlink w:history="1" w:anchor="_Toc170253337">
            <w:r w:rsidRPr="00201D9E">
              <w:rPr>
                <w:rStyle w:val="Hyperlink"/>
                <w:b/>
                <w:bCs/>
                <w:noProof/>
                <w:lang w:val="es-419"/>
              </w:rPr>
              <w:t xml:space="preserve">2.2.2 </w:t>
            </w:r>
            <w:r w:rsidRPr="00201D9E">
              <w:rPr>
                <w:rStyle w:val="Hyperlink"/>
                <w:b/>
                <w:bCs/>
                <w:iCs/>
                <w:noProof/>
                <w:lang w:val="es-419"/>
              </w:rPr>
              <w:t>Olvidó su contraseña</w:t>
            </w:r>
            <w:r>
              <w:rPr>
                <w:noProof/>
                <w:webHidden/>
              </w:rPr>
              <w:tab/>
            </w:r>
            <w:r>
              <w:rPr>
                <w:noProof/>
                <w:webHidden/>
              </w:rPr>
              <w:fldChar w:fldCharType="begin"/>
            </w:r>
            <w:r>
              <w:rPr>
                <w:noProof/>
                <w:webHidden/>
              </w:rPr>
              <w:instrText xml:space="preserve"> PAGEREF _Toc170253337 \h </w:instrText>
            </w:r>
            <w:r>
              <w:rPr>
                <w:noProof/>
                <w:webHidden/>
              </w:rPr>
            </w:r>
            <w:r>
              <w:rPr>
                <w:noProof/>
                <w:webHidden/>
              </w:rPr>
              <w:fldChar w:fldCharType="separate"/>
            </w:r>
            <w:r>
              <w:rPr>
                <w:noProof/>
                <w:webHidden/>
              </w:rPr>
              <w:t>10</w:t>
            </w:r>
            <w:r>
              <w:rPr>
                <w:noProof/>
                <w:webHidden/>
              </w:rPr>
              <w:fldChar w:fldCharType="end"/>
            </w:r>
          </w:hyperlink>
        </w:p>
        <w:p w:rsidR="00366E2B" w:rsidRDefault="00366E2B" w14:paraId="41A46936" w14:textId="1EE89EB8">
          <w:pPr>
            <w:pStyle w:val="TOC3"/>
            <w:ind w:left="0"/>
            <w:rPr>
              <w:rFonts w:asciiTheme="minorHAnsi" w:hAnsiTheme="minorHAnsi" w:eastAsiaTheme="minorEastAsia" w:cstheme="minorBidi"/>
              <w:noProof/>
              <w:kern w:val="2"/>
              <w:szCs w:val="24"/>
              <w:lang w:eastAsia="zh-CN"/>
              <w14:ligatures w14:val="standardContextual"/>
            </w:rPr>
          </w:pPr>
          <w:hyperlink w:history="1" w:anchor="_Toc170253338">
            <w:r w:rsidRPr="00201D9E">
              <w:rPr>
                <w:rStyle w:val="Hyperlink"/>
                <w:b/>
                <w:bCs/>
                <w:noProof/>
                <w:lang w:val="es-MX"/>
              </w:rPr>
              <w:t xml:space="preserve">2.2.3 </w:t>
            </w:r>
            <w:r w:rsidRPr="00201D9E">
              <w:rPr>
                <w:rStyle w:val="Hyperlink"/>
                <w:b/>
                <w:bCs/>
                <w:iCs/>
                <w:noProof/>
                <w:lang w:val="es-MX"/>
              </w:rPr>
              <w:t>Página principal</w:t>
            </w:r>
            <w:r>
              <w:rPr>
                <w:noProof/>
                <w:webHidden/>
              </w:rPr>
              <w:tab/>
            </w:r>
            <w:r>
              <w:rPr>
                <w:noProof/>
                <w:webHidden/>
              </w:rPr>
              <w:fldChar w:fldCharType="begin"/>
            </w:r>
            <w:r>
              <w:rPr>
                <w:noProof/>
                <w:webHidden/>
              </w:rPr>
              <w:instrText xml:space="preserve"> PAGEREF _Toc170253338 \h </w:instrText>
            </w:r>
            <w:r>
              <w:rPr>
                <w:noProof/>
                <w:webHidden/>
              </w:rPr>
            </w:r>
            <w:r>
              <w:rPr>
                <w:noProof/>
                <w:webHidden/>
              </w:rPr>
              <w:fldChar w:fldCharType="separate"/>
            </w:r>
            <w:r>
              <w:rPr>
                <w:noProof/>
                <w:webHidden/>
              </w:rPr>
              <w:t>10</w:t>
            </w:r>
            <w:r>
              <w:rPr>
                <w:noProof/>
                <w:webHidden/>
              </w:rPr>
              <w:fldChar w:fldCharType="end"/>
            </w:r>
          </w:hyperlink>
        </w:p>
        <w:p w:rsidR="00366E2B" w:rsidRDefault="00366E2B" w14:paraId="5B650B4A" w14:textId="423098BC">
          <w:pPr>
            <w:pStyle w:val="TOC2"/>
            <w:ind w:left="0"/>
            <w:rPr>
              <w:rFonts w:asciiTheme="minorHAnsi" w:hAnsiTheme="minorHAnsi" w:eastAsiaTheme="minorEastAsia" w:cstheme="minorBidi"/>
              <w:noProof/>
              <w:kern w:val="2"/>
              <w:szCs w:val="24"/>
              <w:lang w:eastAsia="zh-CN"/>
              <w14:ligatures w14:val="standardContextual"/>
            </w:rPr>
          </w:pPr>
          <w:hyperlink w:history="1" w:anchor="_Toc170253339">
            <w:r w:rsidRPr="00201D9E">
              <w:rPr>
                <w:rStyle w:val="Hyperlink"/>
                <w:noProof/>
                <w:lang w:val="es-419"/>
              </w:rPr>
              <w:t>2.3 Flujos de Excepción</w:t>
            </w:r>
            <w:r>
              <w:rPr>
                <w:noProof/>
                <w:webHidden/>
              </w:rPr>
              <w:tab/>
            </w:r>
            <w:r>
              <w:rPr>
                <w:noProof/>
                <w:webHidden/>
              </w:rPr>
              <w:fldChar w:fldCharType="begin"/>
            </w:r>
            <w:r>
              <w:rPr>
                <w:noProof/>
                <w:webHidden/>
              </w:rPr>
              <w:instrText xml:space="preserve"> PAGEREF _Toc170253339 \h </w:instrText>
            </w:r>
            <w:r>
              <w:rPr>
                <w:noProof/>
                <w:webHidden/>
              </w:rPr>
            </w:r>
            <w:r>
              <w:rPr>
                <w:noProof/>
                <w:webHidden/>
              </w:rPr>
              <w:fldChar w:fldCharType="separate"/>
            </w:r>
            <w:r>
              <w:rPr>
                <w:noProof/>
                <w:webHidden/>
              </w:rPr>
              <w:t>10</w:t>
            </w:r>
            <w:r>
              <w:rPr>
                <w:noProof/>
                <w:webHidden/>
              </w:rPr>
              <w:fldChar w:fldCharType="end"/>
            </w:r>
          </w:hyperlink>
        </w:p>
        <w:p w:rsidR="00366E2B" w:rsidRDefault="00366E2B" w14:paraId="4E6F0B72" w14:textId="10668BA6">
          <w:pPr>
            <w:pStyle w:val="TOC3"/>
            <w:ind w:left="0"/>
            <w:rPr>
              <w:rFonts w:asciiTheme="minorHAnsi" w:hAnsiTheme="minorHAnsi" w:eastAsiaTheme="minorEastAsia" w:cstheme="minorBidi"/>
              <w:noProof/>
              <w:kern w:val="2"/>
              <w:szCs w:val="24"/>
              <w:lang w:eastAsia="zh-CN"/>
              <w14:ligatures w14:val="standardContextual"/>
            </w:rPr>
          </w:pPr>
          <w:hyperlink w:history="1" w:anchor="_Toc170253340">
            <w:r w:rsidRPr="00201D9E">
              <w:rPr>
                <w:rStyle w:val="Hyperlink"/>
                <w:b/>
                <w:bCs/>
                <w:noProof/>
                <w:lang w:val="es-419"/>
              </w:rPr>
              <w:t xml:space="preserve">2.3.1 </w:t>
            </w:r>
            <w:r w:rsidRPr="00201D9E">
              <w:rPr>
                <w:rStyle w:val="Hyperlink"/>
                <w:b/>
                <w:bCs/>
                <w:iCs/>
                <w:noProof/>
                <w:lang w:val="es-419"/>
              </w:rPr>
              <w:t>Información Inválida</w:t>
            </w:r>
            <w:r>
              <w:rPr>
                <w:noProof/>
                <w:webHidden/>
              </w:rPr>
              <w:tab/>
            </w:r>
            <w:r>
              <w:rPr>
                <w:noProof/>
                <w:webHidden/>
              </w:rPr>
              <w:fldChar w:fldCharType="begin"/>
            </w:r>
            <w:r>
              <w:rPr>
                <w:noProof/>
                <w:webHidden/>
              </w:rPr>
              <w:instrText xml:space="preserve"> PAGEREF _Toc170253340 \h </w:instrText>
            </w:r>
            <w:r>
              <w:rPr>
                <w:noProof/>
                <w:webHidden/>
              </w:rPr>
            </w:r>
            <w:r>
              <w:rPr>
                <w:noProof/>
                <w:webHidden/>
              </w:rPr>
              <w:fldChar w:fldCharType="separate"/>
            </w:r>
            <w:r>
              <w:rPr>
                <w:noProof/>
                <w:webHidden/>
              </w:rPr>
              <w:t>10</w:t>
            </w:r>
            <w:r>
              <w:rPr>
                <w:noProof/>
                <w:webHidden/>
              </w:rPr>
              <w:fldChar w:fldCharType="end"/>
            </w:r>
          </w:hyperlink>
        </w:p>
        <w:p w:rsidR="00366E2B" w:rsidRDefault="00366E2B" w14:paraId="1516EE08" w14:textId="785C3E58">
          <w:pPr>
            <w:pStyle w:val="TOC3"/>
            <w:ind w:left="0"/>
            <w:rPr>
              <w:rFonts w:asciiTheme="minorHAnsi" w:hAnsiTheme="minorHAnsi" w:eastAsiaTheme="minorEastAsia" w:cstheme="minorBidi"/>
              <w:noProof/>
              <w:kern w:val="2"/>
              <w:szCs w:val="24"/>
              <w:lang w:eastAsia="zh-CN"/>
              <w14:ligatures w14:val="standardContextual"/>
            </w:rPr>
          </w:pPr>
          <w:hyperlink w:history="1" w:anchor="_Toc170253341">
            <w:r w:rsidRPr="00201D9E">
              <w:rPr>
                <w:rStyle w:val="Hyperlink"/>
                <w:b/>
                <w:bCs/>
                <w:noProof/>
                <w:lang w:val="es-419"/>
              </w:rPr>
              <w:t xml:space="preserve">2.3.2 </w:t>
            </w:r>
            <w:r w:rsidRPr="00201D9E">
              <w:rPr>
                <w:rStyle w:val="Hyperlink"/>
                <w:b/>
                <w:bCs/>
                <w:iCs/>
                <w:noProof/>
                <w:lang w:val="es-419"/>
              </w:rPr>
              <w:t>Error de Conexión</w:t>
            </w:r>
            <w:r>
              <w:rPr>
                <w:noProof/>
                <w:webHidden/>
              </w:rPr>
              <w:tab/>
            </w:r>
            <w:r>
              <w:rPr>
                <w:noProof/>
                <w:webHidden/>
              </w:rPr>
              <w:fldChar w:fldCharType="begin"/>
            </w:r>
            <w:r>
              <w:rPr>
                <w:noProof/>
                <w:webHidden/>
              </w:rPr>
              <w:instrText xml:space="preserve"> PAGEREF _Toc170253341 \h </w:instrText>
            </w:r>
            <w:r>
              <w:rPr>
                <w:noProof/>
                <w:webHidden/>
              </w:rPr>
            </w:r>
            <w:r>
              <w:rPr>
                <w:noProof/>
                <w:webHidden/>
              </w:rPr>
              <w:fldChar w:fldCharType="separate"/>
            </w:r>
            <w:r>
              <w:rPr>
                <w:noProof/>
                <w:webHidden/>
              </w:rPr>
              <w:t>11</w:t>
            </w:r>
            <w:r>
              <w:rPr>
                <w:noProof/>
                <w:webHidden/>
              </w:rPr>
              <w:fldChar w:fldCharType="end"/>
            </w:r>
          </w:hyperlink>
        </w:p>
        <w:p w:rsidR="00366E2B" w:rsidRDefault="00366E2B" w14:paraId="2BB665AD" w14:textId="0518A090">
          <w:pPr>
            <w:pStyle w:val="TOC1"/>
            <w:rPr>
              <w:rFonts w:asciiTheme="minorHAnsi" w:hAnsiTheme="minorHAnsi" w:eastAsiaTheme="minorEastAsia" w:cstheme="minorBidi"/>
              <w:noProof/>
              <w:kern w:val="2"/>
              <w:szCs w:val="24"/>
              <w:lang w:eastAsia="zh-CN"/>
              <w14:ligatures w14:val="standardContextual"/>
            </w:rPr>
          </w:pPr>
          <w:hyperlink w:history="1" w:anchor="_Toc170253342">
            <w:r w:rsidRPr="00201D9E">
              <w:rPr>
                <w:rStyle w:val="Hyperlink"/>
                <w:noProof/>
                <w:lang w:val="es-419"/>
              </w:rPr>
              <w:t>3. Requerimientos especiales</w:t>
            </w:r>
            <w:r>
              <w:rPr>
                <w:noProof/>
                <w:webHidden/>
              </w:rPr>
              <w:tab/>
            </w:r>
            <w:r>
              <w:rPr>
                <w:noProof/>
                <w:webHidden/>
              </w:rPr>
              <w:fldChar w:fldCharType="begin"/>
            </w:r>
            <w:r>
              <w:rPr>
                <w:noProof/>
                <w:webHidden/>
              </w:rPr>
              <w:instrText xml:space="preserve"> PAGEREF _Toc170253342 \h </w:instrText>
            </w:r>
            <w:r>
              <w:rPr>
                <w:noProof/>
                <w:webHidden/>
              </w:rPr>
            </w:r>
            <w:r>
              <w:rPr>
                <w:noProof/>
                <w:webHidden/>
              </w:rPr>
              <w:fldChar w:fldCharType="separate"/>
            </w:r>
            <w:r>
              <w:rPr>
                <w:noProof/>
                <w:webHidden/>
              </w:rPr>
              <w:t>11</w:t>
            </w:r>
            <w:r>
              <w:rPr>
                <w:noProof/>
                <w:webHidden/>
              </w:rPr>
              <w:fldChar w:fldCharType="end"/>
            </w:r>
          </w:hyperlink>
        </w:p>
        <w:p w:rsidR="00366E2B" w:rsidRDefault="00366E2B" w14:paraId="0F675D3E" w14:textId="387EA323">
          <w:pPr>
            <w:pStyle w:val="TOC1"/>
            <w:rPr>
              <w:rFonts w:asciiTheme="minorHAnsi" w:hAnsiTheme="minorHAnsi" w:eastAsiaTheme="minorEastAsia" w:cstheme="minorBidi"/>
              <w:noProof/>
              <w:kern w:val="2"/>
              <w:szCs w:val="24"/>
              <w:lang w:eastAsia="zh-CN"/>
              <w14:ligatures w14:val="standardContextual"/>
            </w:rPr>
          </w:pPr>
          <w:hyperlink w:history="1" w:anchor="_Toc170253343">
            <w:r w:rsidRPr="00201D9E">
              <w:rPr>
                <w:rStyle w:val="Hyperlink"/>
                <w:noProof/>
                <w:lang w:val="es-419"/>
              </w:rPr>
              <w:t>4. Precondiciones</w:t>
            </w:r>
            <w:r>
              <w:rPr>
                <w:noProof/>
                <w:webHidden/>
              </w:rPr>
              <w:tab/>
            </w:r>
            <w:r>
              <w:rPr>
                <w:noProof/>
                <w:webHidden/>
              </w:rPr>
              <w:fldChar w:fldCharType="begin"/>
            </w:r>
            <w:r>
              <w:rPr>
                <w:noProof/>
                <w:webHidden/>
              </w:rPr>
              <w:instrText xml:space="preserve"> PAGEREF _Toc170253343 \h </w:instrText>
            </w:r>
            <w:r>
              <w:rPr>
                <w:noProof/>
                <w:webHidden/>
              </w:rPr>
            </w:r>
            <w:r>
              <w:rPr>
                <w:noProof/>
                <w:webHidden/>
              </w:rPr>
              <w:fldChar w:fldCharType="separate"/>
            </w:r>
            <w:r>
              <w:rPr>
                <w:noProof/>
                <w:webHidden/>
              </w:rPr>
              <w:t>11</w:t>
            </w:r>
            <w:r>
              <w:rPr>
                <w:noProof/>
                <w:webHidden/>
              </w:rPr>
              <w:fldChar w:fldCharType="end"/>
            </w:r>
          </w:hyperlink>
        </w:p>
        <w:p w:rsidR="00366E2B" w:rsidRDefault="00366E2B" w14:paraId="0B70BA44" w14:textId="604045AC">
          <w:pPr>
            <w:pStyle w:val="TOC1"/>
            <w:rPr>
              <w:rFonts w:asciiTheme="minorHAnsi" w:hAnsiTheme="minorHAnsi" w:eastAsiaTheme="minorEastAsia" w:cstheme="minorBidi"/>
              <w:noProof/>
              <w:kern w:val="2"/>
              <w:szCs w:val="24"/>
              <w:lang w:eastAsia="zh-CN"/>
              <w14:ligatures w14:val="standardContextual"/>
            </w:rPr>
          </w:pPr>
          <w:hyperlink w:history="1" w:anchor="_Toc170253344">
            <w:r w:rsidRPr="00201D9E">
              <w:rPr>
                <w:rStyle w:val="Hyperlink"/>
                <w:noProof/>
                <w:lang w:val="es-PA"/>
              </w:rPr>
              <w:t>5. Postcondiciones</w:t>
            </w:r>
            <w:r>
              <w:rPr>
                <w:noProof/>
                <w:webHidden/>
              </w:rPr>
              <w:tab/>
            </w:r>
            <w:r>
              <w:rPr>
                <w:noProof/>
                <w:webHidden/>
              </w:rPr>
              <w:fldChar w:fldCharType="begin"/>
            </w:r>
            <w:r>
              <w:rPr>
                <w:noProof/>
                <w:webHidden/>
              </w:rPr>
              <w:instrText xml:space="preserve"> PAGEREF _Toc170253344 \h </w:instrText>
            </w:r>
            <w:r>
              <w:rPr>
                <w:noProof/>
                <w:webHidden/>
              </w:rPr>
            </w:r>
            <w:r>
              <w:rPr>
                <w:noProof/>
                <w:webHidden/>
              </w:rPr>
              <w:fldChar w:fldCharType="separate"/>
            </w:r>
            <w:r>
              <w:rPr>
                <w:noProof/>
                <w:webHidden/>
              </w:rPr>
              <w:t>11</w:t>
            </w:r>
            <w:r>
              <w:rPr>
                <w:noProof/>
                <w:webHidden/>
              </w:rPr>
              <w:fldChar w:fldCharType="end"/>
            </w:r>
          </w:hyperlink>
        </w:p>
        <w:p w:rsidR="00366E2B" w:rsidRDefault="00366E2B" w14:paraId="7EA672A7" w14:textId="71FE4E00">
          <w:pPr>
            <w:pStyle w:val="TOC1"/>
            <w:rPr>
              <w:rFonts w:asciiTheme="minorHAnsi" w:hAnsiTheme="minorHAnsi" w:eastAsiaTheme="minorEastAsia" w:cstheme="minorBidi"/>
              <w:noProof/>
              <w:kern w:val="2"/>
              <w:szCs w:val="24"/>
              <w:lang w:eastAsia="zh-CN"/>
              <w14:ligatures w14:val="standardContextual"/>
            </w:rPr>
          </w:pPr>
          <w:hyperlink w:history="1" w:anchor="_Toc170253345">
            <w:r w:rsidRPr="00201D9E">
              <w:rPr>
                <w:rStyle w:val="Hyperlink"/>
                <w:noProof/>
                <w:lang w:val="es-419"/>
              </w:rPr>
              <w:t>Especificación de Caso de Uso: &lt;Registrarse en la aplicación web&gt;</w:t>
            </w:r>
            <w:r>
              <w:rPr>
                <w:noProof/>
                <w:webHidden/>
              </w:rPr>
              <w:tab/>
            </w:r>
            <w:r>
              <w:rPr>
                <w:noProof/>
                <w:webHidden/>
              </w:rPr>
              <w:fldChar w:fldCharType="begin"/>
            </w:r>
            <w:r>
              <w:rPr>
                <w:noProof/>
                <w:webHidden/>
              </w:rPr>
              <w:instrText xml:space="preserve"> PAGEREF _Toc170253345 \h </w:instrText>
            </w:r>
            <w:r>
              <w:rPr>
                <w:noProof/>
                <w:webHidden/>
              </w:rPr>
            </w:r>
            <w:r>
              <w:rPr>
                <w:noProof/>
                <w:webHidden/>
              </w:rPr>
              <w:fldChar w:fldCharType="separate"/>
            </w:r>
            <w:r>
              <w:rPr>
                <w:noProof/>
                <w:webHidden/>
              </w:rPr>
              <w:t>12</w:t>
            </w:r>
            <w:r>
              <w:rPr>
                <w:noProof/>
                <w:webHidden/>
              </w:rPr>
              <w:fldChar w:fldCharType="end"/>
            </w:r>
          </w:hyperlink>
        </w:p>
        <w:p w:rsidR="00366E2B" w:rsidRDefault="00366E2B" w14:paraId="52897A76" w14:textId="0A881248">
          <w:pPr>
            <w:pStyle w:val="TOC1"/>
            <w:rPr>
              <w:rFonts w:asciiTheme="minorHAnsi" w:hAnsiTheme="minorHAnsi" w:eastAsiaTheme="minorEastAsia" w:cstheme="minorBidi"/>
              <w:noProof/>
              <w:kern w:val="2"/>
              <w:szCs w:val="24"/>
              <w:lang w:eastAsia="zh-CN"/>
              <w14:ligatures w14:val="standardContextual"/>
            </w:rPr>
          </w:pPr>
          <w:hyperlink w:history="1" w:anchor="_Toc170253346">
            <w:r w:rsidRPr="00201D9E">
              <w:rPr>
                <w:rStyle w:val="Hyperlink"/>
                <w:noProof/>
                <w:lang w:val="es-419"/>
              </w:rPr>
              <w:t>1. Registrarse en la aplicación web</w:t>
            </w:r>
            <w:r>
              <w:rPr>
                <w:noProof/>
                <w:webHidden/>
              </w:rPr>
              <w:tab/>
            </w:r>
            <w:r>
              <w:rPr>
                <w:noProof/>
                <w:webHidden/>
              </w:rPr>
              <w:fldChar w:fldCharType="begin"/>
            </w:r>
            <w:r>
              <w:rPr>
                <w:noProof/>
                <w:webHidden/>
              </w:rPr>
              <w:instrText xml:space="preserve"> PAGEREF _Toc170253346 \h </w:instrText>
            </w:r>
            <w:r>
              <w:rPr>
                <w:noProof/>
                <w:webHidden/>
              </w:rPr>
            </w:r>
            <w:r>
              <w:rPr>
                <w:noProof/>
                <w:webHidden/>
              </w:rPr>
              <w:fldChar w:fldCharType="separate"/>
            </w:r>
            <w:r>
              <w:rPr>
                <w:noProof/>
                <w:webHidden/>
              </w:rPr>
              <w:t>12</w:t>
            </w:r>
            <w:r>
              <w:rPr>
                <w:noProof/>
                <w:webHidden/>
              </w:rPr>
              <w:fldChar w:fldCharType="end"/>
            </w:r>
          </w:hyperlink>
        </w:p>
        <w:p w:rsidR="00366E2B" w:rsidRDefault="00366E2B" w14:paraId="7F2BDC34" w14:textId="7C5145A2">
          <w:pPr>
            <w:pStyle w:val="TOC2"/>
            <w:ind w:left="0"/>
            <w:rPr>
              <w:rFonts w:asciiTheme="minorHAnsi" w:hAnsiTheme="minorHAnsi" w:eastAsiaTheme="minorEastAsia" w:cstheme="minorBidi"/>
              <w:noProof/>
              <w:kern w:val="2"/>
              <w:szCs w:val="24"/>
              <w:lang w:eastAsia="zh-CN"/>
              <w14:ligatures w14:val="standardContextual"/>
            </w:rPr>
          </w:pPr>
          <w:hyperlink w:history="1" w:anchor="_Toc170253347">
            <w:r w:rsidRPr="00201D9E">
              <w:rPr>
                <w:rStyle w:val="Hyperlink"/>
                <w:noProof/>
                <w:lang w:val="es-419"/>
              </w:rPr>
              <w:t>1.1 Breve Descripción</w:t>
            </w:r>
            <w:r>
              <w:rPr>
                <w:noProof/>
                <w:webHidden/>
              </w:rPr>
              <w:tab/>
            </w:r>
            <w:r>
              <w:rPr>
                <w:noProof/>
                <w:webHidden/>
              </w:rPr>
              <w:fldChar w:fldCharType="begin"/>
            </w:r>
            <w:r>
              <w:rPr>
                <w:noProof/>
                <w:webHidden/>
              </w:rPr>
              <w:instrText xml:space="preserve"> PAGEREF _Toc170253347 \h </w:instrText>
            </w:r>
            <w:r>
              <w:rPr>
                <w:noProof/>
                <w:webHidden/>
              </w:rPr>
            </w:r>
            <w:r>
              <w:rPr>
                <w:noProof/>
                <w:webHidden/>
              </w:rPr>
              <w:fldChar w:fldCharType="separate"/>
            </w:r>
            <w:r>
              <w:rPr>
                <w:noProof/>
                <w:webHidden/>
              </w:rPr>
              <w:t>12</w:t>
            </w:r>
            <w:r>
              <w:rPr>
                <w:noProof/>
                <w:webHidden/>
              </w:rPr>
              <w:fldChar w:fldCharType="end"/>
            </w:r>
          </w:hyperlink>
        </w:p>
        <w:p w:rsidR="00366E2B" w:rsidRDefault="00366E2B" w14:paraId="50ABA0D7" w14:textId="638DC39E">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348">
            <w:r w:rsidRPr="00201D9E">
              <w:rPr>
                <w:rStyle w:val="Hyperlink"/>
                <w:noProof/>
              </w:rPr>
              <w:t>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 de Eventos</w:t>
            </w:r>
            <w:r>
              <w:rPr>
                <w:noProof/>
                <w:webHidden/>
              </w:rPr>
              <w:tab/>
            </w:r>
            <w:r>
              <w:rPr>
                <w:noProof/>
                <w:webHidden/>
              </w:rPr>
              <w:fldChar w:fldCharType="begin"/>
            </w:r>
            <w:r>
              <w:rPr>
                <w:noProof/>
                <w:webHidden/>
              </w:rPr>
              <w:instrText xml:space="preserve"> PAGEREF _Toc170253348 \h </w:instrText>
            </w:r>
            <w:r>
              <w:rPr>
                <w:noProof/>
                <w:webHidden/>
              </w:rPr>
            </w:r>
            <w:r>
              <w:rPr>
                <w:noProof/>
                <w:webHidden/>
              </w:rPr>
              <w:fldChar w:fldCharType="separate"/>
            </w:r>
            <w:r>
              <w:rPr>
                <w:noProof/>
                <w:webHidden/>
              </w:rPr>
              <w:t>12</w:t>
            </w:r>
            <w:r>
              <w:rPr>
                <w:noProof/>
                <w:webHidden/>
              </w:rPr>
              <w:fldChar w:fldCharType="end"/>
            </w:r>
          </w:hyperlink>
        </w:p>
        <w:p w:rsidR="00366E2B" w:rsidRDefault="00366E2B" w14:paraId="63462BF3" w14:textId="42F14B8F">
          <w:pPr>
            <w:pStyle w:val="TOC2"/>
            <w:ind w:left="0"/>
            <w:rPr>
              <w:rFonts w:asciiTheme="minorHAnsi" w:hAnsiTheme="minorHAnsi" w:eastAsiaTheme="minorEastAsia" w:cstheme="minorBidi"/>
              <w:noProof/>
              <w:kern w:val="2"/>
              <w:szCs w:val="24"/>
              <w:lang w:eastAsia="zh-CN"/>
              <w14:ligatures w14:val="standardContextual"/>
            </w:rPr>
          </w:pPr>
          <w:hyperlink w:history="1" w:anchor="_Toc170253349">
            <w:r w:rsidRPr="00201D9E">
              <w:rPr>
                <w:rStyle w:val="Hyperlink"/>
                <w:noProof/>
                <w:lang w:val="es-419"/>
              </w:rPr>
              <w:t>2.1 Flujo Básico</w:t>
            </w:r>
            <w:r>
              <w:rPr>
                <w:noProof/>
                <w:webHidden/>
              </w:rPr>
              <w:tab/>
            </w:r>
            <w:r>
              <w:rPr>
                <w:noProof/>
                <w:webHidden/>
              </w:rPr>
              <w:fldChar w:fldCharType="begin"/>
            </w:r>
            <w:r>
              <w:rPr>
                <w:noProof/>
                <w:webHidden/>
              </w:rPr>
              <w:instrText xml:space="preserve"> PAGEREF _Toc170253349 \h </w:instrText>
            </w:r>
            <w:r>
              <w:rPr>
                <w:noProof/>
                <w:webHidden/>
              </w:rPr>
            </w:r>
            <w:r>
              <w:rPr>
                <w:noProof/>
                <w:webHidden/>
              </w:rPr>
              <w:fldChar w:fldCharType="separate"/>
            </w:r>
            <w:r>
              <w:rPr>
                <w:noProof/>
                <w:webHidden/>
              </w:rPr>
              <w:t>12</w:t>
            </w:r>
            <w:r>
              <w:rPr>
                <w:noProof/>
                <w:webHidden/>
              </w:rPr>
              <w:fldChar w:fldCharType="end"/>
            </w:r>
          </w:hyperlink>
        </w:p>
        <w:p w:rsidR="00366E2B" w:rsidRDefault="00366E2B" w14:paraId="1610ECEF" w14:textId="674B6D56">
          <w:pPr>
            <w:pStyle w:val="TOC2"/>
            <w:ind w:left="0"/>
            <w:rPr>
              <w:rFonts w:asciiTheme="minorHAnsi" w:hAnsiTheme="minorHAnsi" w:eastAsiaTheme="minorEastAsia" w:cstheme="minorBidi"/>
              <w:noProof/>
              <w:kern w:val="2"/>
              <w:szCs w:val="24"/>
              <w:lang w:eastAsia="zh-CN"/>
              <w14:ligatures w14:val="standardContextual"/>
            </w:rPr>
          </w:pPr>
          <w:hyperlink w:history="1" w:anchor="_Toc170253350">
            <w:r w:rsidRPr="00201D9E">
              <w:rPr>
                <w:rStyle w:val="Hyperlink"/>
                <w:noProof/>
                <w:lang w:val="es-419"/>
              </w:rPr>
              <w:t>2.2 Flujos Alternos</w:t>
            </w:r>
            <w:r>
              <w:rPr>
                <w:noProof/>
                <w:webHidden/>
              </w:rPr>
              <w:tab/>
            </w:r>
            <w:r>
              <w:rPr>
                <w:noProof/>
                <w:webHidden/>
              </w:rPr>
              <w:fldChar w:fldCharType="begin"/>
            </w:r>
            <w:r>
              <w:rPr>
                <w:noProof/>
                <w:webHidden/>
              </w:rPr>
              <w:instrText xml:space="preserve"> PAGEREF _Toc170253350 \h </w:instrText>
            </w:r>
            <w:r>
              <w:rPr>
                <w:noProof/>
                <w:webHidden/>
              </w:rPr>
            </w:r>
            <w:r>
              <w:rPr>
                <w:noProof/>
                <w:webHidden/>
              </w:rPr>
              <w:fldChar w:fldCharType="separate"/>
            </w:r>
            <w:r>
              <w:rPr>
                <w:noProof/>
                <w:webHidden/>
              </w:rPr>
              <w:t>13</w:t>
            </w:r>
            <w:r>
              <w:rPr>
                <w:noProof/>
                <w:webHidden/>
              </w:rPr>
              <w:fldChar w:fldCharType="end"/>
            </w:r>
          </w:hyperlink>
        </w:p>
        <w:p w:rsidR="00366E2B" w:rsidRDefault="00366E2B" w14:paraId="225E56A1" w14:textId="2FF418A1">
          <w:pPr>
            <w:pStyle w:val="TOC3"/>
            <w:ind w:left="0"/>
            <w:rPr>
              <w:rFonts w:asciiTheme="minorHAnsi" w:hAnsiTheme="minorHAnsi" w:eastAsiaTheme="minorEastAsia" w:cstheme="minorBidi"/>
              <w:noProof/>
              <w:kern w:val="2"/>
              <w:szCs w:val="24"/>
              <w:lang w:eastAsia="zh-CN"/>
              <w14:ligatures w14:val="standardContextual"/>
            </w:rPr>
          </w:pPr>
          <w:hyperlink w:history="1" w:anchor="_Toc170253351">
            <w:r w:rsidRPr="00201D9E">
              <w:rPr>
                <w:rStyle w:val="Hyperlink"/>
                <w:b/>
                <w:bCs/>
                <w:noProof/>
                <w:lang w:val="es-419"/>
              </w:rPr>
              <w:t xml:space="preserve">2.2.1 </w:t>
            </w:r>
            <w:r w:rsidRPr="00201D9E">
              <w:rPr>
                <w:rStyle w:val="Hyperlink"/>
                <w:b/>
                <w:bCs/>
                <w:iCs/>
                <w:noProof/>
                <w:lang w:val="es-419"/>
              </w:rPr>
              <w:t>Regresar a inicio de sesión</w:t>
            </w:r>
            <w:r>
              <w:rPr>
                <w:noProof/>
                <w:webHidden/>
              </w:rPr>
              <w:tab/>
            </w:r>
            <w:r>
              <w:rPr>
                <w:noProof/>
                <w:webHidden/>
              </w:rPr>
              <w:fldChar w:fldCharType="begin"/>
            </w:r>
            <w:r>
              <w:rPr>
                <w:noProof/>
                <w:webHidden/>
              </w:rPr>
              <w:instrText xml:space="preserve"> PAGEREF _Toc170253351 \h </w:instrText>
            </w:r>
            <w:r>
              <w:rPr>
                <w:noProof/>
                <w:webHidden/>
              </w:rPr>
            </w:r>
            <w:r>
              <w:rPr>
                <w:noProof/>
                <w:webHidden/>
              </w:rPr>
              <w:fldChar w:fldCharType="separate"/>
            </w:r>
            <w:r>
              <w:rPr>
                <w:noProof/>
                <w:webHidden/>
              </w:rPr>
              <w:t>13</w:t>
            </w:r>
            <w:r>
              <w:rPr>
                <w:noProof/>
                <w:webHidden/>
              </w:rPr>
              <w:fldChar w:fldCharType="end"/>
            </w:r>
          </w:hyperlink>
        </w:p>
        <w:p w:rsidR="00366E2B" w:rsidRDefault="00366E2B" w14:paraId="182E351C" w14:textId="54079D05">
          <w:pPr>
            <w:pStyle w:val="TOC3"/>
            <w:ind w:left="0"/>
            <w:rPr>
              <w:rFonts w:asciiTheme="minorHAnsi" w:hAnsiTheme="minorHAnsi" w:eastAsiaTheme="minorEastAsia" w:cstheme="minorBidi"/>
              <w:noProof/>
              <w:kern w:val="2"/>
              <w:szCs w:val="24"/>
              <w:lang w:eastAsia="zh-CN"/>
              <w14:ligatures w14:val="standardContextual"/>
            </w:rPr>
          </w:pPr>
          <w:hyperlink w:history="1" w:anchor="_Toc170253352">
            <w:r w:rsidRPr="00201D9E">
              <w:rPr>
                <w:rStyle w:val="Hyperlink"/>
                <w:b/>
                <w:bCs/>
                <w:noProof/>
                <w:lang w:val="es-MX"/>
              </w:rPr>
              <w:t xml:space="preserve">2.2.2 </w:t>
            </w:r>
            <w:r w:rsidRPr="00201D9E">
              <w:rPr>
                <w:rStyle w:val="Hyperlink"/>
                <w:b/>
                <w:bCs/>
                <w:iCs/>
                <w:noProof/>
                <w:lang w:val="es-MX"/>
              </w:rPr>
              <w:t>Página principal</w:t>
            </w:r>
            <w:r>
              <w:rPr>
                <w:noProof/>
                <w:webHidden/>
              </w:rPr>
              <w:tab/>
            </w:r>
            <w:r>
              <w:rPr>
                <w:noProof/>
                <w:webHidden/>
              </w:rPr>
              <w:fldChar w:fldCharType="begin"/>
            </w:r>
            <w:r>
              <w:rPr>
                <w:noProof/>
                <w:webHidden/>
              </w:rPr>
              <w:instrText xml:space="preserve"> PAGEREF _Toc170253352 \h </w:instrText>
            </w:r>
            <w:r>
              <w:rPr>
                <w:noProof/>
                <w:webHidden/>
              </w:rPr>
            </w:r>
            <w:r>
              <w:rPr>
                <w:noProof/>
                <w:webHidden/>
              </w:rPr>
              <w:fldChar w:fldCharType="separate"/>
            </w:r>
            <w:r>
              <w:rPr>
                <w:noProof/>
                <w:webHidden/>
              </w:rPr>
              <w:t>13</w:t>
            </w:r>
            <w:r>
              <w:rPr>
                <w:noProof/>
                <w:webHidden/>
              </w:rPr>
              <w:fldChar w:fldCharType="end"/>
            </w:r>
          </w:hyperlink>
        </w:p>
        <w:p w:rsidR="00366E2B" w:rsidRDefault="00366E2B" w14:paraId="3FB825C0" w14:textId="30C4AEC4">
          <w:pPr>
            <w:pStyle w:val="TOC2"/>
            <w:ind w:left="0"/>
            <w:rPr>
              <w:rFonts w:asciiTheme="minorHAnsi" w:hAnsiTheme="minorHAnsi" w:eastAsiaTheme="minorEastAsia" w:cstheme="minorBidi"/>
              <w:noProof/>
              <w:kern w:val="2"/>
              <w:szCs w:val="24"/>
              <w:lang w:eastAsia="zh-CN"/>
              <w14:ligatures w14:val="standardContextual"/>
            </w:rPr>
          </w:pPr>
          <w:hyperlink w:history="1" w:anchor="_Toc170253353">
            <w:r w:rsidRPr="00201D9E">
              <w:rPr>
                <w:rStyle w:val="Hyperlink"/>
                <w:noProof/>
                <w:lang w:val="es-419"/>
              </w:rPr>
              <w:t>2.3 Flujos de Excepción</w:t>
            </w:r>
            <w:r>
              <w:rPr>
                <w:noProof/>
                <w:webHidden/>
              </w:rPr>
              <w:tab/>
            </w:r>
            <w:r>
              <w:rPr>
                <w:noProof/>
                <w:webHidden/>
              </w:rPr>
              <w:fldChar w:fldCharType="begin"/>
            </w:r>
            <w:r>
              <w:rPr>
                <w:noProof/>
                <w:webHidden/>
              </w:rPr>
              <w:instrText xml:space="preserve"> PAGEREF _Toc170253353 \h </w:instrText>
            </w:r>
            <w:r>
              <w:rPr>
                <w:noProof/>
                <w:webHidden/>
              </w:rPr>
            </w:r>
            <w:r>
              <w:rPr>
                <w:noProof/>
                <w:webHidden/>
              </w:rPr>
              <w:fldChar w:fldCharType="separate"/>
            </w:r>
            <w:r>
              <w:rPr>
                <w:noProof/>
                <w:webHidden/>
              </w:rPr>
              <w:t>14</w:t>
            </w:r>
            <w:r>
              <w:rPr>
                <w:noProof/>
                <w:webHidden/>
              </w:rPr>
              <w:fldChar w:fldCharType="end"/>
            </w:r>
          </w:hyperlink>
        </w:p>
        <w:p w:rsidR="00366E2B" w:rsidRDefault="00366E2B" w14:paraId="168D0188" w14:textId="757C924A">
          <w:pPr>
            <w:pStyle w:val="TOC3"/>
            <w:ind w:left="0"/>
            <w:rPr>
              <w:rFonts w:asciiTheme="minorHAnsi" w:hAnsiTheme="minorHAnsi" w:eastAsiaTheme="minorEastAsia" w:cstheme="minorBidi"/>
              <w:noProof/>
              <w:kern w:val="2"/>
              <w:szCs w:val="24"/>
              <w:lang w:eastAsia="zh-CN"/>
              <w14:ligatures w14:val="standardContextual"/>
            </w:rPr>
          </w:pPr>
          <w:hyperlink w:history="1" w:anchor="_Toc170253354">
            <w:r w:rsidRPr="00201D9E">
              <w:rPr>
                <w:rStyle w:val="Hyperlink"/>
                <w:b/>
                <w:bCs/>
                <w:noProof/>
                <w:lang w:val="es-419"/>
              </w:rPr>
              <w:t xml:space="preserve">2.3.1 </w:t>
            </w:r>
            <w:r w:rsidRPr="00201D9E">
              <w:rPr>
                <w:rStyle w:val="Hyperlink"/>
                <w:b/>
                <w:bCs/>
                <w:iCs/>
                <w:noProof/>
                <w:lang w:val="es-419"/>
              </w:rPr>
              <w:t>Información Inválida</w:t>
            </w:r>
            <w:r>
              <w:rPr>
                <w:noProof/>
                <w:webHidden/>
              </w:rPr>
              <w:tab/>
            </w:r>
            <w:r>
              <w:rPr>
                <w:noProof/>
                <w:webHidden/>
              </w:rPr>
              <w:fldChar w:fldCharType="begin"/>
            </w:r>
            <w:r>
              <w:rPr>
                <w:noProof/>
                <w:webHidden/>
              </w:rPr>
              <w:instrText xml:space="preserve"> PAGEREF _Toc170253354 \h </w:instrText>
            </w:r>
            <w:r>
              <w:rPr>
                <w:noProof/>
                <w:webHidden/>
              </w:rPr>
            </w:r>
            <w:r>
              <w:rPr>
                <w:noProof/>
                <w:webHidden/>
              </w:rPr>
              <w:fldChar w:fldCharType="separate"/>
            </w:r>
            <w:r>
              <w:rPr>
                <w:noProof/>
                <w:webHidden/>
              </w:rPr>
              <w:t>14</w:t>
            </w:r>
            <w:r>
              <w:rPr>
                <w:noProof/>
                <w:webHidden/>
              </w:rPr>
              <w:fldChar w:fldCharType="end"/>
            </w:r>
          </w:hyperlink>
        </w:p>
        <w:p w:rsidR="00366E2B" w:rsidRDefault="00366E2B" w14:paraId="3A807C86" w14:textId="0F6939F6">
          <w:pPr>
            <w:pStyle w:val="TOC3"/>
            <w:ind w:left="0"/>
            <w:rPr>
              <w:rFonts w:asciiTheme="minorHAnsi" w:hAnsiTheme="minorHAnsi" w:eastAsiaTheme="minorEastAsia" w:cstheme="minorBidi"/>
              <w:noProof/>
              <w:kern w:val="2"/>
              <w:szCs w:val="24"/>
              <w:lang w:eastAsia="zh-CN"/>
              <w14:ligatures w14:val="standardContextual"/>
            </w:rPr>
          </w:pPr>
          <w:hyperlink w:history="1" w:anchor="_Toc170253355">
            <w:r w:rsidRPr="00201D9E">
              <w:rPr>
                <w:rStyle w:val="Hyperlink"/>
                <w:b/>
                <w:bCs/>
                <w:noProof/>
                <w:lang w:val="es-419"/>
              </w:rPr>
              <w:t xml:space="preserve">2.3.2 </w:t>
            </w:r>
            <w:r w:rsidRPr="00201D9E">
              <w:rPr>
                <w:rStyle w:val="Hyperlink"/>
                <w:b/>
                <w:bCs/>
                <w:iCs/>
                <w:noProof/>
                <w:lang w:val="es-419"/>
              </w:rPr>
              <w:t>Error de Conexión</w:t>
            </w:r>
            <w:r>
              <w:rPr>
                <w:noProof/>
                <w:webHidden/>
              </w:rPr>
              <w:tab/>
            </w:r>
            <w:r>
              <w:rPr>
                <w:noProof/>
                <w:webHidden/>
              </w:rPr>
              <w:fldChar w:fldCharType="begin"/>
            </w:r>
            <w:r>
              <w:rPr>
                <w:noProof/>
                <w:webHidden/>
              </w:rPr>
              <w:instrText xml:space="preserve"> PAGEREF _Toc170253355 \h </w:instrText>
            </w:r>
            <w:r>
              <w:rPr>
                <w:noProof/>
                <w:webHidden/>
              </w:rPr>
            </w:r>
            <w:r>
              <w:rPr>
                <w:noProof/>
                <w:webHidden/>
              </w:rPr>
              <w:fldChar w:fldCharType="separate"/>
            </w:r>
            <w:r>
              <w:rPr>
                <w:noProof/>
                <w:webHidden/>
              </w:rPr>
              <w:t>14</w:t>
            </w:r>
            <w:r>
              <w:rPr>
                <w:noProof/>
                <w:webHidden/>
              </w:rPr>
              <w:fldChar w:fldCharType="end"/>
            </w:r>
          </w:hyperlink>
        </w:p>
        <w:p w:rsidR="00366E2B" w:rsidRDefault="00366E2B" w14:paraId="6E35EA68" w14:textId="662BE71F">
          <w:pPr>
            <w:pStyle w:val="TOC1"/>
            <w:rPr>
              <w:rFonts w:asciiTheme="minorHAnsi" w:hAnsiTheme="minorHAnsi" w:eastAsiaTheme="minorEastAsia" w:cstheme="minorBidi"/>
              <w:noProof/>
              <w:kern w:val="2"/>
              <w:szCs w:val="24"/>
              <w:lang w:eastAsia="zh-CN"/>
              <w14:ligatures w14:val="standardContextual"/>
            </w:rPr>
          </w:pPr>
          <w:hyperlink w:history="1" w:anchor="_Toc170253356">
            <w:r w:rsidRPr="00201D9E">
              <w:rPr>
                <w:rStyle w:val="Hyperlink"/>
                <w:noProof/>
                <w:lang w:val="es-419"/>
              </w:rPr>
              <w:t>3. Requerimientos especiales</w:t>
            </w:r>
            <w:r>
              <w:rPr>
                <w:noProof/>
                <w:webHidden/>
              </w:rPr>
              <w:tab/>
            </w:r>
            <w:r>
              <w:rPr>
                <w:noProof/>
                <w:webHidden/>
              </w:rPr>
              <w:fldChar w:fldCharType="begin"/>
            </w:r>
            <w:r>
              <w:rPr>
                <w:noProof/>
                <w:webHidden/>
              </w:rPr>
              <w:instrText xml:space="preserve"> PAGEREF _Toc170253356 \h </w:instrText>
            </w:r>
            <w:r>
              <w:rPr>
                <w:noProof/>
                <w:webHidden/>
              </w:rPr>
            </w:r>
            <w:r>
              <w:rPr>
                <w:noProof/>
                <w:webHidden/>
              </w:rPr>
              <w:fldChar w:fldCharType="separate"/>
            </w:r>
            <w:r>
              <w:rPr>
                <w:noProof/>
                <w:webHidden/>
              </w:rPr>
              <w:t>14</w:t>
            </w:r>
            <w:r>
              <w:rPr>
                <w:noProof/>
                <w:webHidden/>
              </w:rPr>
              <w:fldChar w:fldCharType="end"/>
            </w:r>
          </w:hyperlink>
        </w:p>
        <w:p w:rsidR="00366E2B" w:rsidRDefault="00366E2B" w14:paraId="256E8DCC" w14:textId="0C0DF287">
          <w:pPr>
            <w:pStyle w:val="TOC1"/>
            <w:rPr>
              <w:rFonts w:asciiTheme="minorHAnsi" w:hAnsiTheme="minorHAnsi" w:eastAsiaTheme="minorEastAsia" w:cstheme="minorBidi"/>
              <w:noProof/>
              <w:kern w:val="2"/>
              <w:szCs w:val="24"/>
              <w:lang w:eastAsia="zh-CN"/>
              <w14:ligatures w14:val="standardContextual"/>
            </w:rPr>
          </w:pPr>
          <w:hyperlink w:history="1" w:anchor="_Toc170253357">
            <w:r w:rsidRPr="00201D9E">
              <w:rPr>
                <w:rStyle w:val="Hyperlink"/>
                <w:noProof/>
                <w:lang w:val="es-419"/>
              </w:rPr>
              <w:t>4. Precondiciones</w:t>
            </w:r>
            <w:r>
              <w:rPr>
                <w:noProof/>
                <w:webHidden/>
              </w:rPr>
              <w:tab/>
            </w:r>
            <w:r>
              <w:rPr>
                <w:noProof/>
                <w:webHidden/>
              </w:rPr>
              <w:fldChar w:fldCharType="begin"/>
            </w:r>
            <w:r>
              <w:rPr>
                <w:noProof/>
                <w:webHidden/>
              </w:rPr>
              <w:instrText xml:space="preserve"> PAGEREF _Toc170253357 \h </w:instrText>
            </w:r>
            <w:r>
              <w:rPr>
                <w:noProof/>
                <w:webHidden/>
              </w:rPr>
            </w:r>
            <w:r>
              <w:rPr>
                <w:noProof/>
                <w:webHidden/>
              </w:rPr>
              <w:fldChar w:fldCharType="separate"/>
            </w:r>
            <w:r>
              <w:rPr>
                <w:noProof/>
                <w:webHidden/>
              </w:rPr>
              <w:t>14</w:t>
            </w:r>
            <w:r>
              <w:rPr>
                <w:noProof/>
                <w:webHidden/>
              </w:rPr>
              <w:fldChar w:fldCharType="end"/>
            </w:r>
          </w:hyperlink>
        </w:p>
        <w:p w:rsidR="00366E2B" w:rsidRDefault="00366E2B" w14:paraId="1D4281E2" w14:textId="67571B6B">
          <w:pPr>
            <w:pStyle w:val="TOC1"/>
            <w:rPr>
              <w:rFonts w:asciiTheme="minorHAnsi" w:hAnsiTheme="minorHAnsi" w:eastAsiaTheme="minorEastAsia" w:cstheme="minorBidi"/>
              <w:noProof/>
              <w:kern w:val="2"/>
              <w:szCs w:val="24"/>
              <w:lang w:eastAsia="zh-CN"/>
              <w14:ligatures w14:val="standardContextual"/>
            </w:rPr>
          </w:pPr>
          <w:hyperlink w:history="1" w:anchor="_Toc170253358">
            <w:r w:rsidRPr="00201D9E">
              <w:rPr>
                <w:rStyle w:val="Hyperlink"/>
                <w:noProof/>
                <w:lang w:val="es-PA"/>
              </w:rPr>
              <w:t>5. Postcondiciones</w:t>
            </w:r>
            <w:r>
              <w:rPr>
                <w:noProof/>
                <w:webHidden/>
              </w:rPr>
              <w:tab/>
            </w:r>
            <w:r>
              <w:rPr>
                <w:noProof/>
                <w:webHidden/>
              </w:rPr>
              <w:fldChar w:fldCharType="begin"/>
            </w:r>
            <w:r>
              <w:rPr>
                <w:noProof/>
                <w:webHidden/>
              </w:rPr>
              <w:instrText xml:space="preserve"> PAGEREF _Toc170253358 \h </w:instrText>
            </w:r>
            <w:r>
              <w:rPr>
                <w:noProof/>
                <w:webHidden/>
              </w:rPr>
            </w:r>
            <w:r>
              <w:rPr>
                <w:noProof/>
                <w:webHidden/>
              </w:rPr>
              <w:fldChar w:fldCharType="separate"/>
            </w:r>
            <w:r>
              <w:rPr>
                <w:noProof/>
                <w:webHidden/>
              </w:rPr>
              <w:t>14</w:t>
            </w:r>
            <w:r>
              <w:rPr>
                <w:noProof/>
                <w:webHidden/>
              </w:rPr>
              <w:fldChar w:fldCharType="end"/>
            </w:r>
          </w:hyperlink>
        </w:p>
        <w:p w:rsidR="00366E2B" w:rsidRDefault="00366E2B" w14:paraId="1B7D8C7A" w14:textId="5975B75C">
          <w:pPr>
            <w:pStyle w:val="TOC1"/>
            <w:rPr>
              <w:rFonts w:asciiTheme="minorHAnsi" w:hAnsiTheme="minorHAnsi" w:eastAsiaTheme="minorEastAsia" w:cstheme="minorBidi"/>
              <w:noProof/>
              <w:kern w:val="2"/>
              <w:szCs w:val="24"/>
              <w:lang w:eastAsia="zh-CN"/>
              <w14:ligatures w14:val="standardContextual"/>
            </w:rPr>
          </w:pPr>
          <w:hyperlink w:history="1" w:anchor="_Toc170253359">
            <w:r w:rsidRPr="00201D9E">
              <w:rPr>
                <w:rStyle w:val="Hyperlink"/>
                <w:noProof/>
                <w:lang w:val="es-MX"/>
              </w:rPr>
              <w:t>Especificación de Caso de Uso: &lt;Responder dudas con ChatBOT&gt;</w:t>
            </w:r>
            <w:r>
              <w:rPr>
                <w:noProof/>
                <w:webHidden/>
              </w:rPr>
              <w:tab/>
            </w:r>
            <w:r>
              <w:rPr>
                <w:noProof/>
                <w:webHidden/>
              </w:rPr>
              <w:fldChar w:fldCharType="begin"/>
            </w:r>
            <w:r>
              <w:rPr>
                <w:noProof/>
                <w:webHidden/>
              </w:rPr>
              <w:instrText xml:space="preserve"> PAGEREF _Toc170253359 \h </w:instrText>
            </w:r>
            <w:r>
              <w:rPr>
                <w:noProof/>
                <w:webHidden/>
              </w:rPr>
            </w:r>
            <w:r>
              <w:rPr>
                <w:noProof/>
                <w:webHidden/>
              </w:rPr>
              <w:fldChar w:fldCharType="separate"/>
            </w:r>
            <w:r>
              <w:rPr>
                <w:noProof/>
                <w:webHidden/>
              </w:rPr>
              <w:t>15</w:t>
            </w:r>
            <w:r>
              <w:rPr>
                <w:noProof/>
                <w:webHidden/>
              </w:rPr>
              <w:fldChar w:fldCharType="end"/>
            </w:r>
          </w:hyperlink>
        </w:p>
        <w:p w:rsidR="00366E2B" w:rsidRDefault="00366E2B" w14:paraId="3A82E1D6" w14:textId="73317054">
          <w:pPr>
            <w:pStyle w:val="TOC1"/>
            <w:rPr>
              <w:rFonts w:asciiTheme="minorHAnsi" w:hAnsiTheme="minorHAnsi" w:eastAsiaTheme="minorEastAsia" w:cstheme="minorBidi"/>
              <w:noProof/>
              <w:kern w:val="2"/>
              <w:szCs w:val="24"/>
              <w:lang w:eastAsia="zh-CN"/>
              <w14:ligatures w14:val="standardContextual"/>
            </w:rPr>
          </w:pPr>
          <w:hyperlink w:history="1" w:anchor="_Toc170253360">
            <w:r w:rsidRPr="00201D9E">
              <w:rPr>
                <w:rStyle w:val="Hyperlink"/>
                <w:noProof/>
                <w:lang w:val="es-MX"/>
              </w:rPr>
              <w:t>1. Responder dudas con ChatBOT</w:t>
            </w:r>
            <w:r>
              <w:rPr>
                <w:noProof/>
                <w:webHidden/>
              </w:rPr>
              <w:tab/>
            </w:r>
            <w:r>
              <w:rPr>
                <w:noProof/>
                <w:webHidden/>
              </w:rPr>
              <w:fldChar w:fldCharType="begin"/>
            </w:r>
            <w:r>
              <w:rPr>
                <w:noProof/>
                <w:webHidden/>
              </w:rPr>
              <w:instrText xml:space="preserve"> PAGEREF _Toc170253360 \h </w:instrText>
            </w:r>
            <w:r>
              <w:rPr>
                <w:noProof/>
                <w:webHidden/>
              </w:rPr>
            </w:r>
            <w:r>
              <w:rPr>
                <w:noProof/>
                <w:webHidden/>
              </w:rPr>
              <w:fldChar w:fldCharType="separate"/>
            </w:r>
            <w:r>
              <w:rPr>
                <w:noProof/>
                <w:webHidden/>
              </w:rPr>
              <w:t>15</w:t>
            </w:r>
            <w:r>
              <w:rPr>
                <w:noProof/>
                <w:webHidden/>
              </w:rPr>
              <w:fldChar w:fldCharType="end"/>
            </w:r>
          </w:hyperlink>
        </w:p>
        <w:p w:rsidR="00366E2B" w:rsidRDefault="00366E2B" w14:paraId="4A1EAD74" w14:textId="65F84F3E">
          <w:pPr>
            <w:pStyle w:val="TOC2"/>
            <w:ind w:left="0"/>
            <w:rPr>
              <w:rFonts w:asciiTheme="minorHAnsi" w:hAnsiTheme="minorHAnsi" w:eastAsiaTheme="minorEastAsia" w:cstheme="minorBidi"/>
              <w:noProof/>
              <w:kern w:val="2"/>
              <w:szCs w:val="24"/>
              <w:lang w:eastAsia="zh-CN"/>
              <w14:ligatures w14:val="standardContextual"/>
            </w:rPr>
          </w:pPr>
          <w:hyperlink w:history="1" w:anchor="_Toc170253361">
            <w:r w:rsidRPr="00201D9E">
              <w:rPr>
                <w:rStyle w:val="Hyperlink"/>
                <w:noProof/>
                <w:lang w:val="es-MX"/>
              </w:rPr>
              <w:t>1.1 Breve Descripción</w:t>
            </w:r>
            <w:r>
              <w:rPr>
                <w:noProof/>
                <w:webHidden/>
              </w:rPr>
              <w:tab/>
            </w:r>
            <w:r>
              <w:rPr>
                <w:noProof/>
                <w:webHidden/>
              </w:rPr>
              <w:fldChar w:fldCharType="begin"/>
            </w:r>
            <w:r>
              <w:rPr>
                <w:noProof/>
                <w:webHidden/>
              </w:rPr>
              <w:instrText xml:space="preserve"> PAGEREF _Toc170253361 \h </w:instrText>
            </w:r>
            <w:r>
              <w:rPr>
                <w:noProof/>
                <w:webHidden/>
              </w:rPr>
            </w:r>
            <w:r>
              <w:rPr>
                <w:noProof/>
                <w:webHidden/>
              </w:rPr>
              <w:fldChar w:fldCharType="separate"/>
            </w:r>
            <w:r>
              <w:rPr>
                <w:noProof/>
                <w:webHidden/>
              </w:rPr>
              <w:t>15</w:t>
            </w:r>
            <w:r>
              <w:rPr>
                <w:noProof/>
                <w:webHidden/>
              </w:rPr>
              <w:fldChar w:fldCharType="end"/>
            </w:r>
          </w:hyperlink>
        </w:p>
        <w:p w:rsidR="00366E2B" w:rsidRDefault="00366E2B" w14:paraId="15F10566" w14:textId="5C7805BD">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362">
            <w:r w:rsidRPr="00201D9E">
              <w:rPr>
                <w:rStyle w:val="Hyperlink"/>
                <w:noProof/>
                <w:lang w:val="es-PA"/>
              </w:rPr>
              <w:t>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PA"/>
              </w:rPr>
              <w:t>Flujo de Eventos</w:t>
            </w:r>
            <w:r>
              <w:rPr>
                <w:noProof/>
                <w:webHidden/>
              </w:rPr>
              <w:tab/>
            </w:r>
            <w:r>
              <w:rPr>
                <w:noProof/>
                <w:webHidden/>
              </w:rPr>
              <w:fldChar w:fldCharType="begin"/>
            </w:r>
            <w:r>
              <w:rPr>
                <w:noProof/>
                <w:webHidden/>
              </w:rPr>
              <w:instrText xml:space="preserve"> PAGEREF _Toc170253362 \h </w:instrText>
            </w:r>
            <w:r>
              <w:rPr>
                <w:noProof/>
                <w:webHidden/>
              </w:rPr>
            </w:r>
            <w:r>
              <w:rPr>
                <w:noProof/>
                <w:webHidden/>
              </w:rPr>
              <w:fldChar w:fldCharType="separate"/>
            </w:r>
            <w:r>
              <w:rPr>
                <w:noProof/>
                <w:webHidden/>
              </w:rPr>
              <w:t>15</w:t>
            </w:r>
            <w:r>
              <w:rPr>
                <w:noProof/>
                <w:webHidden/>
              </w:rPr>
              <w:fldChar w:fldCharType="end"/>
            </w:r>
          </w:hyperlink>
        </w:p>
        <w:p w:rsidR="00366E2B" w:rsidRDefault="00366E2B" w14:paraId="5A68CDC1" w14:textId="45D48CFB">
          <w:pPr>
            <w:pStyle w:val="TOC2"/>
            <w:ind w:left="0"/>
            <w:rPr>
              <w:rFonts w:asciiTheme="minorHAnsi" w:hAnsiTheme="minorHAnsi" w:eastAsiaTheme="minorEastAsia" w:cstheme="minorBidi"/>
              <w:noProof/>
              <w:kern w:val="2"/>
              <w:szCs w:val="24"/>
              <w:lang w:eastAsia="zh-CN"/>
              <w14:ligatures w14:val="standardContextual"/>
            </w:rPr>
          </w:pPr>
          <w:hyperlink w:history="1" w:anchor="_Toc170253363">
            <w:r w:rsidRPr="00201D9E">
              <w:rPr>
                <w:rStyle w:val="Hyperlink"/>
                <w:noProof/>
                <w:lang w:val="es-PA"/>
              </w:rPr>
              <w:t>2.1 Flujo Básico</w:t>
            </w:r>
            <w:r>
              <w:rPr>
                <w:noProof/>
                <w:webHidden/>
              </w:rPr>
              <w:tab/>
            </w:r>
            <w:r>
              <w:rPr>
                <w:noProof/>
                <w:webHidden/>
              </w:rPr>
              <w:fldChar w:fldCharType="begin"/>
            </w:r>
            <w:r>
              <w:rPr>
                <w:noProof/>
                <w:webHidden/>
              </w:rPr>
              <w:instrText xml:space="preserve"> PAGEREF _Toc170253363 \h </w:instrText>
            </w:r>
            <w:r>
              <w:rPr>
                <w:noProof/>
                <w:webHidden/>
              </w:rPr>
            </w:r>
            <w:r>
              <w:rPr>
                <w:noProof/>
                <w:webHidden/>
              </w:rPr>
              <w:fldChar w:fldCharType="separate"/>
            </w:r>
            <w:r>
              <w:rPr>
                <w:noProof/>
                <w:webHidden/>
              </w:rPr>
              <w:t>15</w:t>
            </w:r>
            <w:r>
              <w:rPr>
                <w:noProof/>
                <w:webHidden/>
              </w:rPr>
              <w:fldChar w:fldCharType="end"/>
            </w:r>
          </w:hyperlink>
        </w:p>
        <w:p w:rsidR="00366E2B" w:rsidRDefault="00366E2B" w14:paraId="01AA4BB2" w14:textId="5B8E0682">
          <w:pPr>
            <w:pStyle w:val="TOC2"/>
            <w:ind w:left="0"/>
            <w:rPr>
              <w:rFonts w:asciiTheme="minorHAnsi" w:hAnsiTheme="minorHAnsi" w:eastAsiaTheme="minorEastAsia" w:cstheme="minorBidi"/>
              <w:noProof/>
              <w:kern w:val="2"/>
              <w:szCs w:val="24"/>
              <w:lang w:eastAsia="zh-CN"/>
              <w14:ligatures w14:val="standardContextual"/>
            </w:rPr>
          </w:pPr>
          <w:hyperlink w:history="1" w:anchor="_Toc170253364">
            <w:r w:rsidRPr="00201D9E">
              <w:rPr>
                <w:rStyle w:val="Hyperlink"/>
                <w:noProof/>
                <w:lang w:val="es-PA"/>
              </w:rPr>
              <w:t>2.2 Flujos</w:t>
            </w:r>
            <w:r w:rsidRPr="00201D9E">
              <w:rPr>
                <w:rStyle w:val="Hyperlink"/>
                <w:noProof/>
                <w:lang w:val="es-MX"/>
              </w:rPr>
              <w:t xml:space="preserve"> Alternos</w:t>
            </w:r>
            <w:r>
              <w:rPr>
                <w:noProof/>
                <w:webHidden/>
              </w:rPr>
              <w:tab/>
            </w:r>
            <w:r>
              <w:rPr>
                <w:noProof/>
                <w:webHidden/>
              </w:rPr>
              <w:fldChar w:fldCharType="begin"/>
            </w:r>
            <w:r>
              <w:rPr>
                <w:noProof/>
                <w:webHidden/>
              </w:rPr>
              <w:instrText xml:space="preserve"> PAGEREF _Toc170253364 \h </w:instrText>
            </w:r>
            <w:r>
              <w:rPr>
                <w:noProof/>
                <w:webHidden/>
              </w:rPr>
            </w:r>
            <w:r>
              <w:rPr>
                <w:noProof/>
                <w:webHidden/>
              </w:rPr>
              <w:fldChar w:fldCharType="separate"/>
            </w:r>
            <w:r>
              <w:rPr>
                <w:noProof/>
                <w:webHidden/>
              </w:rPr>
              <w:t>16</w:t>
            </w:r>
            <w:r>
              <w:rPr>
                <w:noProof/>
                <w:webHidden/>
              </w:rPr>
              <w:fldChar w:fldCharType="end"/>
            </w:r>
          </w:hyperlink>
        </w:p>
        <w:p w:rsidR="00366E2B" w:rsidRDefault="00366E2B" w14:paraId="7D269253" w14:textId="25A930EF">
          <w:pPr>
            <w:pStyle w:val="TOC3"/>
            <w:ind w:left="0"/>
            <w:rPr>
              <w:rFonts w:asciiTheme="minorHAnsi" w:hAnsiTheme="minorHAnsi" w:eastAsiaTheme="minorEastAsia" w:cstheme="minorBidi"/>
              <w:noProof/>
              <w:kern w:val="2"/>
              <w:szCs w:val="24"/>
              <w:lang w:eastAsia="zh-CN"/>
              <w14:ligatures w14:val="standardContextual"/>
            </w:rPr>
          </w:pPr>
          <w:hyperlink w:history="1" w:anchor="_Toc170253365">
            <w:r w:rsidRPr="00201D9E">
              <w:rPr>
                <w:rStyle w:val="Hyperlink"/>
                <w:b/>
                <w:bCs/>
                <w:noProof/>
                <w:lang w:val="es-MX"/>
              </w:rPr>
              <w:t>2.2.2 Minimizar ChatBOT</w:t>
            </w:r>
            <w:r>
              <w:rPr>
                <w:noProof/>
                <w:webHidden/>
              </w:rPr>
              <w:tab/>
            </w:r>
            <w:r>
              <w:rPr>
                <w:noProof/>
                <w:webHidden/>
              </w:rPr>
              <w:fldChar w:fldCharType="begin"/>
            </w:r>
            <w:r>
              <w:rPr>
                <w:noProof/>
                <w:webHidden/>
              </w:rPr>
              <w:instrText xml:space="preserve"> PAGEREF _Toc170253365 \h </w:instrText>
            </w:r>
            <w:r>
              <w:rPr>
                <w:noProof/>
                <w:webHidden/>
              </w:rPr>
            </w:r>
            <w:r>
              <w:rPr>
                <w:noProof/>
                <w:webHidden/>
              </w:rPr>
              <w:fldChar w:fldCharType="separate"/>
            </w:r>
            <w:r>
              <w:rPr>
                <w:noProof/>
                <w:webHidden/>
              </w:rPr>
              <w:t>16</w:t>
            </w:r>
            <w:r>
              <w:rPr>
                <w:noProof/>
                <w:webHidden/>
              </w:rPr>
              <w:fldChar w:fldCharType="end"/>
            </w:r>
          </w:hyperlink>
        </w:p>
        <w:p w:rsidR="00366E2B" w:rsidRDefault="00366E2B" w14:paraId="4BC86FDE" w14:textId="4BF723A7">
          <w:pPr>
            <w:pStyle w:val="TOC2"/>
            <w:ind w:left="0"/>
            <w:rPr>
              <w:rFonts w:asciiTheme="minorHAnsi" w:hAnsiTheme="minorHAnsi" w:eastAsiaTheme="minorEastAsia" w:cstheme="minorBidi"/>
              <w:noProof/>
              <w:kern w:val="2"/>
              <w:szCs w:val="24"/>
              <w:lang w:eastAsia="zh-CN"/>
              <w14:ligatures w14:val="standardContextual"/>
            </w:rPr>
          </w:pPr>
          <w:hyperlink w:history="1" w:anchor="_Toc170253366">
            <w:r w:rsidRPr="00201D9E">
              <w:rPr>
                <w:rStyle w:val="Hyperlink"/>
                <w:noProof/>
                <w:lang w:val="es-MX"/>
              </w:rPr>
              <w:t>2.3 Flujos de Excepciones</w:t>
            </w:r>
            <w:r>
              <w:rPr>
                <w:noProof/>
                <w:webHidden/>
              </w:rPr>
              <w:tab/>
            </w:r>
            <w:r>
              <w:rPr>
                <w:noProof/>
                <w:webHidden/>
              </w:rPr>
              <w:fldChar w:fldCharType="begin"/>
            </w:r>
            <w:r>
              <w:rPr>
                <w:noProof/>
                <w:webHidden/>
              </w:rPr>
              <w:instrText xml:space="preserve"> PAGEREF _Toc170253366 \h </w:instrText>
            </w:r>
            <w:r>
              <w:rPr>
                <w:noProof/>
                <w:webHidden/>
              </w:rPr>
            </w:r>
            <w:r>
              <w:rPr>
                <w:noProof/>
                <w:webHidden/>
              </w:rPr>
              <w:fldChar w:fldCharType="separate"/>
            </w:r>
            <w:r>
              <w:rPr>
                <w:noProof/>
                <w:webHidden/>
              </w:rPr>
              <w:t>17</w:t>
            </w:r>
            <w:r>
              <w:rPr>
                <w:noProof/>
                <w:webHidden/>
              </w:rPr>
              <w:fldChar w:fldCharType="end"/>
            </w:r>
          </w:hyperlink>
        </w:p>
        <w:p w:rsidR="00366E2B" w:rsidRDefault="00366E2B" w14:paraId="63786473" w14:textId="2808DB5B">
          <w:pPr>
            <w:pStyle w:val="TOC3"/>
            <w:ind w:left="0"/>
            <w:rPr>
              <w:rFonts w:asciiTheme="minorHAnsi" w:hAnsiTheme="minorHAnsi" w:eastAsiaTheme="minorEastAsia" w:cstheme="minorBidi"/>
              <w:noProof/>
              <w:kern w:val="2"/>
              <w:szCs w:val="24"/>
              <w:lang w:eastAsia="zh-CN"/>
              <w14:ligatures w14:val="standardContextual"/>
            </w:rPr>
          </w:pPr>
          <w:hyperlink w:history="1" w:anchor="_Toc170253367">
            <w:r w:rsidRPr="00201D9E">
              <w:rPr>
                <w:rStyle w:val="Hyperlink"/>
                <w:b/>
                <w:bCs/>
                <w:iCs/>
                <w:noProof/>
                <w:lang w:val="es-MX"/>
              </w:rPr>
              <w:t>3.1.1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Error de conexión</w:t>
            </w:r>
            <w:r>
              <w:rPr>
                <w:noProof/>
                <w:webHidden/>
              </w:rPr>
              <w:tab/>
            </w:r>
            <w:r>
              <w:rPr>
                <w:noProof/>
                <w:webHidden/>
              </w:rPr>
              <w:fldChar w:fldCharType="begin"/>
            </w:r>
            <w:r>
              <w:rPr>
                <w:noProof/>
                <w:webHidden/>
              </w:rPr>
              <w:instrText xml:space="preserve"> PAGEREF _Toc170253367 \h </w:instrText>
            </w:r>
            <w:r>
              <w:rPr>
                <w:noProof/>
                <w:webHidden/>
              </w:rPr>
            </w:r>
            <w:r>
              <w:rPr>
                <w:noProof/>
                <w:webHidden/>
              </w:rPr>
              <w:fldChar w:fldCharType="separate"/>
            </w:r>
            <w:r>
              <w:rPr>
                <w:noProof/>
                <w:webHidden/>
              </w:rPr>
              <w:t>17</w:t>
            </w:r>
            <w:r>
              <w:rPr>
                <w:noProof/>
                <w:webHidden/>
              </w:rPr>
              <w:fldChar w:fldCharType="end"/>
            </w:r>
          </w:hyperlink>
        </w:p>
        <w:p w:rsidR="00366E2B" w:rsidRDefault="00366E2B" w14:paraId="1CB27096" w14:textId="3201AA81">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368">
            <w:r w:rsidRPr="00201D9E">
              <w:rPr>
                <w:rStyle w:val="Hyperlink"/>
                <w:noProof/>
                <w:lang w:val="es-MX"/>
              </w:rPr>
              <w:t>4.</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Requerimientos especiales</w:t>
            </w:r>
            <w:r>
              <w:rPr>
                <w:noProof/>
                <w:webHidden/>
              </w:rPr>
              <w:tab/>
            </w:r>
            <w:r>
              <w:rPr>
                <w:noProof/>
                <w:webHidden/>
              </w:rPr>
              <w:fldChar w:fldCharType="begin"/>
            </w:r>
            <w:r>
              <w:rPr>
                <w:noProof/>
                <w:webHidden/>
              </w:rPr>
              <w:instrText xml:space="preserve"> PAGEREF _Toc170253368 \h </w:instrText>
            </w:r>
            <w:r>
              <w:rPr>
                <w:noProof/>
                <w:webHidden/>
              </w:rPr>
            </w:r>
            <w:r>
              <w:rPr>
                <w:noProof/>
                <w:webHidden/>
              </w:rPr>
              <w:fldChar w:fldCharType="separate"/>
            </w:r>
            <w:r>
              <w:rPr>
                <w:noProof/>
                <w:webHidden/>
              </w:rPr>
              <w:t>17</w:t>
            </w:r>
            <w:r>
              <w:rPr>
                <w:noProof/>
                <w:webHidden/>
              </w:rPr>
              <w:fldChar w:fldCharType="end"/>
            </w:r>
          </w:hyperlink>
        </w:p>
        <w:p w:rsidR="00366E2B" w:rsidRDefault="00366E2B" w14:paraId="0495F80C" w14:textId="597AC0E4">
          <w:pPr>
            <w:pStyle w:val="TOC1"/>
            <w:rPr>
              <w:rFonts w:asciiTheme="minorHAnsi" w:hAnsiTheme="minorHAnsi" w:eastAsiaTheme="minorEastAsia" w:cstheme="minorBidi"/>
              <w:noProof/>
              <w:kern w:val="2"/>
              <w:szCs w:val="24"/>
              <w:lang w:eastAsia="zh-CN"/>
              <w14:ligatures w14:val="standardContextual"/>
            </w:rPr>
          </w:pPr>
          <w:hyperlink w:history="1" w:anchor="_Toc170253369">
            <w:r w:rsidRPr="00201D9E">
              <w:rPr>
                <w:rStyle w:val="Hyperlink"/>
                <w:noProof/>
                <w:lang w:val="es-MX"/>
              </w:rPr>
              <w:t>4. Precondiciones</w:t>
            </w:r>
            <w:r>
              <w:rPr>
                <w:noProof/>
                <w:webHidden/>
              </w:rPr>
              <w:tab/>
            </w:r>
            <w:r>
              <w:rPr>
                <w:noProof/>
                <w:webHidden/>
              </w:rPr>
              <w:fldChar w:fldCharType="begin"/>
            </w:r>
            <w:r>
              <w:rPr>
                <w:noProof/>
                <w:webHidden/>
              </w:rPr>
              <w:instrText xml:space="preserve"> PAGEREF _Toc170253369 \h </w:instrText>
            </w:r>
            <w:r>
              <w:rPr>
                <w:noProof/>
                <w:webHidden/>
              </w:rPr>
            </w:r>
            <w:r>
              <w:rPr>
                <w:noProof/>
                <w:webHidden/>
              </w:rPr>
              <w:fldChar w:fldCharType="separate"/>
            </w:r>
            <w:r>
              <w:rPr>
                <w:noProof/>
                <w:webHidden/>
              </w:rPr>
              <w:t>17</w:t>
            </w:r>
            <w:r>
              <w:rPr>
                <w:noProof/>
                <w:webHidden/>
              </w:rPr>
              <w:fldChar w:fldCharType="end"/>
            </w:r>
          </w:hyperlink>
        </w:p>
        <w:p w:rsidR="00366E2B" w:rsidRDefault="00366E2B" w14:paraId="085997C4" w14:textId="0DA4D69F">
          <w:pPr>
            <w:pStyle w:val="TOC1"/>
            <w:rPr>
              <w:rFonts w:asciiTheme="minorHAnsi" w:hAnsiTheme="minorHAnsi" w:eastAsiaTheme="minorEastAsia" w:cstheme="minorBidi"/>
              <w:noProof/>
              <w:kern w:val="2"/>
              <w:szCs w:val="24"/>
              <w:lang w:eastAsia="zh-CN"/>
              <w14:ligatures w14:val="standardContextual"/>
            </w:rPr>
          </w:pPr>
          <w:hyperlink w:history="1" w:anchor="_Toc170253370">
            <w:r w:rsidRPr="00201D9E">
              <w:rPr>
                <w:rStyle w:val="Hyperlink"/>
                <w:noProof/>
                <w:lang w:val="es-MX"/>
              </w:rPr>
              <w:t>5. Post Condiciones</w:t>
            </w:r>
            <w:r>
              <w:rPr>
                <w:noProof/>
                <w:webHidden/>
              </w:rPr>
              <w:tab/>
            </w:r>
            <w:r>
              <w:rPr>
                <w:noProof/>
                <w:webHidden/>
              </w:rPr>
              <w:fldChar w:fldCharType="begin"/>
            </w:r>
            <w:r>
              <w:rPr>
                <w:noProof/>
                <w:webHidden/>
              </w:rPr>
              <w:instrText xml:space="preserve"> PAGEREF _Toc170253370 \h </w:instrText>
            </w:r>
            <w:r>
              <w:rPr>
                <w:noProof/>
                <w:webHidden/>
              </w:rPr>
            </w:r>
            <w:r>
              <w:rPr>
                <w:noProof/>
                <w:webHidden/>
              </w:rPr>
              <w:fldChar w:fldCharType="separate"/>
            </w:r>
            <w:r>
              <w:rPr>
                <w:noProof/>
                <w:webHidden/>
              </w:rPr>
              <w:t>17</w:t>
            </w:r>
            <w:r>
              <w:rPr>
                <w:noProof/>
                <w:webHidden/>
              </w:rPr>
              <w:fldChar w:fldCharType="end"/>
            </w:r>
          </w:hyperlink>
        </w:p>
        <w:p w:rsidR="00366E2B" w:rsidRDefault="00366E2B" w14:paraId="701FDE8A" w14:textId="6E83A013">
          <w:pPr>
            <w:pStyle w:val="TOC1"/>
            <w:rPr>
              <w:rFonts w:asciiTheme="minorHAnsi" w:hAnsiTheme="minorHAnsi" w:eastAsiaTheme="minorEastAsia" w:cstheme="minorBidi"/>
              <w:noProof/>
              <w:kern w:val="2"/>
              <w:szCs w:val="24"/>
              <w:lang w:eastAsia="zh-CN"/>
              <w14:ligatures w14:val="standardContextual"/>
            </w:rPr>
          </w:pPr>
          <w:hyperlink w:history="1" w:anchor="_Toc170253371">
            <w:r w:rsidRPr="00201D9E">
              <w:rPr>
                <w:rStyle w:val="Hyperlink"/>
                <w:noProof/>
                <w:lang w:val="es-MX"/>
              </w:rPr>
              <w:t>Especificación de Caso de Uso: &lt;Actualizar Perfil&gt;</w:t>
            </w:r>
            <w:r>
              <w:rPr>
                <w:noProof/>
                <w:webHidden/>
              </w:rPr>
              <w:tab/>
            </w:r>
            <w:r>
              <w:rPr>
                <w:noProof/>
                <w:webHidden/>
              </w:rPr>
              <w:fldChar w:fldCharType="begin"/>
            </w:r>
            <w:r>
              <w:rPr>
                <w:noProof/>
                <w:webHidden/>
              </w:rPr>
              <w:instrText xml:space="preserve"> PAGEREF _Toc170253371 \h </w:instrText>
            </w:r>
            <w:r>
              <w:rPr>
                <w:noProof/>
                <w:webHidden/>
              </w:rPr>
            </w:r>
            <w:r>
              <w:rPr>
                <w:noProof/>
                <w:webHidden/>
              </w:rPr>
              <w:fldChar w:fldCharType="separate"/>
            </w:r>
            <w:r>
              <w:rPr>
                <w:noProof/>
                <w:webHidden/>
              </w:rPr>
              <w:t>18</w:t>
            </w:r>
            <w:r>
              <w:rPr>
                <w:noProof/>
                <w:webHidden/>
              </w:rPr>
              <w:fldChar w:fldCharType="end"/>
            </w:r>
          </w:hyperlink>
        </w:p>
        <w:p w:rsidR="00366E2B" w:rsidRDefault="00366E2B" w14:paraId="11A95802" w14:textId="3A5FDF60">
          <w:pPr>
            <w:pStyle w:val="TOC1"/>
            <w:rPr>
              <w:rFonts w:asciiTheme="minorHAnsi" w:hAnsiTheme="minorHAnsi" w:eastAsiaTheme="minorEastAsia" w:cstheme="minorBidi"/>
              <w:noProof/>
              <w:kern w:val="2"/>
              <w:szCs w:val="24"/>
              <w:lang w:eastAsia="zh-CN"/>
              <w14:ligatures w14:val="standardContextual"/>
            </w:rPr>
          </w:pPr>
          <w:hyperlink w:history="1" w:anchor="_Toc170253372">
            <w:r w:rsidRPr="00201D9E">
              <w:rPr>
                <w:rStyle w:val="Hyperlink"/>
                <w:noProof/>
                <w:lang w:val="es-PA"/>
              </w:rPr>
              <w:t>1. Actualizar</w:t>
            </w:r>
            <w:r w:rsidRPr="00201D9E">
              <w:rPr>
                <w:rStyle w:val="Hyperlink"/>
                <w:noProof/>
                <w:lang w:val="es-ES"/>
              </w:rPr>
              <w:t xml:space="preserve"> </w:t>
            </w:r>
            <w:r w:rsidRPr="00201D9E">
              <w:rPr>
                <w:rStyle w:val="Hyperlink"/>
                <w:noProof/>
                <w:lang w:val="es-PA"/>
              </w:rPr>
              <w:t>Perfil</w:t>
            </w:r>
            <w:r>
              <w:rPr>
                <w:noProof/>
                <w:webHidden/>
              </w:rPr>
              <w:tab/>
            </w:r>
            <w:r>
              <w:rPr>
                <w:noProof/>
                <w:webHidden/>
              </w:rPr>
              <w:fldChar w:fldCharType="begin"/>
            </w:r>
            <w:r>
              <w:rPr>
                <w:noProof/>
                <w:webHidden/>
              </w:rPr>
              <w:instrText xml:space="preserve"> PAGEREF _Toc170253372 \h </w:instrText>
            </w:r>
            <w:r>
              <w:rPr>
                <w:noProof/>
                <w:webHidden/>
              </w:rPr>
            </w:r>
            <w:r>
              <w:rPr>
                <w:noProof/>
                <w:webHidden/>
              </w:rPr>
              <w:fldChar w:fldCharType="separate"/>
            </w:r>
            <w:r>
              <w:rPr>
                <w:noProof/>
                <w:webHidden/>
              </w:rPr>
              <w:t>18</w:t>
            </w:r>
            <w:r>
              <w:rPr>
                <w:noProof/>
                <w:webHidden/>
              </w:rPr>
              <w:fldChar w:fldCharType="end"/>
            </w:r>
          </w:hyperlink>
        </w:p>
        <w:p w:rsidR="00366E2B" w:rsidRDefault="00366E2B" w14:paraId="28A21294" w14:textId="6F0204B4">
          <w:pPr>
            <w:pStyle w:val="TOC2"/>
            <w:ind w:left="0"/>
            <w:rPr>
              <w:rFonts w:asciiTheme="minorHAnsi" w:hAnsiTheme="minorHAnsi" w:eastAsiaTheme="minorEastAsia" w:cstheme="minorBidi"/>
              <w:noProof/>
              <w:kern w:val="2"/>
              <w:szCs w:val="24"/>
              <w:lang w:eastAsia="zh-CN"/>
              <w14:ligatures w14:val="standardContextual"/>
            </w:rPr>
          </w:pPr>
          <w:hyperlink w:history="1" w:anchor="_Toc170253373">
            <w:r w:rsidRPr="00201D9E">
              <w:rPr>
                <w:rStyle w:val="Hyperlink"/>
                <w:noProof/>
                <w:lang w:val="es-ES"/>
              </w:rPr>
              <w:t>1.1 Breve Descripción</w:t>
            </w:r>
            <w:r>
              <w:rPr>
                <w:noProof/>
                <w:webHidden/>
              </w:rPr>
              <w:tab/>
            </w:r>
            <w:r>
              <w:rPr>
                <w:noProof/>
                <w:webHidden/>
              </w:rPr>
              <w:fldChar w:fldCharType="begin"/>
            </w:r>
            <w:r>
              <w:rPr>
                <w:noProof/>
                <w:webHidden/>
              </w:rPr>
              <w:instrText xml:space="preserve"> PAGEREF _Toc170253373 \h </w:instrText>
            </w:r>
            <w:r>
              <w:rPr>
                <w:noProof/>
                <w:webHidden/>
              </w:rPr>
            </w:r>
            <w:r>
              <w:rPr>
                <w:noProof/>
                <w:webHidden/>
              </w:rPr>
              <w:fldChar w:fldCharType="separate"/>
            </w:r>
            <w:r>
              <w:rPr>
                <w:noProof/>
                <w:webHidden/>
              </w:rPr>
              <w:t>18</w:t>
            </w:r>
            <w:r>
              <w:rPr>
                <w:noProof/>
                <w:webHidden/>
              </w:rPr>
              <w:fldChar w:fldCharType="end"/>
            </w:r>
          </w:hyperlink>
        </w:p>
        <w:p w:rsidR="00366E2B" w:rsidRDefault="00366E2B" w14:paraId="6CAF870A" w14:textId="21123CB8">
          <w:pPr>
            <w:pStyle w:val="TOC1"/>
            <w:rPr>
              <w:rFonts w:asciiTheme="minorHAnsi" w:hAnsiTheme="minorHAnsi" w:eastAsiaTheme="minorEastAsia" w:cstheme="minorBidi"/>
              <w:noProof/>
              <w:kern w:val="2"/>
              <w:szCs w:val="24"/>
              <w:lang w:eastAsia="zh-CN"/>
              <w14:ligatures w14:val="standardContextual"/>
            </w:rPr>
          </w:pPr>
          <w:hyperlink w:history="1" w:anchor="_Toc170253374">
            <w:r w:rsidRPr="00201D9E">
              <w:rPr>
                <w:rStyle w:val="Hyperlink"/>
                <w:noProof/>
                <w:lang w:val="es-MX"/>
              </w:rPr>
              <w:t>2. Flujo de Eventos</w:t>
            </w:r>
            <w:r>
              <w:rPr>
                <w:noProof/>
                <w:webHidden/>
              </w:rPr>
              <w:tab/>
            </w:r>
            <w:r>
              <w:rPr>
                <w:noProof/>
                <w:webHidden/>
              </w:rPr>
              <w:fldChar w:fldCharType="begin"/>
            </w:r>
            <w:r>
              <w:rPr>
                <w:noProof/>
                <w:webHidden/>
              </w:rPr>
              <w:instrText xml:space="preserve"> PAGEREF _Toc170253374 \h </w:instrText>
            </w:r>
            <w:r>
              <w:rPr>
                <w:noProof/>
                <w:webHidden/>
              </w:rPr>
            </w:r>
            <w:r>
              <w:rPr>
                <w:noProof/>
                <w:webHidden/>
              </w:rPr>
              <w:fldChar w:fldCharType="separate"/>
            </w:r>
            <w:r>
              <w:rPr>
                <w:noProof/>
                <w:webHidden/>
              </w:rPr>
              <w:t>18</w:t>
            </w:r>
            <w:r>
              <w:rPr>
                <w:noProof/>
                <w:webHidden/>
              </w:rPr>
              <w:fldChar w:fldCharType="end"/>
            </w:r>
          </w:hyperlink>
        </w:p>
        <w:p w:rsidR="00366E2B" w:rsidRDefault="00366E2B" w14:paraId="24DC6B38" w14:textId="7F075659">
          <w:pPr>
            <w:pStyle w:val="TOC2"/>
            <w:ind w:left="0"/>
            <w:rPr>
              <w:rFonts w:asciiTheme="minorHAnsi" w:hAnsiTheme="minorHAnsi" w:eastAsiaTheme="minorEastAsia" w:cstheme="minorBidi"/>
              <w:noProof/>
              <w:kern w:val="2"/>
              <w:szCs w:val="24"/>
              <w:lang w:eastAsia="zh-CN"/>
              <w14:ligatures w14:val="standardContextual"/>
            </w:rPr>
          </w:pPr>
          <w:hyperlink w:history="1" w:anchor="_Toc170253375">
            <w:r w:rsidRPr="00201D9E">
              <w:rPr>
                <w:rStyle w:val="Hyperlink"/>
                <w:noProof/>
                <w:lang w:val="es-MX"/>
              </w:rPr>
              <w:t>2.1 Flujo Básico</w:t>
            </w:r>
            <w:r>
              <w:rPr>
                <w:noProof/>
                <w:webHidden/>
              </w:rPr>
              <w:tab/>
            </w:r>
            <w:r>
              <w:rPr>
                <w:noProof/>
                <w:webHidden/>
              </w:rPr>
              <w:fldChar w:fldCharType="begin"/>
            </w:r>
            <w:r>
              <w:rPr>
                <w:noProof/>
                <w:webHidden/>
              </w:rPr>
              <w:instrText xml:space="preserve"> PAGEREF _Toc170253375 \h </w:instrText>
            </w:r>
            <w:r>
              <w:rPr>
                <w:noProof/>
                <w:webHidden/>
              </w:rPr>
            </w:r>
            <w:r>
              <w:rPr>
                <w:noProof/>
                <w:webHidden/>
              </w:rPr>
              <w:fldChar w:fldCharType="separate"/>
            </w:r>
            <w:r>
              <w:rPr>
                <w:noProof/>
                <w:webHidden/>
              </w:rPr>
              <w:t>18</w:t>
            </w:r>
            <w:r>
              <w:rPr>
                <w:noProof/>
                <w:webHidden/>
              </w:rPr>
              <w:fldChar w:fldCharType="end"/>
            </w:r>
          </w:hyperlink>
        </w:p>
        <w:p w:rsidR="00366E2B" w:rsidRDefault="00366E2B" w14:paraId="3709FC11" w14:textId="16944599">
          <w:pPr>
            <w:pStyle w:val="TOC2"/>
            <w:ind w:left="0"/>
            <w:rPr>
              <w:rFonts w:asciiTheme="minorHAnsi" w:hAnsiTheme="minorHAnsi" w:eastAsiaTheme="minorEastAsia" w:cstheme="minorBidi"/>
              <w:noProof/>
              <w:kern w:val="2"/>
              <w:szCs w:val="24"/>
              <w:lang w:eastAsia="zh-CN"/>
              <w14:ligatures w14:val="standardContextual"/>
            </w:rPr>
          </w:pPr>
          <w:hyperlink w:history="1" w:anchor="_Toc170253376">
            <w:r w:rsidRPr="00201D9E">
              <w:rPr>
                <w:rStyle w:val="Hyperlink"/>
                <w:noProof/>
                <w:lang w:val="es-MX"/>
              </w:rPr>
              <w:t>2.2 Flujos Alternos</w:t>
            </w:r>
            <w:r>
              <w:rPr>
                <w:noProof/>
                <w:webHidden/>
              </w:rPr>
              <w:tab/>
            </w:r>
            <w:r>
              <w:rPr>
                <w:noProof/>
                <w:webHidden/>
              </w:rPr>
              <w:fldChar w:fldCharType="begin"/>
            </w:r>
            <w:r>
              <w:rPr>
                <w:noProof/>
                <w:webHidden/>
              </w:rPr>
              <w:instrText xml:space="preserve"> PAGEREF _Toc170253376 \h </w:instrText>
            </w:r>
            <w:r>
              <w:rPr>
                <w:noProof/>
                <w:webHidden/>
              </w:rPr>
            </w:r>
            <w:r>
              <w:rPr>
                <w:noProof/>
                <w:webHidden/>
              </w:rPr>
              <w:fldChar w:fldCharType="separate"/>
            </w:r>
            <w:r>
              <w:rPr>
                <w:noProof/>
                <w:webHidden/>
              </w:rPr>
              <w:t>19</w:t>
            </w:r>
            <w:r>
              <w:rPr>
                <w:noProof/>
                <w:webHidden/>
              </w:rPr>
              <w:fldChar w:fldCharType="end"/>
            </w:r>
          </w:hyperlink>
        </w:p>
        <w:p w:rsidR="00366E2B" w:rsidRDefault="00366E2B" w14:paraId="1517DEE9" w14:textId="055E2EC2">
          <w:pPr>
            <w:pStyle w:val="TOC3"/>
            <w:ind w:left="0"/>
            <w:rPr>
              <w:rFonts w:asciiTheme="minorHAnsi" w:hAnsiTheme="minorHAnsi" w:eastAsiaTheme="minorEastAsia" w:cstheme="minorBidi"/>
              <w:noProof/>
              <w:kern w:val="2"/>
              <w:szCs w:val="24"/>
              <w:lang w:eastAsia="zh-CN"/>
              <w14:ligatures w14:val="standardContextual"/>
            </w:rPr>
          </w:pPr>
          <w:hyperlink w:history="1" w:anchor="_Toc170253377">
            <w:r w:rsidRPr="00201D9E">
              <w:rPr>
                <w:rStyle w:val="Hyperlink"/>
                <w:b/>
                <w:bCs/>
                <w:noProof/>
                <w:lang w:val="es-MX"/>
              </w:rPr>
              <w:t xml:space="preserve">2.2.1 </w:t>
            </w:r>
            <w:r w:rsidRPr="00201D9E">
              <w:rPr>
                <w:rStyle w:val="Hyperlink"/>
                <w:b/>
                <w:bCs/>
                <w:iCs/>
                <w:noProof/>
                <w:lang w:val="es-MX"/>
              </w:rPr>
              <w:t>Página principal</w:t>
            </w:r>
            <w:r>
              <w:rPr>
                <w:noProof/>
                <w:webHidden/>
              </w:rPr>
              <w:tab/>
            </w:r>
            <w:r>
              <w:rPr>
                <w:noProof/>
                <w:webHidden/>
              </w:rPr>
              <w:fldChar w:fldCharType="begin"/>
            </w:r>
            <w:r>
              <w:rPr>
                <w:noProof/>
                <w:webHidden/>
              </w:rPr>
              <w:instrText xml:space="preserve"> PAGEREF _Toc170253377 \h </w:instrText>
            </w:r>
            <w:r>
              <w:rPr>
                <w:noProof/>
                <w:webHidden/>
              </w:rPr>
            </w:r>
            <w:r>
              <w:rPr>
                <w:noProof/>
                <w:webHidden/>
              </w:rPr>
              <w:fldChar w:fldCharType="separate"/>
            </w:r>
            <w:r>
              <w:rPr>
                <w:noProof/>
                <w:webHidden/>
              </w:rPr>
              <w:t>19</w:t>
            </w:r>
            <w:r>
              <w:rPr>
                <w:noProof/>
                <w:webHidden/>
              </w:rPr>
              <w:fldChar w:fldCharType="end"/>
            </w:r>
          </w:hyperlink>
        </w:p>
        <w:p w:rsidR="00366E2B" w:rsidRDefault="00366E2B" w14:paraId="4FCF561A" w14:textId="74E685C3">
          <w:pPr>
            <w:pStyle w:val="TOC2"/>
            <w:ind w:left="0"/>
            <w:rPr>
              <w:rFonts w:asciiTheme="minorHAnsi" w:hAnsiTheme="minorHAnsi" w:eastAsiaTheme="minorEastAsia" w:cstheme="minorBidi"/>
              <w:noProof/>
              <w:kern w:val="2"/>
              <w:szCs w:val="24"/>
              <w:lang w:eastAsia="zh-CN"/>
              <w14:ligatures w14:val="standardContextual"/>
            </w:rPr>
          </w:pPr>
          <w:hyperlink w:history="1" w:anchor="_Toc170253378">
            <w:r w:rsidRPr="00201D9E">
              <w:rPr>
                <w:rStyle w:val="Hyperlink"/>
                <w:noProof/>
                <w:lang w:val="es-MX"/>
              </w:rPr>
              <w:t>2.3 Flujos de Excepción</w:t>
            </w:r>
            <w:r>
              <w:rPr>
                <w:noProof/>
                <w:webHidden/>
              </w:rPr>
              <w:tab/>
            </w:r>
            <w:r>
              <w:rPr>
                <w:noProof/>
                <w:webHidden/>
              </w:rPr>
              <w:fldChar w:fldCharType="begin"/>
            </w:r>
            <w:r>
              <w:rPr>
                <w:noProof/>
                <w:webHidden/>
              </w:rPr>
              <w:instrText xml:space="preserve"> PAGEREF _Toc170253378 \h </w:instrText>
            </w:r>
            <w:r>
              <w:rPr>
                <w:noProof/>
                <w:webHidden/>
              </w:rPr>
            </w:r>
            <w:r>
              <w:rPr>
                <w:noProof/>
                <w:webHidden/>
              </w:rPr>
              <w:fldChar w:fldCharType="separate"/>
            </w:r>
            <w:r>
              <w:rPr>
                <w:noProof/>
                <w:webHidden/>
              </w:rPr>
              <w:t>19</w:t>
            </w:r>
            <w:r>
              <w:rPr>
                <w:noProof/>
                <w:webHidden/>
              </w:rPr>
              <w:fldChar w:fldCharType="end"/>
            </w:r>
          </w:hyperlink>
        </w:p>
        <w:p w:rsidR="00366E2B" w:rsidRDefault="00366E2B" w14:paraId="60270BE5" w14:textId="56977D07">
          <w:pPr>
            <w:pStyle w:val="TOC3"/>
            <w:ind w:left="0"/>
            <w:rPr>
              <w:rFonts w:asciiTheme="minorHAnsi" w:hAnsiTheme="minorHAnsi" w:eastAsiaTheme="minorEastAsia" w:cstheme="minorBidi"/>
              <w:noProof/>
              <w:kern w:val="2"/>
              <w:szCs w:val="24"/>
              <w:lang w:eastAsia="zh-CN"/>
              <w14:ligatures w14:val="standardContextual"/>
            </w:rPr>
          </w:pPr>
          <w:hyperlink w:history="1" w:anchor="_Toc170253379">
            <w:r w:rsidRPr="00201D9E">
              <w:rPr>
                <w:rStyle w:val="Hyperlink"/>
                <w:b/>
                <w:bCs/>
                <w:noProof/>
                <w:lang w:val="es-MX"/>
              </w:rPr>
              <w:t xml:space="preserve">2.3.1 </w:t>
            </w:r>
            <w:r w:rsidRPr="00201D9E">
              <w:rPr>
                <w:rStyle w:val="Hyperlink"/>
                <w:b/>
                <w:bCs/>
                <w:iCs/>
                <w:noProof/>
                <w:lang w:val="es-MX"/>
              </w:rPr>
              <w:t>Error de Conexión</w:t>
            </w:r>
            <w:r>
              <w:rPr>
                <w:noProof/>
                <w:webHidden/>
              </w:rPr>
              <w:tab/>
            </w:r>
            <w:r>
              <w:rPr>
                <w:noProof/>
                <w:webHidden/>
              </w:rPr>
              <w:fldChar w:fldCharType="begin"/>
            </w:r>
            <w:r>
              <w:rPr>
                <w:noProof/>
                <w:webHidden/>
              </w:rPr>
              <w:instrText xml:space="preserve"> PAGEREF _Toc170253379 \h </w:instrText>
            </w:r>
            <w:r>
              <w:rPr>
                <w:noProof/>
                <w:webHidden/>
              </w:rPr>
            </w:r>
            <w:r>
              <w:rPr>
                <w:noProof/>
                <w:webHidden/>
              </w:rPr>
              <w:fldChar w:fldCharType="separate"/>
            </w:r>
            <w:r>
              <w:rPr>
                <w:noProof/>
                <w:webHidden/>
              </w:rPr>
              <w:t>19</w:t>
            </w:r>
            <w:r>
              <w:rPr>
                <w:noProof/>
                <w:webHidden/>
              </w:rPr>
              <w:fldChar w:fldCharType="end"/>
            </w:r>
          </w:hyperlink>
        </w:p>
        <w:p w:rsidR="00366E2B" w:rsidRDefault="00366E2B" w14:paraId="550031F9" w14:textId="73E21A25">
          <w:pPr>
            <w:pStyle w:val="TOC1"/>
            <w:rPr>
              <w:rFonts w:asciiTheme="minorHAnsi" w:hAnsiTheme="minorHAnsi" w:eastAsiaTheme="minorEastAsia" w:cstheme="minorBidi"/>
              <w:noProof/>
              <w:kern w:val="2"/>
              <w:szCs w:val="24"/>
              <w:lang w:eastAsia="zh-CN"/>
              <w14:ligatures w14:val="standardContextual"/>
            </w:rPr>
          </w:pPr>
          <w:hyperlink w:history="1" w:anchor="_Toc170253380">
            <w:r w:rsidRPr="00201D9E">
              <w:rPr>
                <w:rStyle w:val="Hyperlink"/>
                <w:noProof/>
                <w:lang w:val="es-MX"/>
              </w:rPr>
              <w:t>3. Requerimientos especiales</w:t>
            </w:r>
            <w:r>
              <w:rPr>
                <w:noProof/>
                <w:webHidden/>
              </w:rPr>
              <w:tab/>
            </w:r>
            <w:r>
              <w:rPr>
                <w:noProof/>
                <w:webHidden/>
              </w:rPr>
              <w:fldChar w:fldCharType="begin"/>
            </w:r>
            <w:r>
              <w:rPr>
                <w:noProof/>
                <w:webHidden/>
              </w:rPr>
              <w:instrText xml:space="preserve"> PAGEREF _Toc170253380 \h </w:instrText>
            </w:r>
            <w:r>
              <w:rPr>
                <w:noProof/>
                <w:webHidden/>
              </w:rPr>
            </w:r>
            <w:r>
              <w:rPr>
                <w:noProof/>
                <w:webHidden/>
              </w:rPr>
              <w:fldChar w:fldCharType="separate"/>
            </w:r>
            <w:r>
              <w:rPr>
                <w:noProof/>
                <w:webHidden/>
              </w:rPr>
              <w:t>19</w:t>
            </w:r>
            <w:r>
              <w:rPr>
                <w:noProof/>
                <w:webHidden/>
              </w:rPr>
              <w:fldChar w:fldCharType="end"/>
            </w:r>
          </w:hyperlink>
        </w:p>
        <w:p w:rsidR="00366E2B" w:rsidRDefault="00366E2B" w14:paraId="0389F8E0" w14:textId="46FAA3ED">
          <w:pPr>
            <w:pStyle w:val="TOC1"/>
            <w:rPr>
              <w:rFonts w:asciiTheme="minorHAnsi" w:hAnsiTheme="minorHAnsi" w:eastAsiaTheme="minorEastAsia" w:cstheme="minorBidi"/>
              <w:noProof/>
              <w:kern w:val="2"/>
              <w:szCs w:val="24"/>
              <w:lang w:eastAsia="zh-CN"/>
              <w14:ligatures w14:val="standardContextual"/>
            </w:rPr>
          </w:pPr>
          <w:hyperlink w:history="1" w:anchor="_Toc170253381">
            <w:r w:rsidRPr="00201D9E">
              <w:rPr>
                <w:rStyle w:val="Hyperlink"/>
                <w:bCs/>
                <w:noProof/>
                <w:lang w:val="es-ES"/>
              </w:rPr>
              <w:t xml:space="preserve">4. </w:t>
            </w:r>
            <w:r w:rsidRPr="00201D9E">
              <w:rPr>
                <w:rStyle w:val="Hyperlink"/>
                <w:noProof/>
                <w:lang w:val="es-ES"/>
              </w:rPr>
              <w:t>Precondiciones</w:t>
            </w:r>
            <w:r>
              <w:rPr>
                <w:noProof/>
                <w:webHidden/>
              </w:rPr>
              <w:tab/>
            </w:r>
            <w:r>
              <w:rPr>
                <w:noProof/>
                <w:webHidden/>
              </w:rPr>
              <w:fldChar w:fldCharType="begin"/>
            </w:r>
            <w:r>
              <w:rPr>
                <w:noProof/>
                <w:webHidden/>
              </w:rPr>
              <w:instrText xml:space="preserve"> PAGEREF _Toc170253381 \h </w:instrText>
            </w:r>
            <w:r>
              <w:rPr>
                <w:noProof/>
                <w:webHidden/>
              </w:rPr>
            </w:r>
            <w:r>
              <w:rPr>
                <w:noProof/>
                <w:webHidden/>
              </w:rPr>
              <w:fldChar w:fldCharType="separate"/>
            </w:r>
            <w:r>
              <w:rPr>
                <w:noProof/>
                <w:webHidden/>
              </w:rPr>
              <w:t>19</w:t>
            </w:r>
            <w:r>
              <w:rPr>
                <w:noProof/>
                <w:webHidden/>
              </w:rPr>
              <w:fldChar w:fldCharType="end"/>
            </w:r>
          </w:hyperlink>
        </w:p>
        <w:p w:rsidR="00366E2B" w:rsidRDefault="00366E2B" w14:paraId="5F1D4D90" w14:textId="3EF821A2">
          <w:pPr>
            <w:pStyle w:val="TOC1"/>
            <w:rPr>
              <w:rFonts w:asciiTheme="minorHAnsi" w:hAnsiTheme="minorHAnsi" w:eastAsiaTheme="minorEastAsia" w:cstheme="minorBidi"/>
              <w:noProof/>
              <w:kern w:val="2"/>
              <w:szCs w:val="24"/>
              <w:lang w:eastAsia="zh-CN"/>
              <w14:ligatures w14:val="standardContextual"/>
            </w:rPr>
          </w:pPr>
          <w:hyperlink w:history="1" w:anchor="_Toc170253382">
            <w:r w:rsidRPr="00201D9E">
              <w:rPr>
                <w:rStyle w:val="Hyperlink"/>
                <w:noProof/>
                <w:lang w:val="es-MX"/>
              </w:rPr>
              <w:t>5. Post Condiciones</w:t>
            </w:r>
            <w:r>
              <w:rPr>
                <w:noProof/>
                <w:webHidden/>
              </w:rPr>
              <w:tab/>
            </w:r>
            <w:r>
              <w:rPr>
                <w:noProof/>
                <w:webHidden/>
              </w:rPr>
              <w:fldChar w:fldCharType="begin"/>
            </w:r>
            <w:r>
              <w:rPr>
                <w:noProof/>
                <w:webHidden/>
              </w:rPr>
              <w:instrText xml:space="preserve"> PAGEREF _Toc170253382 \h </w:instrText>
            </w:r>
            <w:r>
              <w:rPr>
                <w:noProof/>
                <w:webHidden/>
              </w:rPr>
            </w:r>
            <w:r>
              <w:rPr>
                <w:noProof/>
                <w:webHidden/>
              </w:rPr>
              <w:fldChar w:fldCharType="separate"/>
            </w:r>
            <w:r>
              <w:rPr>
                <w:noProof/>
                <w:webHidden/>
              </w:rPr>
              <w:t>19</w:t>
            </w:r>
            <w:r>
              <w:rPr>
                <w:noProof/>
                <w:webHidden/>
              </w:rPr>
              <w:fldChar w:fldCharType="end"/>
            </w:r>
          </w:hyperlink>
        </w:p>
        <w:p w:rsidR="00366E2B" w:rsidRDefault="00366E2B" w14:paraId="02358341" w14:textId="0110225B">
          <w:pPr>
            <w:pStyle w:val="TOC1"/>
            <w:rPr>
              <w:rFonts w:asciiTheme="minorHAnsi" w:hAnsiTheme="minorHAnsi" w:eastAsiaTheme="minorEastAsia" w:cstheme="minorBidi"/>
              <w:noProof/>
              <w:kern w:val="2"/>
              <w:szCs w:val="24"/>
              <w:lang w:eastAsia="zh-CN"/>
              <w14:ligatures w14:val="standardContextual"/>
            </w:rPr>
          </w:pPr>
          <w:hyperlink w:history="1" w:anchor="_Toc170253383">
            <w:r w:rsidRPr="00201D9E">
              <w:rPr>
                <w:rStyle w:val="Hyperlink"/>
                <w:noProof/>
                <w:lang w:val="es-MX"/>
              </w:rPr>
              <w:t>Especificación de Caso de Uso: &lt;Postular Actividades&gt;</w:t>
            </w:r>
            <w:r>
              <w:rPr>
                <w:noProof/>
                <w:webHidden/>
              </w:rPr>
              <w:tab/>
            </w:r>
            <w:r>
              <w:rPr>
                <w:noProof/>
                <w:webHidden/>
              </w:rPr>
              <w:fldChar w:fldCharType="begin"/>
            </w:r>
            <w:r>
              <w:rPr>
                <w:noProof/>
                <w:webHidden/>
              </w:rPr>
              <w:instrText xml:space="preserve"> PAGEREF _Toc170253383 \h </w:instrText>
            </w:r>
            <w:r>
              <w:rPr>
                <w:noProof/>
                <w:webHidden/>
              </w:rPr>
            </w:r>
            <w:r>
              <w:rPr>
                <w:noProof/>
                <w:webHidden/>
              </w:rPr>
              <w:fldChar w:fldCharType="separate"/>
            </w:r>
            <w:r>
              <w:rPr>
                <w:noProof/>
                <w:webHidden/>
              </w:rPr>
              <w:t>20</w:t>
            </w:r>
            <w:r>
              <w:rPr>
                <w:noProof/>
                <w:webHidden/>
              </w:rPr>
              <w:fldChar w:fldCharType="end"/>
            </w:r>
          </w:hyperlink>
        </w:p>
        <w:p w:rsidR="00366E2B" w:rsidRDefault="00366E2B" w14:paraId="59F90457" w14:textId="6AA38E6F">
          <w:pPr>
            <w:pStyle w:val="TOC1"/>
            <w:rPr>
              <w:rFonts w:asciiTheme="minorHAnsi" w:hAnsiTheme="minorHAnsi" w:eastAsiaTheme="minorEastAsia" w:cstheme="minorBidi"/>
              <w:noProof/>
              <w:kern w:val="2"/>
              <w:szCs w:val="24"/>
              <w:lang w:eastAsia="zh-CN"/>
              <w14:ligatures w14:val="standardContextual"/>
            </w:rPr>
          </w:pPr>
          <w:hyperlink w:history="1" w:anchor="_Toc170253384">
            <w:r w:rsidRPr="00201D9E">
              <w:rPr>
                <w:rStyle w:val="Hyperlink"/>
                <w:noProof/>
                <w:lang w:val="es-MX"/>
              </w:rPr>
              <w:t>1. Postular Actividades</w:t>
            </w:r>
            <w:r>
              <w:rPr>
                <w:noProof/>
                <w:webHidden/>
              </w:rPr>
              <w:tab/>
            </w:r>
            <w:r>
              <w:rPr>
                <w:noProof/>
                <w:webHidden/>
              </w:rPr>
              <w:fldChar w:fldCharType="begin"/>
            </w:r>
            <w:r>
              <w:rPr>
                <w:noProof/>
                <w:webHidden/>
              </w:rPr>
              <w:instrText xml:space="preserve"> PAGEREF _Toc170253384 \h </w:instrText>
            </w:r>
            <w:r>
              <w:rPr>
                <w:noProof/>
                <w:webHidden/>
              </w:rPr>
            </w:r>
            <w:r>
              <w:rPr>
                <w:noProof/>
                <w:webHidden/>
              </w:rPr>
              <w:fldChar w:fldCharType="separate"/>
            </w:r>
            <w:r>
              <w:rPr>
                <w:noProof/>
                <w:webHidden/>
              </w:rPr>
              <w:t>20</w:t>
            </w:r>
            <w:r>
              <w:rPr>
                <w:noProof/>
                <w:webHidden/>
              </w:rPr>
              <w:fldChar w:fldCharType="end"/>
            </w:r>
          </w:hyperlink>
        </w:p>
        <w:p w:rsidR="00366E2B" w:rsidRDefault="00366E2B" w14:paraId="4128727F" w14:textId="49A0462B">
          <w:pPr>
            <w:pStyle w:val="TOC2"/>
            <w:ind w:left="0"/>
            <w:rPr>
              <w:rFonts w:asciiTheme="minorHAnsi" w:hAnsiTheme="minorHAnsi" w:eastAsiaTheme="minorEastAsia" w:cstheme="minorBidi"/>
              <w:noProof/>
              <w:kern w:val="2"/>
              <w:szCs w:val="24"/>
              <w:lang w:eastAsia="zh-CN"/>
              <w14:ligatures w14:val="standardContextual"/>
            </w:rPr>
          </w:pPr>
          <w:hyperlink w:history="1" w:anchor="_Toc170253385">
            <w:r w:rsidRPr="00201D9E">
              <w:rPr>
                <w:rStyle w:val="Hyperlink"/>
                <w:noProof/>
                <w:lang w:val="es-MX"/>
              </w:rPr>
              <w:t>1.1 Breve Descripción</w:t>
            </w:r>
            <w:r>
              <w:rPr>
                <w:noProof/>
                <w:webHidden/>
              </w:rPr>
              <w:tab/>
            </w:r>
            <w:r>
              <w:rPr>
                <w:noProof/>
                <w:webHidden/>
              </w:rPr>
              <w:fldChar w:fldCharType="begin"/>
            </w:r>
            <w:r>
              <w:rPr>
                <w:noProof/>
                <w:webHidden/>
              </w:rPr>
              <w:instrText xml:space="preserve"> PAGEREF _Toc170253385 \h </w:instrText>
            </w:r>
            <w:r>
              <w:rPr>
                <w:noProof/>
                <w:webHidden/>
              </w:rPr>
            </w:r>
            <w:r>
              <w:rPr>
                <w:noProof/>
                <w:webHidden/>
              </w:rPr>
              <w:fldChar w:fldCharType="separate"/>
            </w:r>
            <w:r>
              <w:rPr>
                <w:noProof/>
                <w:webHidden/>
              </w:rPr>
              <w:t>20</w:t>
            </w:r>
            <w:r>
              <w:rPr>
                <w:noProof/>
                <w:webHidden/>
              </w:rPr>
              <w:fldChar w:fldCharType="end"/>
            </w:r>
          </w:hyperlink>
        </w:p>
        <w:p w:rsidR="00366E2B" w:rsidRDefault="00366E2B" w14:paraId="47BD4A67" w14:textId="28A2A90C">
          <w:pPr>
            <w:pStyle w:val="TOC1"/>
            <w:rPr>
              <w:rFonts w:asciiTheme="minorHAnsi" w:hAnsiTheme="minorHAnsi" w:eastAsiaTheme="minorEastAsia" w:cstheme="minorBidi"/>
              <w:noProof/>
              <w:kern w:val="2"/>
              <w:szCs w:val="24"/>
              <w:lang w:eastAsia="zh-CN"/>
              <w14:ligatures w14:val="standardContextual"/>
            </w:rPr>
          </w:pPr>
          <w:hyperlink w:history="1" w:anchor="_Toc170253386">
            <w:r w:rsidRPr="00201D9E">
              <w:rPr>
                <w:rStyle w:val="Hyperlink"/>
                <w:noProof/>
                <w:lang w:val="es-PA"/>
              </w:rPr>
              <w:t>2. Flujo de Eventos</w:t>
            </w:r>
            <w:r>
              <w:rPr>
                <w:noProof/>
                <w:webHidden/>
              </w:rPr>
              <w:tab/>
            </w:r>
            <w:r>
              <w:rPr>
                <w:noProof/>
                <w:webHidden/>
              </w:rPr>
              <w:fldChar w:fldCharType="begin"/>
            </w:r>
            <w:r>
              <w:rPr>
                <w:noProof/>
                <w:webHidden/>
              </w:rPr>
              <w:instrText xml:space="preserve"> PAGEREF _Toc170253386 \h </w:instrText>
            </w:r>
            <w:r>
              <w:rPr>
                <w:noProof/>
                <w:webHidden/>
              </w:rPr>
            </w:r>
            <w:r>
              <w:rPr>
                <w:noProof/>
                <w:webHidden/>
              </w:rPr>
              <w:fldChar w:fldCharType="separate"/>
            </w:r>
            <w:r>
              <w:rPr>
                <w:noProof/>
                <w:webHidden/>
              </w:rPr>
              <w:t>20</w:t>
            </w:r>
            <w:r>
              <w:rPr>
                <w:noProof/>
                <w:webHidden/>
              </w:rPr>
              <w:fldChar w:fldCharType="end"/>
            </w:r>
          </w:hyperlink>
        </w:p>
        <w:p w:rsidR="00366E2B" w:rsidRDefault="00366E2B" w14:paraId="43DC2A35" w14:textId="06713474">
          <w:pPr>
            <w:pStyle w:val="TOC2"/>
            <w:ind w:left="0"/>
            <w:rPr>
              <w:rFonts w:asciiTheme="minorHAnsi" w:hAnsiTheme="minorHAnsi" w:eastAsiaTheme="minorEastAsia" w:cstheme="minorBidi"/>
              <w:noProof/>
              <w:kern w:val="2"/>
              <w:szCs w:val="24"/>
              <w:lang w:eastAsia="zh-CN"/>
              <w14:ligatures w14:val="standardContextual"/>
            </w:rPr>
          </w:pPr>
          <w:hyperlink w:history="1" w:anchor="_Toc170253387">
            <w:r w:rsidRPr="00201D9E">
              <w:rPr>
                <w:rStyle w:val="Hyperlink"/>
                <w:noProof/>
                <w:lang w:val="es-PA"/>
              </w:rPr>
              <w:t>2.1 Flujo Básico</w:t>
            </w:r>
            <w:r>
              <w:rPr>
                <w:noProof/>
                <w:webHidden/>
              </w:rPr>
              <w:tab/>
            </w:r>
            <w:r>
              <w:rPr>
                <w:noProof/>
                <w:webHidden/>
              </w:rPr>
              <w:fldChar w:fldCharType="begin"/>
            </w:r>
            <w:r>
              <w:rPr>
                <w:noProof/>
                <w:webHidden/>
              </w:rPr>
              <w:instrText xml:space="preserve"> PAGEREF _Toc170253387 \h </w:instrText>
            </w:r>
            <w:r>
              <w:rPr>
                <w:noProof/>
                <w:webHidden/>
              </w:rPr>
            </w:r>
            <w:r>
              <w:rPr>
                <w:noProof/>
                <w:webHidden/>
              </w:rPr>
              <w:fldChar w:fldCharType="separate"/>
            </w:r>
            <w:r>
              <w:rPr>
                <w:noProof/>
                <w:webHidden/>
              </w:rPr>
              <w:t>20</w:t>
            </w:r>
            <w:r>
              <w:rPr>
                <w:noProof/>
                <w:webHidden/>
              </w:rPr>
              <w:fldChar w:fldCharType="end"/>
            </w:r>
          </w:hyperlink>
        </w:p>
        <w:p w:rsidR="00366E2B" w:rsidRDefault="00366E2B" w14:paraId="704C1675" w14:textId="4CAF1AF6">
          <w:pPr>
            <w:pStyle w:val="TOC2"/>
            <w:ind w:left="0"/>
            <w:rPr>
              <w:rFonts w:asciiTheme="minorHAnsi" w:hAnsiTheme="minorHAnsi" w:eastAsiaTheme="minorEastAsia" w:cstheme="minorBidi"/>
              <w:noProof/>
              <w:kern w:val="2"/>
              <w:szCs w:val="24"/>
              <w:lang w:eastAsia="zh-CN"/>
              <w14:ligatures w14:val="standardContextual"/>
            </w:rPr>
          </w:pPr>
          <w:hyperlink w:history="1" w:anchor="_Toc170253388">
            <w:r w:rsidRPr="00201D9E">
              <w:rPr>
                <w:rStyle w:val="Hyperlink"/>
                <w:noProof/>
                <w:lang w:val="es-MX"/>
              </w:rPr>
              <w:t>2.2 Flujos Alternos</w:t>
            </w:r>
            <w:r>
              <w:rPr>
                <w:noProof/>
                <w:webHidden/>
              </w:rPr>
              <w:tab/>
            </w:r>
            <w:r>
              <w:rPr>
                <w:noProof/>
                <w:webHidden/>
              </w:rPr>
              <w:fldChar w:fldCharType="begin"/>
            </w:r>
            <w:r>
              <w:rPr>
                <w:noProof/>
                <w:webHidden/>
              </w:rPr>
              <w:instrText xml:space="preserve"> PAGEREF _Toc170253388 \h </w:instrText>
            </w:r>
            <w:r>
              <w:rPr>
                <w:noProof/>
                <w:webHidden/>
              </w:rPr>
            </w:r>
            <w:r>
              <w:rPr>
                <w:noProof/>
                <w:webHidden/>
              </w:rPr>
              <w:fldChar w:fldCharType="separate"/>
            </w:r>
            <w:r>
              <w:rPr>
                <w:noProof/>
                <w:webHidden/>
              </w:rPr>
              <w:t>21</w:t>
            </w:r>
            <w:r>
              <w:rPr>
                <w:noProof/>
                <w:webHidden/>
              </w:rPr>
              <w:fldChar w:fldCharType="end"/>
            </w:r>
          </w:hyperlink>
        </w:p>
        <w:p w:rsidR="00366E2B" w:rsidRDefault="00366E2B" w14:paraId="3206733A" w14:textId="2F8982AF">
          <w:pPr>
            <w:pStyle w:val="TOC3"/>
            <w:ind w:left="0"/>
            <w:rPr>
              <w:rFonts w:asciiTheme="minorHAnsi" w:hAnsiTheme="minorHAnsi" w:eastAsiaTheme="minorEastAsia" w:cstheme="minorBidi"/>
              <w:noProof/>
              <w:kern w:val="2"/>
              <w:szCs w:val="24"/>
              <w:lang w:eastAsia="zh-CN"/>
              <w14:ligatures w14:val="standardContextual"/>
            </w:rPr>
          </w:pPr>
          <w:hyperlink w:history="1" w:anchor="_Toc170253389">
            <w:r w:rsidRPr="00201D9E">
              <w:rPr>
                <w:rStyle w:val="Hyperlink"/>
                <w:b/>
                <w:bCs/>
                <w:noProof/>
                <w:lang w:val="es-MX"/>
              </w:rPr>
              <w:t xml:space="preserve">2.2.1 </w:t>
            </w:r>
            <w:r w:rsidRPr="00201D9E">
              <w:rPr>
                <w:rStyle w:val="Hyperlink"/>
                <w:b/>
                <w:bCs/>
                <w:iCs/>
                <w:noProof/>
                <w:lang w:val="es-MX"/>
              </w:rPr>
              <w:t>Página Principal</w:t>
            </w:r>
            <w:r>
              <w:rPr>
                <w:noProof/>
                <w:webHidden/>
              </w:rPr>
              <w:tab/>
            </w:r>
            <w:r>
              <w:rPr>
                <w:noProof/>
                <w:webHidden/>
              </w:rPr>
              <w:fldChar w:fldCharType="begin"/>
            </w:r>
            <w:r>
              <w:rPr>
                <w:noProof/>
                <w:webHidden/>
              </w:rPr>
              <w:instrText xml:space="preserve"> PAGEREF _Toc170253389 \h </w:instrText>
            </w:r>
            <w:r>
              <w:rPr>
                <w:noProof/>
                <w:webHidden/>
              </w:rPr>
            </w:r>
            <w:r>
              <w:rPr>
                <w:noProof/>
                <w:webHidden/>
              </w:rPr>
              <w:fldChar w:fldCharType="separate"/>
            </w:r>
            <w:r>
              <w:rPr>
                <w:noProof/>
                <w:webHidden/>
              </w:rPr>
              <w:t>21</w:t>
            </w:r>
            <w:r>
              <w:rPr>
                <w:noProof/>
                <w:webHidden/>
              </w:rPr>
              <w:fldChar w:fldCharType="end"/>
            </w:r>
          </w:hyperlink>
        </w:p>
        <w:p w:rsidR="00366E2B" w:rsidRDefault="00366E2B" w14:paraId="3C7F4120" w14:textId="6D55FC6A">
          <w:pPr>
            <w:pStyle w:val="TOC3"/>
            <w:ind w:left="0"/>
            <w:rPr>
              <w:rFonts w:asciiTheme="minorHAnsi" w:hAnsiTheme="minorHAnsi" w:eastAsiaTheme="minorEastAsia" w:cstheme="minorBidi"/>
              <w:noProof/>
              <w:kern w:val="2"/>
              <w:szCs w:val="24"/>
              <w:lang w:eastAsia="zh-CN"/>
              <w14:ligatures w14:val="standardContextual"/>
            </w:rPr>
          </w:pPr>
          <w:hyperlink w:history="1" w:anchor="_Toc170253390">
            <w:r w:rsidRPr="00201D9E">
              <w:rPr>
                <w:rStyle w:val="Hyperlink"/>
                <w:b/>
                <w:bCs/>
                <w:noProof/>
                <w:lang w:val="es-ES"/>
              </w:rPr>
              <w:t xml:space="preserve">2.2.2 </w:t>
            </w:r>
            <w:r w:rsidRPr="00201D9E">
              <w:rPr>
                <w:rStyle w:val="Hyperlink"/>
                <w:b/>
                <w:bCs/>
                <w:iCs/>
                <w:noProof/>
                <w:lang w:val="es-ES"/>
              </w:rPr>
              <w:t>chatBOT</w:t>
            </w:r>
            <w:r>
              <w:rPr>
                <w:noProof/>
                <w:webHidden/>
              </w:rPr>
              <w:tab/>
            </w:r>
            <w:r>
              <w:rPr>
                <w:noProof/>
                <w:webHidden/>
              </w:rPr>
              <w:fldChar w:fldCharType="begin"/>
            </w:r>
            <w:r>
              <w:rPr>
                <w:noProof/>
                <w:webHidden/>
              </w:rPr>
              <w:instrText xml:space="preserve"> PAGEREF _Toc170253390 \h </w:instrText>
            </w:r>
            <w:r>
              <w:rPr>
                <w:noProof/>
                <w:webHidden/>
              </w:rPr>
            </w:r>
            <w:r>
              <w:rPr>
                <w:noProof/>
                <w:webHidden/>
              </w:rPr>
              <w:fldChar w:fldCharType="separate"/>
            </w:r>
            <w:r>
              <w:rPr>
                <w:noProof/>
                <w:webHidden/>
              </w:rPr>
              <w:t>21</w:t>
            </w:r>
            <w:r>
              <w:rPr>
                <w:noProof/>
                <w:webHidden/>
              </w:rPr>
              <w:fldChar w:fldCharType="end"/>
            </w:r>
          </w:hyperlink>
        </w:p>
        <w:p w:rsidR="00366E2B" w:rsidRDefault="00366E2B" w14:paraId="78F24648" w14:textId="5DE0ED3A">
          <w:pPr>
            <w:pStyle w:val="TOC2"/>
            <w:ind w:left="0"/>
            <w:rPr>
              <w:rFonts w:asciiTheme="minorHAnsi" w:hAnsiTheme="minorHAnsi" w:eastAsiaTheme="minorEastAsia" w:cstheme="minorBidi"/>
              <w:noProof/>
              <w:kern w:val="2"/>
              <w:szCs w:val="24"/>
              <w:lang w:eastAsia="zh-CN"/>
              <w14:ligatures w14:val="standardContextual"/>
            </w:rPr>
          </w:pPr>
          <w:hyperlink w:history="1" w:anchor="_Toc170253391">
            <w:r w:rsidRPr="00201D9E">
              <w:rPr>
                <w:rStyle w:val="Hyperlink"/>
                <w:noProof/>
                <w:lang w:val="es-MX"/>
              </w:rPr>
              <w:t>2.3 Flujos de Excepción</w:t>
            </w:r>
            <w:r>
              <w:rPr>
                <w:noProof/>
                <w:webHidden/>
              </w:rPr>
              <w:tab/>
            </w:r>
            <w:r>
              <w:rPr>
                <w:noProof/>
                <w:webHidden/>
              </w:rPr>
              <w:fldChar w:fldCharType="begin"/>
            </w:r>
            <w:r>
              <w:rPr>
                <w:noProof/>
                <w:webHidden/>
              </w:rPr>
              <w:instrText xml:space="preserve"> PAGEREF _Toc170253391 \h </w:instrText>
            </w:r>
            <w:r>
              <w:rPr>
                <w:noProof/>
                <w:webHidden/>
              </w:rPr>
            </w:r>
            <w:r>
              <w:rPr>
                <w:noProof/>
                <w:webHidden/>
              </w:rPr>
              <w:fldChar w:fldCharType="separate"/>
            </w:r>
            <w:r>
              <w:rPr>
                <w:noProof/>
                <w:webHidden/>
              </w:rPr>
              <w:t>21</w:t>
            </w:r>
            <w:r>
              <w:rPr>
                <w:noProof/>
                <w:webHidden/>
              </w:rPr>
              <w:fldChar w:fldCharType="end"/>
            </w:r>
          </w:hyperlink>
        </w:p>
        <w:p w:rsidR="00366E2B" w:rsidRDefault="00366E2B" w14:paraId="017F3A50" w14:textId="4A98CAC2">
          <w:pPr>
            <w:pStyle w:val="TOC3"/>
            <w:ind w:left="0"/>
            <w:rPr>
              <w:rFonts w:asciiTheme="minorHAnsi" w:hAnsiTheme="minorHAnsi" w:eastAsiaTheme="minorEastAsia" w:cstheme="minorBidi"/>
              <w:noProof/>
              <w:kern w:val="2"/>
              <w:szCs w:val="24"/>
              <w:lang w:eastAsia="zh-CN"/>
              <w14:ligatures w14:val="standardContextual"/>
            </w:rPr>
          </w:pPr>
          <w:hyperlink w:history="1" w:anchor="_Toc170253392">
            <w:r w:rsidRPr="00201D9E">
              <w:rPr>
                <w:rStyle w:val="Hyperlink"/>
                <w:b/>
                <w:bCs/>
                <w:noProof/>
                <w:lang w:val="es-MX"/>
              </w:rPr>
              <w:t xml:space="preserve">2.3.1 </w:t>
            </w:r>
            <w:r w:rsidRPr="00201D9E">
              <w:rPr>
                <w:rStyle w:val="Hyperlink"/>
                <w:b/>
                <w:bCs/>
                <w:iCs/>
                <w:noProof/>
                <w:lang w:val="es-MX"/>
              </w:rPr>
              <w:t>Error de Conexión</w:t>
            </w:r>
            <w:r>
              <w:rPr>
                <w:noProof/>
                <w:webHidden/>
              </w:rPr>
              <w:tab/>
            </w:r>
            <w:r>
              <w:rPr>
                <w:noProof/>
                <w:webHidden/>
              </w:rPr>
              <w:fldChar w:fldCharType="begin"/>
            </w:r>
            <w:r>
              <w:rPr>
                <w:noProof/>
                <w:webHidden/>
              </w:rPr>
              <w:instrText xml:space="preserve"> PAGEREF _Toc170253392 \h </w:instrText>
            </w:r>
            <w:r>
              <w:rPr>
                <w:noProof/>
                <w:webHidden/>
              </w:rPr>
            </w:r>
            <w:r>
              <w:rPr>
                <w:noProof/>
                <w:webHidden/>
              </w:rPr>
              <w:fldChar w:fldCharType="separate"/>
            </w:r>
            <w:r>
              <w:rPr>
                <w:noProof/>
                <w:webHidden/>
              </w:rPr>
              <w:t>21</w:t>
            </w:r>
            <w:r>
              <w:rPr>
                <w:noProof/>
                <w:webHidden/>
              </w:rPr>
              <w:fldChar w:fldCharType="end"/>
            </w:r>
          </w:hyperlink>
        </w:p>
        <w:p w:rsidR="00366E2B" w:rsidRDefault="00366E2B" w14:paraId="08ECAFCF" w14:textId="0086951F">
          <w:pPr>
            <w:pStyle w:val="TOC1"/>
            <w:rPr>
              <w:rFonts w:asciiTheme="minorHAnsi" w:hAnsiTheme="minorHAnsi" w:eastAsiaTheme="minorEastAsia" w:cstheme="minorBidi"/>
              <w:noProof/>
              <w:kern w:val="2"/>
              <w:szCs w:val="24"/>
              <w:lang w:eastAsia="zh-CN"/>
              <w14:ligatures w14:val="standardContextual"/>
            </w:rPr>
          </w:pPr>
          <w:hyperlink w:history="1" w:anchor="_Toc170253393">
            <w:r w:rsidRPr="00201D9E">
              <w:rPr>
                <w:rStyle w:val="Hyperlink"/>
                <w:noProof/>
                <w:lang w:val="es-MX"/>
              </w:rPr>
              <w:t>3. Requerimientos especiales</w:t>
            </w:r>
            <w:r>
              <w:rPr>
                <w:noProof/>
                <w:webHidden/>
              </w:rPr>
              <w:tab/>
            </w:r>
            <w:r>
              <w:rPr>
                <w:noProof/>
                <w:webHidden/>
              </w:rPr>
              <w:fldChar w:fldCharType="begin"/>
            </w:r>
            <w:r>
              <w:rPr>
                <w:noProof/>
                <w:webHidden/>
              </w:rPr>
              <w:instrText xml:space="preserve"> PAGEREF _Toc170253393 \h </w:instrText>
            </w:r>
            <w:r>
              <w:rPr>
                <w:noProof/>
                <w:webHidden/>
              </w:rPr>
            </w:r>
            <w:r>
              <w:rPr>
                <w:noProof/>
                <w:webHidden/>
              </w:rPr>
              <w:fldChar w:fldCharType="separate"/>
            </w:r>
            <w:r>
              <w:rPr>
                <w:noProof/>
                <w:webHidden/>
              </w:rPr>
              <w:t>21</w:t>
            </w:r>
            <w:r>
              <w:rPr>
                <w:noProof/>
                <w:webHidden/>
              </w:rPr>
              <w:fldChar w:fldCharType="end"/>
            </w:r>
          </w:hyperlink>
        </w:p>
        <w:p w:rsidR="00366E2B" w:rsidRDefault="00366E2B" w14:paraId="7B215A22" w14:textId="50F485E2">
          <w:pPr>
            <w:pStyle w:val="TOC1"/>
            <w:rPr>
              <w:rFonts w:asciiTheme="minorHAnsi" w:hAnsiTheme="minorHAnsi" w:eastAsiaTheme="minorEastAsia" w:cstheme="minorBidi"/>
              <w:noProof/>
              <w:kern w:val="2"/>
              <w:szCs w:val="24"/>
              <w:lang w:eastAsia="zh-CN"/>
              <w14:ligatures w14:val="standardContextual"/>
            </w:rPr>
          </w:pPr>
          <w:hyperlink w:history="1" w:anchor="_Toc170253394">
            <w:r w:rsidRPr="00201D9E">
              <w:rPr>
                <w:rStyle w:val="Hyperlink"/>
                <w:noProof/>
                <w:lang w:val="es-MX"/>
              </w:rPr>
              <w:t>4. Precondiciones</w:t>
            </w:r>
            <w:r>
              <w:rPr>
                <w:noProof/>
                <w:webHidden/>
              </w:rPr>
              <w:tab/>
            </w:r>
            <w:r>
              <w:rPr>
                <w:noProof/>
                <w:webHidden/>
              </w:rPr>
              <w:fldChar w:fldCharType="begin"/>
            </w:r>
            <w:r>
              <w:rPr>
                <w:noProof/>
                <w:webHidden/>
              </w:rPr>
              <w:instrText xml:space="preserve"> PAGEREF _Toc170253394 \h </w:instrText>
            </w:r>
            <w:r>
              <w:rPr>
                <w:noProof/>
                <w:webHidden/>
              </w:rPr>
            </w:r>
            <w:r>
              <w:rPr>
                <w:noProof/>
                <w:webHidden/>
              </w:rPr>
              <w:fldChar w:fldCharType="separate"/>
            </w:r>
            <w:r>
              <w:rPr>
                <w:noProof/>
                <w:webHidden/>
              </w:rPr>
              <w:t>21</w:t>
            </w:r>
            <w:r>
              <w:rPr>
                <w:noProof/>
                <w:webHidden/>
              </w:rPr>
              <w:fldChar w:fldCharType="end"/>
            </w:r>
          </w:hyperlink>
        </w:p>
        <w:p w:rsidR="00366E2B" w:rsidRDefault="00366E2B" w14:paraId="498BD010" w14:textId="661DBB8B">
          <w:pPr>
            <w:pStyle w:val="TOC1"/>
            <w:rPr>
              <w:rFonts w:asciiTheme="minorHAnsi" w:hAnsiTheme="minorHAnsi" w:eastAsiaTheme="minorEastAsia" w:cstheme="minorBidi"/>
              <w:noProof/>
              <w:kern w:val="2"/>
              <w:szCs w:val="24"/>
              <w:lang w:eastAsia="zh-CN"/>
              <w14:ligatures w14:val="standardContextual"/>
            </w:rPr>
          </w:pPr>
          <w:hyperlink w:history="1" w:anchor="_Toc170253395">
            <w:r w:rsidRPr="00201D9E">
              <w:rPr>
                <w:rStyle w:val="Hyperlink"/>
                <w:noProof/>
                <w:lang w:val="es-MX"/>
              </w:rPr>
              <w:t>Especificación de Caso de Uso: &lt;Publicar Actividades&gt;</w:t>
            </w:r>
            <w:r>
              <w:rPr>
                <w:noProof/>
                <w:webHidden/>
              </w:rPr>
              <w:tab/>
            </w:r>
            <w:r>
              <w:rPr>
                <w:noProof/>
                <w:webHidden/>
              </w:rPr>
              <w:fldChar w:fldCharType="begin"/>
            </w:r>
            <w:r>
              <w:rPr>
                <w:noProof/>
                <w:webHidden/>
              </w:rPr>
              <w:instrText xml:space="preserve"> PAGEREF _Toc170253395 \h </w:instrText>
            </w:r>
            <w:r>
              <w:rPr>
                <w:noProof/>
                <w:webHidden/>
              </w:rPr>
            </w:r>
            <w:r>
              <w:rPr>
                <w:noProof/>
                <w:webHidden/>
              </w:rPr>
              <w:fldChar w:fldCharType="separate"/>
            </w:r>
            <w:r>
              <w:rPr>
                <w:noProof/>
                <w:webHidden/>
              </w:rPr>
              <w:t>22</w:t>
            </w:r>
            <w:r>
              <w:rPr>
                <w:noProof/>
                <w:webHidden/>
              </w:rPr>
              <w:fldChar w:fldCharType="end"/>
            </w:r>
          </w:hyperlink>
        </w:p>
        <w:p w:rsidR="00366E2B" w:rsidRDefault="00366E2B" w14:paraId="13B9C1DE" w14:textId="7F1A148A">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396">
            <w:r w:rsidRPr="00201D9E">
              <w:rPr>
                <w:rStyle w:val="Hyperlink"/>
                <w:noProof/>
              </w:rPr>
              <w:t>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Publicar actividades</w:t>
            </w:r>
            <w:r>
              <w:rPr>
                <w:noProof/>
                <w:webHidden/>
              </w:rPr>
              <w:tab/>
            </w:r>
            <w:r>
              <w:rPr>
                <w:noProof/>
                <w:webHidden/>
              </w:rPr>
              <w:fldChar w:fldCharType="begin"/>
            </w:r>
            <w:r>
              <w:rPr>
                <w:noProof/>
                <w:webHidden/>
              </w:rPr>
              <w:instrText xml:space="preserve"> PAGEREF _Toc170253396 \h </w:instrText>
            </w:r>
            <w:r>
              <w:rPr>
                <w:noProof/>
                <w:webHidden/>
              </w:rPr>
            </w:r>
            <w:r>
              <w:rPr>
                <w:noProof/>
                <w:webHidden/>
              </w:rPr>
              <w:fldChar w:fldCharType="separate"/>
            </w:r>
            <w:r>
              <w:rPr>
                <w:noProof/>
                <w:webHidden/>
              </w:rPr>
              <w:t>22</w:t>
            </w:r>
            <w:r>
              <w:rPr>
                <w:noProof/>
                <w:webHidden/>
              </w:rPr>
              <w:fldChar w:fldCharType="end"/>
            </w:r>
          </w:hyperlink>
        </w:p>
        <w:p w:rsidR="00366E2B" w:rsidRDefault="00366E2B" w14:paraId="584F2322" w14:textId="3C3AD0EA">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397">
            <w:r w:rsidRPr="00201D9E">
              <w:rPr>
                <w:rStyle w:val="Hyperlink"/>
                <w:noProof/>
              </w:rPr>
              <w:t>1.1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Breve Descripción</w:t>
            </w:r>
            <w:r>
              <w:rPr>
                <w:noProof/>
                <w:webHidden/>
              </w:rPr>
              <w:tab/>
            </w:r>
            <w:r>
              <w:rPr>
                <w:noProof/>
                <w:webHidden/>
              </w:rPr>
              <w:fldChar w:fldCharType="begin"/>
            </w:r>
            <w:r>
              <w:rPr>
                <w:noProof/>
                <w:webHidden/>
              </w:rPr>
              <w:instrText xml:space="preserve"> PAGEREF _Toc170253397 \h </w:instrText>
            </w:r>
            <w:r>
              <w:rPr>
                <w:noProof/>
                <w:webHidden/>
              </w:rPr>
            </w:r>
            <w:r>
              <w:rPr>
                <w:noProof/>
                <w:webHidden/>
              </w:rPr>
              <w:fldChar w:fldCharType="separate"/>
            </w:r>
            <w:r>
              <w:rPr>
                <w:noProof/>
                <w:webHidden/>
              </w:rPr>
              <w:t>22</w:t>
            </w:r>
            <w:r>
              <w:rPr>
                <w:noProof/>
                <w:webHidden/>
              </w:rPr>
              <w:fldChar w:fldCharType="end"/>
            </w:r>
          </w:hyperlink>
        </w:p>
        <w:p w:rsidR="00366E2B" w:rsidRDefault="00366E2B" w14:paraId="6F03C61C" w14:textId="77C9D480">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398">
            <w:r w:rsidRPr="00201D9E">
              <w:rPr>
                <w:rStyle w:val="Hyperlink"/>
                <w:noProof/>
                <w:lang w:val="es-MX"/>
              </w:rPr>
              <w:t>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Flujo de Eventos</w:t>
            </w:r>
            <w:r>
              <w:rPr>
                <w:noProof/>
                <w:webHidden/>
              </w:rPr>
              <w:tab/>
            </w:r>
            <w:r>
              <w:rPr>
                <w:noProof/>
                <w:webHidden/>
              </w:rPr>
              <w:fldChar w:fldCharType="begin"/>
            </w:r>
            <w:r>
              <w:rPr>
                <w:noProof/>
                <w:webHidden/>
              </w:rPr>
              <w:instrText xml:space="preserve"> PAGEREF _Toc170253398 \h </w:instrText>
            </w:r>
            <w:r>
              <w:rPr>
                <w:noProof/>
                <w:webHidden/>
              </w:rPr>
            </w:r>
            <w:r>
              <w:rPr>
                <w:noProof/>
                <w:webHidden/>
              </w:rPr>
              <w:fldChar w:fldCharType="separate"/>
            </w:r>
            <w:r>
              <w:rPr>
                <w:noProof/>
                <w:webHidden/>
              </w:rPr>
              <w:t>22</w:t>
            </w:r>
            <w:r>
              <w:rPr>
                <w:noProof/>
                <w:webHidden/>
              </w:rPr>
              <w:fldChar w:fldCharType="end"/>
            </w:r>
          </w:hyperlink>
        </w:p>
        <w:p w:rsidR="00366E2B" w:rsidRDefault="00366E2B" w14:paraId="7ED41C8D" w14:textId="2119842A">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399">
            <w:r w:rsidRPr="00201D9E">
              <w:rPr>
                <w:rStyle w:val="Hyperlink"/>
                <w:noProof/>
                <w:lang w:val="es-MX"/>
              </w:rPr>
              <w:t>2.1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Flujo Básico</w:t>
            </w:r>
            <w:r>
              <w:rPr>
                <w:noProof/>
                <w:webHidden/>
              </w:rPr>
              <w:tab/>
            </w:r>
            <w:r>
              <w:rPr>
                <w:noProof/>
                <w:webHidden/>
              </w:rPr>
              <w:fldChar w:fldCharType="begin"/>
            </w:r>
            <w:r>
              <w:rPr>
                <w:noProof/>
                <w:webHidden/>
              </w:rPr>
              <w:instrText xml:space="preserve"> PAGEREF _Toc170253399 \h </w:instrText>
            </w:r>
            <w:r>
              <w:rPr>
                <w:noProof/>
                <w:webHidden/>
              </w:rPr>
            </w:r>
            <w:r>
              <w:rPr>
                <w:noProof/>
                <w:webHidden/>
              </w:rPr>
              <w:fldChar w:fldCharType="separate"/>
            </w:r>
            <w:r>
              <w:rPr>
                <w:noProof/>
                <w:webHidden/>
              </w:rPr>
              <w:t>22</w:t>
            </w:r>
            <w:r>
              <w:rPr>
                <w:noProof/>
                <w:webHidden/>
              </w:rPr>
              <w:fldChar w:fldCharType="end"/>
            </w:r>
          </w:hyperlink>
        </w:p>
        <w:p w:rsidR="00366E2B" w:rsidRDefault="00366E2B" w14:paraId="2A583B25" w14:textId="7AD29616">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00">
            <w:r w:rsidRPr="00201D9E">
              <w:rPr>
                <w:rStyle w:val="Hyperlink"/>
                <w:noProof/>
                <w:lang w:val="es-MX"/>
              </w:rPr>
              <w:t>2.2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Flujos Alternos</w:t>
            </w:r>
            <w:r>
              <w:rPr>
                <w:noProof/>
                <w:webHidden/>
              </w:rPr>
              <w:tab/>
            </w:r>
            <w:r>
              <w:rPr>
                <w:noProof/>
                <w:webHidden/>
              </w:rPr>
              <w:fldChar w:fldCharType="begin"/>
            </w:r>
            <w:r>
              <w:rPr>
                <w:noProof/>
                <w:webHidden/>
              </w:rPr>
              <w:instrText xml:space="preserve"> PAGEREF _Toc170253400 \h </w:instrText>
            </w:r>
            <w:r>
              <w:rPr>
                <w:noProof/>
                <w:webHidden/>
              </w:rPr>
            </w:r>
            <w:r>
              <w:rPr>
                <w:noProof/>
                <w:webHidden/>
              </w:rPr>
              <w:fldChar w:fldCharType="separate"/>
            </w:r>
            <w:r>
              <w:rPr>
                <w:noProof/>
                <w:webHidden/>
              </w:rPr>
              <w:t>23</w:t>
            </w:r>
            <w:r>
              <w:rPr>
                <w:noProof/>
                <w:webHidden/>
              </w:rPr>
              <w:fldChar w:fldCharType="end"/>
            </w:r>
          </w:hyperlink>
        </w:p>
        <w:p w:rsidR="00366E2B" w:rsidRDefault="00366E2B" w14:paraId="15E1BFE7" w14:textId="638427BB">
          <w:pPr>
            <w:pStyle w:val="TOC3"/>
            <w:ind w:left="0"/>
            <w:rPr>
              <w:rFonts w:asciiTheme="minorHAnsi" w:hAnsiTheme="minorHAnsi" w:eastAsiaTheme="minorEastAsia" w:cstheme="minorBidi"/>
              <w:noProof/>
              <w:kern w:val="2"/>
              <w:szCs w:val="24"/>
              <w:lang w:eastAsia="zh-CN"/>
              <w14:ligatures w14:val="standardContextual"/>
            </w:rPr>
          </w:pPr>
          <w:hyperlink w:history="1" w:anchor="_Toc170253401">
            <w:r w:rsidRPr="00201D9E">
              <w:rPr>
                <w:rStyle w:val="Hyperlink"/>
                <w:b/>
                <w:bCs/>
                <w:iCs/>
                <w:noProof/>
                <w:lang w:val="es-MX"/>
              </w:rPr>
              <w:t>2.2.1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Página Principal</w:t>
            </w:r>
            <w:r>
              <w:rPr>
                <w:noProof/>
                <w:webHidden/>
              </w:rPr>
              <w:tab/>
            </w:r>
            <w:r>
              <w:rPr>
                <w:noProof/>
                <w:webHidden/>
              </w:rPr>
              <w:fldChar w:fldCharType="begin"/>
            </w:r>
            <w:r>
              <w:rPr>
                <w:noProof/>
                <w:webHidden/>
              </w:rPr>
              <w:instrText xml:space="preserve"> PAGEREF _Toc170253401 \h </w:instrText>
            </w:r>
            <w:r>
              <w:rPr>
                <w:noProof/>
                <w:webHidden/>
              </w:rPr>
            </w:r>
            <w:r>
              <w:rPr>
                <w:noProof/>
                <w:webHidden/>
              </w:rPr>
              <w:fldChar w:fldCharType="separate"/>
            </w:r>
            <w:r>
              <w:rPr>
                <w:noProof/>
                <w:webHidden/>
              </w:rPr>
              <w:t>23</w:t>
            </w:r>
            <w:r>
              <w:rPr>
                <w:noProof/>
                <w:webHidden/>
              </w:rPr>
              <w:fldChar w:fldCharType="end"/>
            </w:r>
          </w:hyperlink>
        </w:p>
        <w:p w:rsidR="00366E2B" w:rsidRDefault="00366E2B" w14:paraId="108BC302" w14:textId="12F31A26">
          <w:pPr>
            <w:pStyle w:val="TOC3"/>
            <w:ind w:left="0"/>
            <w:rPr>
              <w:rFonts w:asciiTheme="minorHAnsi" w:hAnsiTheme="minorHAnsi" w:eastAsiaTheme="minorEastAsia" w:cstheme="minorBidi"/>
              <w:noProof/>
              <w:kern w:val="2"/>
              <w:szCs w:val="24"/>
              <w:lang w:eastAsia="zh-CN"/>
              <w14:ligatures w14:val="standardContextual"/>
            </w:rPr>
          </w:pPr>
          <w:hyperlink w:history="1" w:anchor="_Toc170253402">
            <w:r w:rsidRPr="00201D9E">
              <w:rPr>
                <w:rStyle w:val="Hyperlink"/>
                <w:b/>
                <w:bCs/>
                <w:iCs/>
                <w:noProof/>
                <w:lang w:val="es-MX"/>
              </w:rPr>
              <w:t>2.2.2</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Cancelar operación</w:t>
            </w:r>
            <w:r>
              <w:rPr>
                <w:noProof/>
                <w:webHidden/>
              </w:rPr>
              <w:tab/>
            </w:r>
            <w:r>
              <w:rPr>
                <w:noProof/>
                <w:webHidden/>
              </w:rPr>
              <w:fldChar w:fldCharType="begin"/>
            </w:r>
            <w:r>
              <w:rPr>
                <w:noProof/>
                <w:webHidden/>
              </w:rPr>
              <w:instrText xml:space="preserve"> PAGEREF _Toc170253402 \h </w:instrText>
            </w:r>
            <w:r>
              <w:rPr>
                <w:noProof/>
                <w:webHidden/>
              </w:rPr>
            </w:r>
            <w:r>
              <w:rPr>
                <w:noProof/>
                <w:webHidden/>
              </w:rPr>
              <w:fldChar w:fldCharType="separate"/>
            </w:r>
            <w:r>
              <w:rPr>
                <w:noProof/>
                <w:webHidden/>
              </w:rPr>
              <w:t>23</w:t>
            </w:r>
            <w:r>
              <w:rPr>
                <w:noProof/>
                <w:webHidden/>
              </w:rPr>
              <w:fldChar w:fldCharType="end"/>
            </w:r>
          </w:hyperlink>
        </w:p>
        <w:p w:rsidR="00366E2B" w:rsidRDefault="00366E2B" w14:paraId="5CC4DF25" w14:textId="5BECD857">
          <w:pPr>
            <w:pStyle w:val="TOC3"/>
            <w:ind w:left="0"/>
            <w:rPr>
              <w:rFonts w:asciiTheme="minorHAnsi" w:hAnsiTheme="minorHAnsi" w:eastAsiaTheme="minorEastAsia" w:cstheme="minorBidi"/>
              <w:noProof/>
              <w:kern w:val="2"/>
              <w:szCs w:val="24"/>
              <w:lang w:eastAsia="zh-CN"/>
              <w14:ligatures w14:val="standardContextual"/>
            </w:rPr>
          </w:pPr>
          <w:hyperlink w:history="1" w:anchor="_Toc170253403">
            <w:r w:rsidRPr="00201D9E">
              <w:rPr>
                <w:rStyle w:val="Hyperlink"/>
                <w:b/>
                <w:bCs/>
                <w:iCs/>
                <w:noProof/>
                <w:lang w:val="es-MX"/>
              </w:rPr>
              <w:t>2.2.3</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Guardar como Borrador</w:t>
            </w:r>
            <w:r>
              <w:rPr>
                <w:noProof/>
                <w:webHidden/>
              </w:rPr>
              <w:tab/>
            </w:r>
            <w:r>
              <w:rPr>
                <w:noProof/>
                <w:webHidden/>
              </w:rPr>
              <w:fldChar w:fldCharType="begin"/>
            </w:r>
            <w:r>
              <w:rPr>
                <w:noProof/>
                <w:webHidden/>
              </w:rPr>
              <w:instrText xml:space="preserve"> PAGEREF _Toc170253403 \h </w:instrText>
            </w:r>
            <w:r>
              <w:rPr>
                <w:noProof/>
                <w:webHidden/>
              </w:rPr>
            </w:r>
            <w:r>
              <w:rPr>
                <w:noProof/>
                <w:webHidden/>
              </w:rPr>
              <w:fldChar w:fldCharType="separate"/>
            </w:r>
            <w:r>
              <w:rPr>
                <w:noProof/>
                <w:webHidden/>
              </w:rPr>
              <w:t>23</w:t>
            </w:r>
            <w:r>
              <w:rPr>
                <w:noProof/>
                <w:webHidden/>
              </w:rPr>
              <w:fldChar w:fldCharType="end"/>
            </w:r>
          </w:hyperlink>
        </w:p>
        <w:p w:rsidR="00366E2B" w:rsidRDefault="00366E2B" w14:paraId="07B169DC" w14:textId="2F7723EC">
          <w:pPr>
            <w:pStyle w:val="TOC3"/>
            <w:ind w:left="0"/>
            <w:rPr>
              <w:rFonts w:asciiTheme="minorHAnsi" w:hAnsiTheme="minorHAnsi" w:eastAsiaTheme="minorEastAsia" w:cstheme="minorBidi"/>
              <w:noProof/>
              <w:kern w:val="2"/>
              <w:szCs w:val="24"/>
              <w:lang w:eastAsia="zh-CN"/>
              <w14:ligatures w14:val="standardContextual"/>
            </w:rPr>
          </w:pPr>
          <w:hyperlink w:history="1" w:anchor="_Toc170253404">
            <w:r w:rsidRPr="00201D9E">
              <w:rPr>
                <w:rStyle w:val="Hyperlink"/>
                <w:b/>
                <w:bCs/>
                <w:iCs/>
                <w:noProof/>
                <w:lang w:val="es-MX"/>
              </w:rPr>
              <w:t>2.2.4</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Cerrar Ventana</w:t>
            </w:r>
            <w:r>
              <w:rPr>
                <w:noProof/>
                <w:webHidden/>
              </w:rPr>
              <w:tab/>
            </w:r>
            <w:r>
              <w:rPr>
                <w:noProof/>
                <w:webHidden/>
              </w:rPr>
              <w:fldChar w:fldCharType="begin"/>
            </w:r>
            <w:r>
              <w:rPr>
                <w:noProof/>
                <w:webHidden/>
              </w:rPr>
              <w:instrText xml:space="preserve"> PAGEREF _Toc170253404 \h </w:instrText>
            </w:r>
            <w:r>
              <w:rPr>
                <w:noProof/>
                <w:webHidden/>
              </w:rPr>
            </w:r>
            <w:r>
              <w:rPr>
                <w:noProof/>
                <w:webHidden/>
              </w:rPr>
              <w:fldChar w:fldCharType="separate"/>
            </w:r>
            <w:r>
              <w:rPr>
                <w:noProof/>
                <w:webHidden/>
              </w:rPr>
              <w:t>23</w:t>
            </w:r>
            <w:r>
              <w:rPr>
                <w:noProof/>
                <w:webHidden/>
              </w:rPr>
              <w:fldChar w:fldCharType="end"/>
            </w:r>
          </w:hyperlink>
        </w:p>
        <w:p w:rsidR="00366E2B" w:rsidRDefault="00366E2B" w14:paraId="3C36C11D" w14:textId="67D944C7">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05">
            <w:r w:rsidRPr="00201D9E">
              <w:rPr>
                <w:rStyle w:val="Hyperlink"/>
                <w:noProof/>
                <w:lang w:val="es-MX"/>
              </w:rPr>
              <w:t>2.3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Flujos de Excepción</w:t>
            </w:r>
            <w:r>
              <w:rPr>
                <w:noProof/>
                <w:webHidden/>
              </w:rPr>
              <w:tab/>
            </w:r>
            <w:r>
              <w:rPr>
                <w:noProof/>
                <w:webHidden/>
              </w:rPr>
              <w:fldChar w:fldCharType="begin"/>
            </w:r>
            <w:r>
              <w:rPr>
                <w:noProof/>
                <w:webHidden/>
              </w:rPr>
              <w:instrText xml:space="preserve"> PAGEREF _Toc170253405 \h </w:instrText>
            </w:r>
            <w:r>
              <w:rPr>
                <w:noProof/>
                <w:webHidden/>
              </w:rPr>
            </w:r>
            <w:r>
              <w:rPr>
                <w:noProof/>
                <w:webHidden/>
              </w:rPr>
              <w:fldChar w:fldCharType="separate"/>
            </w:r>
            <w:r>
              <w:rPr>
                <w:noProof/>
                <w:webHidden/>
              </w:rPr>
              <w:t>23</w:t>
            </w:r>
            <w:r>
              <w:rPr>
                <w:noProof/>
                <w:webHidden/>
              </w:rPr>
              <w:fldChar w:fldCharType="end"/>
            </w:r>
          </w:hyperlink>
        </w:p>
        <w:p w:rsidR="00366E2B" w:rsidRDefault="00366E2B" w14:paraId="1B9B451D" w14:textId="2406EBEF">
          <w:pPr>
            <w:pStyle w:val="TOC3"/>
            <w:ind w:left="0"/>
            <w:rPr>
              <w:rFonts w:asciiTheme="minorHAnsi" w:hAnsiTheme="minorHAnsi" w:eastAsiaTheme="minorEastAsia" w:cstheme="minorBidi"/>
              <w:noProof/>
              <w:kern w:val="2"/>
              <w:szCs w:val="24"/>
              <w:lang w:eastAsia="zh-CN"/>
              <w14:ligatures w14:val="standardContextual"/>
            </w:rPr>
          </w:pPr>
          <w:hyperlink w:history="1" w:anchor="_Toc170253406">
            <w:r w:rsidRPr="00201D9E">
              <w:rPr>
                <w:rStyle w:val="Hyperlink"/>
                <w:b/>
                <w:bCs/>
                <w:iCs/>
                <w:noProof/>
                <w:lang w:val="es-MX"/>
              </w:rPr>
              <w:t>2.3.1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Error de Conexión</w:t>
            </w:r>
            <w:r>
              <w:rPr>
                <w:noProof/>
                <w:webHidden/>
              </w:rPr>
              <w:tab/>
            </w:r>
            <w:r>
              <w:rPr>
                <w:noProof/>
                <w:webHidden/>
              </w:rPr>
              <w:fldChar w:fldCharType="begin"/>
            </w:r>
            <w:r>
              <w:rPr>
                <w:noProof/>
                <w:webHidden/>
              </w:rPr>
              <w:instrText xml:space="preserve"> PAGEREF _Toc170253406 \h </w:instrText>
            </w:r>
            <w:r>
              <w:rPr>
                <w:noProof/>
                <w:webHidden/>
              </w:rPr>
            </w:r>
            <w:r>
              <w:rPr>
                <w:noProof/>
                <w:webHidden/>
              </w:rPr>
              <w:fldChar w:fldCharType="separate"/>
            </w:r>
            <w:r>
              <w:rPr>
                <w:noProof/>
                <w:webHidden/>
              </w:rPr>
              <w:t>23</w:t>
            </w:r>
            <w:r>
              <w:rPr>
                <w:noProof/>
                <w:webHidden/>
              </w:rPr>
              <w:fldChar w:fldCharType="end"/>
            </w:r>
          </w:hyperlink>
        </w:p>
        <w:p w:rsidR="00366E2B" w:rsidRDefault="00366E2B" w14:paraId="2EB71944" w14:textId="61EDD031">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07">
            <w:r w:rsidRPr="00201D9E">
              <w:rPr>
                <w:rStyle w:val="Hyperlink"/>
                <w:noProof/>
                <w:lang w:val="es-MX"/>
              </w:rPr>
              <w:t>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Requerimientos especiales</w:t>
            </w:r>
            <w:r>
              <w:rPr>
                <w:noProof/>
                <w:webHidden/>
              </w:rPr>
              <w:tab/>
            </w:r>
            <w:r>
              <w:rPr>
                <w:noProof/>
                <w:webHidden/>
              </w:rPr>
              <w:fldChar w:fldCharType="begin"/>
            </w:r>
            <w:r>
              <w:rPr>
                <w:noProof/>
                <w:webHidden/>
              </w:rPr>
              <w:instrText xml:space="preserve"> PAGEREF _Toc170253407 \h </w:instrText>
            </w:r>
            <w:r>
              <w:rPr>
                <w:noProof/>
                <w:webHidden/>
              </w:rPr>
            </w:r>
            <w:r>
              <w:rPr>
                <w:noProof/>
                <w:webHidden/>
              </w:rPr>
              <w:fldChar w:fldCharType="separate"/>
            </w:r>
            <w:r>
              <w:rPr>
                <w:noProof/>
                <w:webHidden/>
              </w:rPr>
              <w:t>23</w:t>
            </w:r>
            <w:r>
              <w:rPr>
                <w:noProof/>
                <w:webHidden/>
              </w:rPr>
              <w:fldChar w:fldCharType="end"/>
            </w:r>
          </w:hyperlink>
        </w:p>
        <w:p w:rsidR="00366E2B" w:rsidRDefault="00366E2B" w14:paraId="4151143A" w14:textId="0C3CBD6B">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08">
            <w:r w:rsidRPr="00201D9E">
              <w:rPr>
                <w:rStyle w:val="Hyperlink"/>
                <w:noProof/>
                <w:lang w:val="es-MX"/>
              </w:rPr>
              <w:t>4.</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Precondiciones</w:t>
            </w:r>
            <w:r>
              <w:rPr>
                <w:noProof/>
                <w:webHidden/>
              </w:rPr>
              <w:tab/>
            </w:r>
            <w:r>
              <w:rPr>
                <w:noProof/>
                <w:webHidden/>
              </w:rPr>
              <w:fldChar w:fldCharType="begin"/>
            </w:r>
            <w:r>
              <w:rPr>
                <w:noProof/>
                <w:webHidden/>
              </w:rPr>
              <w:instrText xml:space="preserve"> PAGEREF _Toc170253408 \h </w:instrText>
            </w:r>
            <w:r>
              <w:rPr>
                <w:noProof/>
                <w:webHidden/>
              </w:rPr>
            </w:r>
            <w:r>
              <w:rPr>
                <w:noProof/>
                <w:webHidden/>
              </w:rPr>
              <w:fldChar w:fldCharType="separate"/>
            </w:r>
            <w:r>
              <w:rPr>
                <w:noProof/>
                <w:webHidden/>
              </w:rPr>
              <w:t>23</w:t>
            </w:r>
            <w:r>
              <w:rPr>
                <w:noProof/>
                <w:webHidden/>
              </w:rPr>
              <w:fldChar w:fldCharType="end"/>
            </w:r>
          </w:hyperlink>
        </w:p>
        <w:p w:rsidR="00366E2B" w:rsidRDefault="00366E2B" w14:paraId="5E81DCB2" w14:textId="3B36047C">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09">
            <w:r w:rsidRPr="00201D9E">
              <w:rPr>
                <w:rStyle w:val="Hyperlink"/>
                <w:rFonts w:cs="Arial"/>
                <w:noProof/>
                <w:lang w:val="es-MX"/>
              </w:rPr>
              <w:t>5.</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Postcondiciones</w:t>
            </w:r>
            <w:r>
              <w:rPr>
                <w:noProof/>
                <w:webHidden/>
              </w:rPr>
              <w:tab/>
            </w:r>
            <w:r>
              <w:rPr>
                <w:noProof/>
                <w:webHidden/>
              </w:rPr>
              <w:fldChar w:fldCharType="begin"/>
            </w:r>
            <w:r>
              <w:rPr>
                <w:noProof/>
                <w:webHidden/>
              </w:rPr>
              <w:instrText xml:space="preserve"> PAGEREF _Toc170253409 \h </w:instrText>
            </w:r>
            <w:r>
              <w:rPr>
                <w:noProof/>
                <w:webHidden/>
              </w:rPr>
            </w:r>
            <w:r>
              <w:rPr>
                <w:noProof/>
                <w:webHidden/>
              </w:rPr>
              <w:fldChar w:fldCharType="separate"/>
            </w:r>
            <w:r>
              <w:rPr>
                <w:noProof/>
                <w:webHidden/>
              </w:rPr>
              <w:t>23</w:t>
            </w:r>
            <w:r>
              <w:rPr>
                <w:noProof/>
                <w:webHidden/>
              </w:rPr>
              <w:fldChar w:fldCharType="end"/>
            </w:r>
          </w:hyperlink>
        </w:p>
        <w:p w:rsidR="00366E2B" w:rsidRDefault="00366E2B" w14:paraId="36FC7A85" w14:textId="3FB6E1BA">
          <w:pPr>
            <w:pStyle w:val="TOC1"/>
            <w:rPr>
              <w:rFonts w:asciiTheme="minorHAnsi" w:hAnsiTheme="minorHAnsi" w:eastAsiaTheme="minorEastAsia" w:cstheme="minorBidi"/>
              <w:noProof/>
              <w:kern w:val="2"/>
              <w:szCs w:val="24"/>
              <w:lang w:eastAsia="zh-CN"/>
              <w14:ligatures w14:val="standardContextual"/>
            </w:rPr>
          </w:pPr>
          <w:hyperlink w:history="1" w:anchor="_Toc170253410">
            <w:r w:rsidRPr="00201D9E">
              <w:rPr>
                <w:rStyle w:val="Hyperlink"/>
                <w:noProof/>
                <w:lang w:val="es-MX"/>
              </w:rPr>
              <w:t>Especificación de Caso de Uso: &lt;Editar Actividades&gt;</w:t>
            </w:r>
            <w:r>
              <w:rPr>
                <w:noProof/>
                <w:webHidden/>
              </w:rPr>
              <w:tab/>
            </w:r>
            <w:r>
              <w:rPr>
                <w:noProof/>
                <w:webHidden/>
              </w:rPr>
              <w:fldChar w:fldCharType="begin"/>
            </w:r>
            <w:r>
              <w:rPr>
                <w:noProof/>
                <w:webHidden/>
              </w:rPr>
              <w:instrText xml:space="preserve"> PAGEREF _Toc170253410 \h </w:instrText>
            </w:r>
            <w:r>
              <w:rPr>
                <w:noProof/>
                <w:webHidden/>
              </w:rPr>
            </w:r>
            <w:r>
              <w:rPr>
                <w:noProof/>
                <w:webHidden/>
              </w:rPr>
              <w:fldChar w:fldCharType="separate"/>
            </w:r>
            <w:r>
              <w:rPr>
                <w:noProof/>
                <w:webHidden/>
              </w:rPr>
              <w:t>24</w:t>
            </w:r>
            <w:r>
              <w:rPr>
                <w:noProof/>
                <w:webHidden/>
              </w:rPr>
              <w:fldChar w:fldCharType="end"/>
            </w:r>
          </w:hyperlink>
        </w:p>
        <w:p w:rsidR="00366E2B" w:rsidRDefault="00366E2B" w14:paraId="0EF522B3" w14:textId="5AD41F48">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11">
            <w:r w:rsidRPr="00201D9E">
              <w:rPr>
                <w:rStyle w:val="Hyperlink"/>
                <w:noProof/>
              </w:rPr>
              <w:t>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Editar actividades</w:t>
            </w:r>
            <w:r>
              <w:rPr>
                <w:noProof/>
                <w:webHidden/>
              </w:rPr>
              <w:tab/>
            </w:r>
            <w:r>
              <w:rPr>
                <w:noProof/>
                <w:webHidden/>
              </w:rPr>
              <w:fldChar w:fldCharType="begin"/>
            </w:r>
            <w:r>
              <w:rPr>
                <w:noProof/>
                <w:webHidden/>
              </w:rPr>
              <w:instrText xml:space="preserve"> PAGEREF _Toc170253411 \h </w:instrText>
            </w:r>
            <w:r>
              <w:rPr>
                <w:noProof/>
                <w:webHidden/>
              </w:rPr>
            </w:r>
            <w:r>
              <w:rPr>
                <w:noProof/>
                <w:webHidden/>
              </w:rPr>
              <w:fldChar w:fldCharType="separate"/>
            </w:r>
            <w:r>
              <w:rPr>
                <w:noProof/>
                <w:webHidden/>
              </w:rPr>
              <w:t>24</w:t>
            </w:r>
            <w:r>
              <w:rPr>
                <w:noProof/>
                <w:webHidden/>
              </w:rPr>
              <w:fldChar w:fldCharType="end"/>
            </w:r>
          </w:hyperlink>
        </w:p>
        <w:p w:rsidR="00366E2B" w:rsidRDefault="00366E2B" w14:paraId="6D40F375" w14:textId="0AC7ABC7">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12">
            <w:r w:rsidRPr="00201D9E">
              <w:rPr>
                <w:rStyle w:val="Hyperlink"/>
                <w:noProof/>
              </w:rPr>
              <w:t>1.1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Breve Descripción</w:t>
            </w:r>
            <w:r>
              <w:rPr>
                <w:noProof/>
                <w:webHidden/>
              </w:rPr>
              <w:tab/>
            </w:r>
            <w:r>
              <w:rPr>
                <w:noProof/>
                <w:webHidden/>
              </w:rPr>
              <w:fldChar w:fldCharType="begin"/>
            </w:r>
            <w:r>
              <w:rPr>
                <w:noProof/>
                <w:webHidden/>
              </w:rPr>
              <w:instrText xml:space="preserve"> PAGEREF _Toc170253412 \h </w:instrText>
            </w:r>
            <w:r>
              <w:rPr>
                <w:noProof/>
                <w:webHidden/>
              </w:rPr>
            </w:r>
            <w:r>
              <w:rPr>
                <w:noProof/>
                <w:webHidden/>
              </w:rPr>
              <w:fldChar w:fldCharType="separate"/>
            </w:r>
            <w:r>
              <w:rPr>
                <w:noProof/>
                <w:webHidden/>
              </w:rPr>
              <w:t>24</w:t>
            </w:r>
            <w:r>
              <w:rPr>
                <w:noProof/>
                <w:webHidden/>
              </w:rPr>
              <w:fldChar w:fldCharType="end"/>
            </w:r>
          </w:hyperlink>
        </w:p>
        <w:p w:rsidR="00366E2B" w:rsidRDefault="00366E2B" w14:paraId="6FC8C5D0" w14:textId="24DAB818">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13">
            <w:r w:rsidRPr="00201D9E">
              <w:rPr>
                <w:rStyle w:val="Hyperlink"/>
                <w:noProof/>
                <w:lang w:val="es-PA"/>
              </w:rPr>
              <w:t>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PA"/>
              </w:rPr>
              <w:t>Flujo de Eventos</w:t>
            </w:r>
            <w:r>
              <w:rPr>
                <w:noProof/>
                <w:webHidden/>
              </w:rPr>
              <w:tab/>
            </w:r>
            <w:r>
              <w:rPr>
                <w:noProof/>
                <w:webHidden/>
              </w:rPr>
              <w:fldChar w:fldCharType="begin"/>
            </w:r>
            <w:r>
              <w:rPr>
                <w:noProof/>
                <w:webHidden/>
              </w:rPr>
              <w:instrText xml:space="preserve"> PAGEREF _Toc170253413 \h </w:instrText>
            </w:r>
            <w:r>
              <w:rPr>
                <w:noProof/>
                <w:webHidden/>
              </w:rPr>
            </w:r>
            <w:r>
              <w:rPr>
                <w:noProof/>
                <w:webHidden/>
              </w:rPr>
              <w:fldChar w:fldCharType="separate"/>
            </w:r>
            <w:r>
              <w:rPr>
                <w:noProof/>
                <w:webHidden/>
              </w:rPr>
              <w:t>24</w:t>
            </w:r>
            <w:r>
              <w:rPr>
                <w:noProof/>
                <w:webHidden/>
              </w:rPr>
              <w:fldChar w:fldCharType="end"/>
            </w:r>
          </w:hyperlink>
        </w:p>
        <w:p w:rsidR="00366E2B" w:rsidRDefault="00366E2B" w14:paraId="0459B593" w14:textId="7F597393">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14">
            <w:r w:rsidRPr="00201D9E">
              <w:rPr>
                <w:rStyle w:val="Hyperlink"/>
                <w:noProof/>
                <w:lang w:val="es-PA"/>
              </w:rPr>
              <w:t>2.1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PA"/>
              </w:rPr>
              <w:t>2Flujo Básico</w:t>
            </w:r>
            <w:r>
              <w:rPr>
                <w:noProof/>
                <w:webHidden/>
              </w:rPr>
              <w:tab/>
            </w:r>
            <w:r>
              <w:rPr>
                <w:noProof/>
                <w:webHidden/>
              </w:rPr>
              <w:fldChar w:fldCharType="begin"/>
            </w:r>
            <w:r>
              <w:rPr>
                <w:noProof/>
                <w:webHidden/>
              </w:rPr>
              <w:instrText xml:space="preserve"> PAGEREF _Toc170253414 \h </w:instrText>
            </w:r>
            <w:r>
              <w:rPr>
                <w:noProof/>
                <w:webHidden/>
              </w:rPr>
            </w:r>
            <w:r>
              <w:rPr>
                <w:noProof/>
                <w:webHidden/>
              </w:rPr>
              <w:fldChar w:fldCharType="separate"/>
            </w:r>
            <w:r>
              <w:rPr>
                <w:noProof/>
                <w:webHidden/>
              </w:rPr>
              <w:t>24</w:t>
            </w:r>
            <w:r>
              <w:rPr>
                <w:noProof/>
                <w:webHidden/>
              </w:rPr>
              <w:fldChar w:fldCharType="end"/>
            </w:r>
          </w:hyperlink>
        </w:p>
        <w:p w:rsidR="00366E2B" w:rsidRDefault="00366E2B" w14:paraId="0097895F" w14:textId="075D0D28">
          <w:pPr>
            <w:pStyle w:val="TOC3"/>
            <w:ind w:left="0"/>
            <w:rPr>
              <w:rFonts w:asciiTheme="minorHAnsi" w:hAnsiTheme="minorHAnsi" w:eastAsiaTheme="minorEastAsia" w:cstheme="minorBidi"/>
              <w:noProof/>
              <w:kern w:val="2"/>
              <w:szCs w:val="24"/>
              <w:lang w:eastAsia="zh-CN"/>
              <w14:ligatures w14:val="standardContextual"/>
            </w:rPr>
          </w:pPr>
          <w:hyperlink w:history="1" w:anchor="_Toc170253415">
            <w:r w:rsidRPr="00201D9E">
              <w:rPr>
                <w:rStyle w:val="Hyperlink"/>
                <w:b/>
                <w:bCs/>
                <w:iCs/>
                <w:noProof/>
                <w:lang w:val="es-MX"/>
              </w:rPr>
              <w:t>2.1.1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Página Principal</w:t>
            </w:r>
            <w:r>
              <w:rPr>
                <w:noProof/>
                <w:webHidden/>
              </w:rPr>
              <w:tab/>
            </w:r>
            <w:r>
              <w:rPr>
                <w:noProof/>
                <w:webHidden/>
              </w:rPr>
              <w:fldChar w:fldCharType="begin"/>
            </w:r>
            <w:r>
              <w:rPr>
                <w:noProof/>
                <w:webHidden/>
              </w:rPr>
              <w:instrText xml:space="preserve"> PAGEREF _Toc170253415 \h </w:instrText>
            </w:r>
            <w:r>
              <w:rPr>
                <w:noProof/>
                <w:webHidden/>
              </w:rPr>
            </w:r>
            <w:r>
              <w:rPr>
                <w:noProof/>
                <w:webHidden/>
              </w:rPr>
              <w:fldChar w:fldCharType="separate"/>
            </w:r>
            <w:r>
              <w:rPr>
                <w:noProof/>
                <w:webHidden/>
              </w:rPr>
              <w:t>25</w:t>
            </w:r>
            <w:r>
              <w:rPr>
                <w:noProof/>
                <w:webHidden/>
              </w:rPr>
              <w:fldChar w:fldCharType="end"/>
            </w:r>
          </w:hyperlink>
        </w:p>
        <w:p w:rsidR="00366E2B" w:rsidRDefault="00366E2B" w14:paraId="507DA121" w14:textId="3C350214">
          <w:pPr>
            <w:pStyle w:val="TOC3"/>
            <w:ind w:left="0"/>
            <w:rPr>
              <w:rFonts w:asciiTheme="minorHAnsi" w:hAnsiTheme="minorHAnsi" w:eastAsiaTheme="minorEastAsia" w:cstheme="minorBidi"/>
              <w:noProof/>
              <w:kern w:val="2"/>
              <w:szCs w:val="24"/>
              <w:lang w:eastAsia="zh-CN"/>
              <w14:ligatures w14:val="standardContextual"/>
            </w:rPr>
          </w:pPr>
          <w:hyperlink w:history="1" w:anchor="_Toc170253416">
            <w:r w:rsidRPr="00201D9E">
              <w:rPr>
                <w:rStyle w:val="Hyperlink"/>
                <w:b/>
                <w:bCs/>
                <w:iCs/>
                <w:noProof/>
                <w:lang w:val="es-MX"/>
              </w:rPr>
              <w:t>2.1.2</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Borrar actividad</w:t>
            </w:r>
            <w:r>
              <w:rPr>
                <w:noProof/>
                <w:webHidden/>
              </w:rPr>
              <w:tab/>
            </w:r>
            <w:r>
              <w:rPr>
                <w:noProof/>
                <w:webHidden/>
              </w:rPr>
              <w:fldChar w:fldCharType="begin"/>
            </w:r>
            <w:r>
              <w:rPr>
                <w:noProof/>
                <w:webHidden/>
              </w:rPr>
              <w:instrText xml:space="preserve"> PAGEREF _Toc170253416 \h </w:instrText>
            </w:r>
            <w:r>
              <w:rPr>
                <w:noProof/>
                <w:webHidden/>
              </w:rPr>
            </w:r>
            <w:r>
              <w:rPr>
                <w:noProof/>
                <w:webHidden/>
              </w:rPr>
              <w:fldChar w:fldCharType="separate"/>
            </w:r>
            <w:r>
              <w:rPr>
                <w:noProof/>
                <w:webHidden/>
              </w:rPr>
              <w:t>25</w:t>
            </w:r>
            <w:r>
              <w:rPr>
                <w:noProof/>
                <w:webHidden/>
              </w:rPr>
              <w:fldChar w:fldCharType="end"/>
            </w:r>
          </w:hyperlink>
        </w:p>
        <w:p w:rsidR="00366E2B" w:rsidRDefault="00366E2B" w14:paraId="7E9B61DA" w14:textId="58132026">
          <w:pPr>
            <w:pStyle w:val="TOC3"/>
            <w:ind w:left="0"/>
            <w:rPr>
              <w:rFonts w:asciiTheme="minorHAnsi" w:hAnsiTheme="minorHAnsi" w:eastAsiaTheme="minorEastAsia" w:cstheme="minorBidi"/>
              <w:noProof/>
              <w:kern w:val="2"/>
              <w:szCs w:val="24"/>
              <w:lang w:eastAsia="zh-CN"/>
              <w14:ligatures w14:val="standardContextual"/>
            </w:rPr>
          </w:pPr>
          <w:hyperlink w:history="1" w:anchor="_Toc170253417">
            <w:r w:rsidRPr="00201D9E">
              <w:rPr>
                <w:rStyle w:val="Hyperlink"/>
                <w:b/>
                <w:bCs/>
                <w:iCs/>
                <w:noProof/>
                <w:lang w:val="es-MX"/>
              </w:rPr>
              <w:t>2.1.3</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Cancelar Operación</w:t>
            </w:r>
            <w:r>
              <w:rPr>
                <w:noProof/>
                <w:webHidden/>
              </w:rPr>
              <w:tab/>
            </w:r>
            <w:r>
              <w:rPr>
                <w:noProof/>
                <w:webHidden/>
              </w:rPr>
              <w:fldChar w:fldCharType="begin"/>
            </w:r>
            <w:r>
              <w:rPr>
                <w:noProof/>
                <w:webHidden/>
              </w:rPr>
              <w:instrText xml:space="preserve"> PAGEREF _Toc170253417 \h </w:instrText>
            </w:r>
            <w:r>
              <w:rPr>
                <w:noProof/>
                <w:webHidden/>
              </w:rPr>
            </w:r>
            <w:r>
              <w:rPr>
                <w:noProof/>
                <w:webHidden/>
              </w:rPr>
              <w:fldChar w:fldCharType="separate"/>
            </w:r>
            <w:r>
              <w:rPr>
                <w:noProof/>
                <w:webHidden/>
              </w:rPr>
              <w:t>25</w:t>
            </w:r>
            <w:r>
              <w:rPr>
                <w:noProof/>
                <w:webHidden/>
              </w:rPr>
              <w:fldChar w:fldCharType="end"/>
            </w:r>
          </w:hyperlink>
        </w:p>
        <w:p w:rsidR="00366E2B" w:rsidRDefault="00366E2B" w14:paraId="2A05DEF5" w14:textId="170801C8">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18">
            <w:r w:rsidRPr="00201D9E">
              <w:rPr>
                <w:rStyle w:val="Hyperlink"/>
                <w:noProof/>
                <w:lang w:val="es-MX"/>
              </w:rPr>
              <w:t>2.2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Flujos de Excepción</w:t>
            </w:r>
            <w:r>
              <w:rPr>
                <w:noProof/>
                <w:webHidden/>
              </w:rPr>
              <w:tab/>
            </w:r>
            <w:r>
              <w:rPr>
                <w:noProof/>
                <w:webHidden/>
              </w:rPr>
              <w:fldChar w:fldCharType="begin"/>
            </w:r>
            <w:r>
              <w:rPr>
                <w:noProof/>
                <w:webHidden/>
              </w:rPr>
              <w:instrText xml:space="preserve"> PAGEREF _Toc170253418 \h </w:instrText>
            </w:r>
            <w:r>
              <w:rPr>
                <w:noProof/>
                <w:webHidden/>
              </w:rPr>
            </w:r>
            <w:r>
              <w:rPr>
                <w:noProof/>
                <w:webHidden/>
              </w:rPr>
              <w:fldChar w:fldCharType="separate"/>
            </w:r>
            <w:r>
              <w:rPr>
                <w:noProof/>
                <w:webHidden/>
              </w:rPr>
              <w:t>25</w:t>
            </w:r>
            <w:r>
              <w:rPr>
                <w:noProof/>
                <w:webHidden/>
              </w:rPr>
              <w:fldChar w:fldCharType="end"/>
            </w:r>
          </w:hyperlink>
        </w:p>
        <w:p w:rsidR="00366E2B" w:rsidRDefault="00366E2B" w14:paraId="3E473319" w14:textId="37C1023F">
          <w:pPr>
            <w:pStyle w:val="TOC3"/>
            <w:ind w:left="0"/>
            <w:rPr>
              <w:rFonts w:asciiTheme="minorHAnsi" w:hAnsiTheme="minorHAnsi" w:eastAsiaTheme="minorEastAsia" w:cstheme="minorBidi"/>
              <w:noProof/>
              <w:kern w:val="2"/>
              <w:szCs w:val="24"/>
              <w:lang w:eastAsia="zh-CN"/>
              <w14:ligatures w14:val="standardContextual"/>
            </w:rPr>
          </w:pPr>
          <w:hyperlink w:history="1" w:anchor="_Toc170253419">
            <w:r w:rsidRPr="00201D9E">
              <w:rPr>
                <w:rStyle w:val="Hyperlink"/>
                <w:b/>
                <w:bCs/>
                <w:iCs/>
                <w:noProof/>
                <w:lang w:val="es-MX"/>
              </w:rPr>
              <w:t>2.2.1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Actividades no Disponibles</w:t>
            </w:r>
            <w:r>
              <w:rPr>
                <w:noProof/>
                <w:webHidden/>
              </w:rPr>
              <w:tab/>
            </w:r>
            <w:r>
              <w:rPr>
                <w:noProof/>
                <w:webHidden/>
              </w:rPr>
              <w:fldChar w:fldCharType="begin"/>
            </w:r>
            <w:r>
              <w:rPr>
                <w:noProof/>
                <w:webHidden/>
              </w:rPr>
              <w:instrText xml:space="preserve"> PAGEREF _Toc170253419 \h </w:instrText>
            </w:r>
            <w:r>
              <w:rPr>
                <w:noProof/>
                <w:webHidden/>
              </w:rPr>
            </w:r>
            <w:r>
              <w:rPr>
                <w:noProof/>
                <w:webHidden/>
              </w:rPr>
              <w:fldChar w:fldCharType="separate"/>
            </w:r>
            <w:r>
              <w:rPr>
                <w:noProof/>
                <w:webHidden/>
              </w:rPr>
              <w:t>25</w:t>
            </w:r>
            <w:r>
              <w:rPr>
                <w:noProof/>
                <w:webHidden/>
              </w:rPr>
              <w:fldChar w:fldCharType="end"/>
            </w:r>
          </w:hyperlink>
        </w:p>
        <w:p w:rsidR="00366E2B" w:rsidRDefault="00366E2B" w14:paraId="4C80149B" w14:textId="4D4E9E3A">
          <w:pPr>
            <w:pStyle w:val="TOC3"/>
            <w:ind w:left="0"/>
            <w:rPr>
              <w:rFonts w:asciiTheme="minorHAnsi" w:hAnsiTheme="minorHAnsi" w:eastAsiaTheme="minorEastAsia" w:cstheme="minorBidi"/>
              <w:noProof/>
              <w:kern w:val="2"/>
              <w:szCs w:val="24"/>
              <w:lang w:eastAsia="zh-CN"/>
              <w14:ligatures w14:val="standardContextual"/>
            </w:rPr>
          </w:pPr>
          <w:hyperlink w:history="1" w:anchor="_Toc170253420">
            <w:r w:rsidRPr="00201D9E">
              <w:rPr>
                <w:rStyle w:val="Hyperlink"/>
                <w:b/>
                <w:bCs/>
                <w:iCs/>
                <w:noProof/>
                <w:lang w:val="es-MX"/>
              </w:rPr>
              <w:t>2.2.2</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Validación de Datos Fallida</w:t>
            </w:r>
            <w:r>
              <w:rPr>
                <w:noProof/>
                <w:webHidden/>
              </w:rPr>
              <w:tab/>
            </w:r>
            <w:r>
              <w:rPr>
                <w:noProof/>
                <w:webHidden/>
              </w:rPr>
              <w:fldChar w:fldCharType="begin"/>
            </w:r>
            <w:r>
              <w:rPr>
                <w:noProof/>
                <w:webHidden/>
              </w:rPr>
              <w:instrText xml:space="preserve"> PAGEREF _Toc170253420 \h </w:instrText>
            </w:r>
            <w:r>
              <w:rPr>
                <w:noProof/>
                <w:webHidden/>
              </w:rPr>
            </w:r>
            <w:r>
              <w:rPr>
                <w:noProof/>
                <w:webHidden/>
              </w:rPr>
              <w:fldChar w:fldCharType="separate"/>
            </w:r>
            <w:r>
              <w:rPr>
                <w:noProof/>
                <w:webHidden/>
              </w:rPr>
              <w:t>25</w:t>
            </w:r>
            <w:r>
              <w:rPr>
                <w:noProof/>
                <w:webHidden/>
              </w:rPr>
              <w:fldChar w:fldCharType="end"/>
            </w:r>
          </w:hyperlink>
        </w:p>
        <w:p w:rsidR="00366E2B" w:rsidRDefault="00366E2B" w14:paraId="68A365EF" w14:textId="6DA0E591">
          <w:pPr>
            <w:pStyle w:val="TOC3"/>
            <w:ind w:left="0"/>
            <w:rPr>
              <w:rFonts w:asciiTheme="minorHAnsi" w:hAnsiTheme="minorHAnsi" w:eastAsiaTheme="minorEastAsia" w:cstheme="minorBidi"/>
              <w:noProof/>
              <w:kern w:val="2"/>
              <w:szCs w:val="24"/>
              <w:lang w:eastAsia="zh-CN"/>
              <w14:ligatures w14:val="standardContextual"/>
            </w:rPr>
          </w:pPr>
          <w:hyperlink w:history="1" w:anchor="_Toc170253421">
            <w:r w:rsidRPr="00201D9E">
              <w:rPr>
                <w:rStyle w:val="Hyperlink"/>
                <w:b/>
                <w:bCs/>
                <w:iCs/>
                <w:noProof/>
                <w:lang w:val="es-MX"/>
              </w:rPr>
              <w:t>2.2.3</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Error de Conexión</w:t>
            </w:r>
            <w:r>
              <w:rPr>
                <w:noProof/>
                <w:webHidden/>
              </w:rPr>
              <w:tab/>
            </w:r>
            <w:r>
              <w:rPr>
                <w:noProof/>
                <w:webHidden/>
              </w:rPr>
              <w:fldChar w:fldCharType="begin"/>
            </w:r>
            <w:r>
              <w:rPr>
                <w:noProof/>
                <w:webHidden/>
              </w:rPr>
              <w:instrText xml:space="preserve"> PAGEREF _Toc170253421 \h </w:instrText>
            </w:r>
            <w:r>
              <w:rPr>
                <w:noProof/>
                <w:webHidden/>
              </w:rPr>
            </w:r>
            <w:r>
              <w:rPr>
                <w:noProof/>
                <w:webHidden/>
              </w:rPr>
              <w:fldChar w:fldCharType="separate"/>
            </w:r>
            <w:r>
              <w:rPr>
                <w:noProof/>
                <w:webHidden/>
              </w:rPr>
              <w:t>25</w:t>
            </w:r>
            <w:r>
              <w:rPr>
                <w:noProof/>
                <w:webHidden/>
              </w:rPr>
              <w:fldChar w:fldCharType="end"/>
            </w:r>
          </w:hyperlink>
        </w:p>
        <w:p w:rsidR="00366E2B" w:rsidRDefault="00366E2B" w14:paraId="5F8A63AE" w14:textId="11F30AFB">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22">
            <w:r w:rsidRPr="00201D9E">
              <w:rPr>
                <w:rStyle w:val="Hyperlink"/>
                <w:noProof/>
                <w:lang w:val="es-MX"/>
              </w:rPr>
              <w:t>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Requerimientos especiales</w:t>
            </w:r>
            <w:r>
              <w:rPr>
                <w:noProof/>
                <w:webHidden/>
              </w:rPr>
              <w:tab/>
            </w:r>
            <w:r>
              <w:rPr>
                <w:noProof/>
                <w:webHidden/>
              </w:rPr>
              <w:fldChar w:fldCharType="begin"/>
            </w:r>
            <w:r>
              <w:rPr>
                <w:noProof/>
                <w:webHidden/>
              </w:rPr>
              <w:instrText xml:space="preserve"> PAGEREF _Toc170253422 \h </w:instrText>
            </w:r>
            <w:r>
              <w:rPr>
                <w:noProof/>
                <w:webHidden/>
              </w:rPr>
            </w:r>
            <w:r>
              <w:rPr>
                <w:noProof/>
                <w:webHidden/>
              </w:rPr>
              <w:fldChar w:fldCharType="separate"/>
            </w:r>
            <w:r>
              <w:rPr>
                <w:noProof/>
                <w:webHidden/>
              </w:rPr>
              <w:t>26</w:t>
            </w:r>
            <w:r>
              <w:rPr>
                <w:noProof/>
                <w:webHidden/>
              </w:rPr>
              <w:fldChar w:fldCharType="end"/>
            </w:r>
          </w:hyperlink>
        </w:p>
        <w:p w:rsidR="00366E2B" w:rsidRDefault="00366E2B" w14:paraId="5B1EEC97" w14:textId="0F30F6CB">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23">
            <w:r w:rsidRPr="00201D9E">
              <w:rPr>
                <w:rStyle w:val="Hyperlink"/>
                <w:bCs/>
                <w:noProof/>
                <w:lang w:val="es-MX"/>
              </w:rPr>
              <w:t>4.</w:t>
            </w:r>
            <w:r>
              <w:rPr>
                <w:rFonts w:asciiTheme="minorHAnsi" w:hAnsiTheme="minorHAnsi" w:eastAsiaTheme="minorEastAsia" w:cstheme="minorBidi"/>
                <w:noProof/>
                <w:kern w:val="2"/>
                <w:szCs w:val="24"/>
                <w:lang w:eastAsia="zh-CN"/>
                <w14:ligatures w14:val="standardContextual"/>
              </w:rPr>
              <w:tab/>
            </w:r>
            <w:r w:rsidRPr="00201D9E">
              <w:rPr>
                <w:rStyle w:val="Hyperlink"/>
                <w:bCs/>
                <w:noProof/>
              </w:rPr>
              <w:t>Precondiciones</w:t>
            </w:r>
            <w:r>
              <w:rPr>
                <w:noProof/>
                <w:webHidden/>
              </w:rPr>
              <w:tab/>
            </w:r>
            <w:r>
              <w:rPr>
                <w:noProof/>
                <w:webHidden/>
              </w:rPr>
              <w:fldChar w:fldCharType="begin"/>
            </w:r>
            <w:r>
              <w:rPr>
                <w:noProof/>
                <w:webHidden/>
              </w:rPr>
              <w:instrText xml:space="preserve"> PAGEREF _Toc170253423 \h </w:instrText>
            </w:r>
            <w:r>
              <w:rPr>
                <w:noProof/>
                <w:webHidden/>
              </w:rPr>
            </w:r>
            <w:r>
              <w:rPr>
                <w:noProof/>
                <w:webHidden/>
              </w:rPr>
              <w:fldChar w:fldCharType="separate"/>
            </w:r>
            <w:r>
              <w:rPr>
                <w:noProof/>
                <w:webHidden/>
              </w:rPr>
              <w:t>26</w:t>
            </w:r>
            <w:r>
              <w:rPr>
                <w:noProof/>
                <w:webHidden/>
              </w:rPr>
              <w:fldChar w:fldCharType="end"/>
            </w:r>
          </w:hyperlink>
        </w:p>
        <w:p w:rsidR="00366E2B" w:rsidRDefault="00366E2B" w14:paraId="4C6749A7" w14:textId="35820F91">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24">
            <w:r w:rsidRPr="00201D9E">
              <w:rPr>
                <w:rStyle w:val="Hyperlink"/>
                <w:noProof/>
                <w:lang w:val="es-MX"/>
              </w:rPr>
              <w:t>5.</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Postcondiciones</w:t>
            </w:r>
            <w:r>
              <w:rPr>
                <w:noProof/>
                <w:webHidden/>
              </w:rPr>
              <w:tab/>
            </w:r>
            <w:r>
              <w:rPr>
                <w:noProof/>
                <w:webHidden/>
              </w:rPr>
              <w:fldChar w:fldCharType="begin"/>
            </w:r>
            <w:r>
              <w:rPr>
                <w:noProof/>
                <w:webHidden/>
              </w:rPr>
              <w:instrText xml:space="preserve"> PAGEREF _Toc170253424 \h </w:instrText>
            </w:r>
            <w:r>
              <w:rPr>
                <w:noProof/>
                <w:webHidden/>
              </w:rPr>
            </w:r>
            <w:r>
              <w:rPr>
                <w:noProof/>
                <w:webHidden/>
              </w:rPr>
              <w:fldChar w:fldCharType="separate"/>
            </w:r>
            <w:r>
              <w:rPr>
                <w:noProof/>
                <w:webHidden/>
              </w:rPr>
              <w:t>26</w:t>
            </w:r>
            <w:r>
              <w:rPr>
                <w:noProof/>
                <w:webHidden/>
              </w:rPr>
              <w:fldChar w:fldCharType="end"/>
            </w:r>
          </w:hyperlink>
        </w:p>
        <w:p w:rsidR="00366E2B" w:rsidRDefault="00366E2B" w14:paraId="31815B9E" w14:textId="3280C009">
          <w:pPr>
            <w:pStyle w:val="TOC1"/>
            <w:rPr>
              <w:rFonts w:asciiTheme="minorHAnsi" w:hAnsiTheme="minorHAnsi" w:eastAsiaTheme="minorEastAsia" w:cstheme="minorBidi"/>
              <w:noProof/>
              <w:kern w:val="2"/>
              <w:szCs w:val="24"/>
              <w:lang w:eastAsia="zh-CN"/>
              <w14:ligatures w14:val="standardContextual"/>
            </w:rPr>
          </w:pPr>
          <w:hyperlink w:history="1" w:anchor="_Toc170253425">
            <w:r w:rsidRPr="00201D9E">
              <w:rPr>
                <w:rStyle w:val="Hyperlink"/>
                <w:noProof/>
                <w:lang w:val="es-419"/>
              </w:rPr>
              <w:t>Especificación de Caso de Uso: &lt;Registrar en actividades&gt;</w:t>
            </w:r>
            <w:r>
              <w:rPr>
                <w:noProof/>
                <w:webHidden/>
              </w:rPr>
              <w:tab/>
            </w:r>
            <w:r>
              <w:rPr>
                <w:noProof/>
                <w:webHidden/>
              </w:rPr>
              <w:fldChar w:fldCharType="begin"/>
            </w:r>
            <w:r>
              <w:rPr>
                <w:noProof/>
                <w:webHidden/>
              </w:rPr>
              <w:instrText xml:space="preserve"> PAGEREF _Toc170253425 \h </w:instrText>
            </w:r>
            <w:r>
              <w:rPr>
                <w:noProof/>
                <w:webHidden/>
              </w:rPr>
            </w:r>
            <w:r>
              <w:rPr>
                <w:noProof/>
                <w:webHidden/>
              </w:rPr>
              <w:fldChar w:fldCharType="separate"/>
            </w:r>
            <w:r>
              <w:rPr>
                <w:noProof/>
                <w:webHidden/>
              </w:rPr>
              <w:t>27</w:t>
            </w:r>
            <w:r>
              <w:rPr>
                <w:noProof/>
                <w:webHidden/>
              </w:rPr>
              <w:fldChar w:fldCharType="end"/>
            </w:r>
          </w:hyperlink>
        </w:p>
        <w:p w:rsidR="00366E2B" w:rsidRDefault="00366E2B" w14:paraId="4AA48EF8" w14:textId="12A08F76">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26">
            <w:r w:rsidRPr="00201D9E">
              <w:rPr>
                <w:rStyle w:val="Hyperlink"/>
                <w:noProof/>
              </w:rPr>
              <w:t>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Registrar en actividades</w:t>
            </w:r>
            <w:r>
              <w:rPr>
                <w:noProof/>
                <w:webHidden/>
              </w:rPr>
              <w:tab/>
            </w:r>
            <w:r>
              <w:rPr>
                <w:noProof/>
                <w:webHidden/>
              </w:rPr>
              <w:fldChar w:fldCharType="begin"/>
            </w:r>
            <w:r>
              <w:rPr>
                <w:noProof/>
                <w:webHidden/>
              </w:rPr>
              <w:instrText xml:space="preserve"> PAGEREF _Toc170253426 \h </w:instrText>
            </w:r>
            <w:r>
              <w:rPr>
                <w:noProof/>
                <w:webHidden/>
              </w:rPr>
            </w:r>
            <w:r>
              <w:rPr>
                <w:noProof/>
                <w:webHidden/>
              </w:rPr>
              <w:fldChar w:fldCharType="separate"/>
            </w:r>
            <w:r>
              <w:rPr>
                <w:noProof/>
                <w:webHidden/>
              </w:rPr>
              <w:t>27</w:t>
            </w:r>
            <w:r>
              <w:rPr>
                <w:noProof/>
                <w:webHidden/>
              </w:rPr>
              <w:fldChar w:fldCharType="end"/>
            </w:r>
          </w:hyperlink>
        </w:p>
        <w:p w:rsidR="00366E2B" w:rsidRDefault="00366E2B" w14:paraId="260DA061" w14:textId="3F330DF7">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27">
            <w:r w:rsidRPr="00201D9E">
              <w:rPr>
                <w:rStyle w:val="Hyperlink"/>
                <w:noProof/>
              </w:rPr>
              <w:t>1.1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Breve Descripción</w:t>
            </w:r>
            <w:r>
              <w:rPr>
                <w:noProof/>
                <w:webHidden/>
              </w:rPr>
              <w:tab/>
            </w:r>
            <w:r>
              <w:rPr>
                <w:noProof/>
                <w:webHidden/>
              </w:rPr>
              <w:fldChar w:fldCharType="begin"/>
            </w:r>
            <w:r>
              <w:rPr>
                <w:noProof/>
                <w:webHidden/>
              </w:rPr>
              <w:instrText xml:space="preserve"> PAGEREF _Toc170253427 \h </w:instrText>
            </w:r>
            <w:r>
              <w:rPr>
                <w:noProof/>
                <w:webHidden/>
              </w:rPr>
            </w:r>
            <w:r>
              <w:rPr>
                <w:noProof/>
                <w:webHidden/>
              </w:rPr>
              <w:fldChar w:fldCharType="separate"/>
            </w:r>
            <w:r>
              <w:rPr>
                <w:noProof/>
                <w:webHidden/>
              </w:rPr>
              <w:t>27</w:t>
            </w:r>
            <w:r>
              <w:rPr>
                <w:noProof/>
                <w:webHidden/>
              </w:rPr>
              <w:fldChar w:fldCharType="end"/>
            </w:r>
          </w:hyperlink>
        </w:p>
        <w:p w:rsidR="00366E2B" w:rsidP="00366E2B" w:rsidRDefault="00366E2B" w14:paraId="73CE6C5F" w14:textId="6FD2DD75">
          <w:pPr>
            <w:pStyle w:val="TOC1"/>
            <w:tabs>
              <w:tab w:val="left" w:pos="432"/>
            </w:tabs>
            <w:spacing w:line="240" w:lineRule="auto"/>
            <w:jc w:val="both"/>
            <w:rPr>
              <w:rFonts w:asciiTheme="minorHAnsi" w:hAnsiTheme="minorHAnsi" w:eastAsiaTheme="minorEastAsia" w:cstheme="minorBidi"/>
              <w:noProof/>
              <w:kern w:val="2"/>
              <w:szCs w:val="24"/>
              <w:lang w:eastAsia="zh-CN"/>
              <w14:ligatures w14:val="standardContextual"/>
            </w:rPr>
          </w:pPr>
          <w:hyperlink w:history="1" w:anchor="_Toc170253428">
            <w:r w:rsidRPr="00201D9E">
              <w:rPr>
                <w:rStyle w:val="Hyperlink"/>
                <w:noProof/>
              </w:rPr>
              <w:t>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 de Eventos</w:t>
            </w:r>
            <w:r>
              <w:rPr>
                <w:noProof/>
                <w:webHidden/>
              </w:rPr>
              <w:tab/>
            </w:r>
            <w:r>
              <w:rPr>
                <w:noProof/>
                <w:webHidden/>
              </w:rPr>
              <w:fldChar w:fldCharType="begin"/>
            </w:r>
            <w:r>
              <w:rPr>
                <w:noProof/>
                <w:webHidden/>
              </w:rPr>
              <w:instrText xml:space="preserve"> PAGEREF _Toc170253428 \h </w:instrText>
            </w:r>
            <w:r>
              <w:rPr>
                <w:noProof/>
                <w:webHidden/>
              </w:rPr>
            </w:r>
            <w:r>
              <w:rPr>
                <w:noProof/>
                <w:webHidden/>
              </w:rPr>
              <w:fldChar w:fldCharType="separate"/>
            </w:r>
            <w:r>
              <w:rPr>
                <w:noProof/>
                <w:webHidden/>
              </w:rPr>
              <w:t>27</w:t>
            </w:r>
            <w:r>
              <w:rPr>
                <w:noProof/>
                <w:webHidden/>
              </w:rPr>
              <w:fldChar w:fldCharType="end"/>
            </w:r>
          </w:hyperlink>
        </w:p>
        <w:p w:rsidR="00366E2B" w:rsidRDefault="00366E2B" w14:paraId="51206F1F" w14:textId="32D01D94">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29">
            <w:r w:rsidRPr="00201D9E">
              <w:rPr>
                <w:rStyle w:val="Hyperlink"/>
                <w:noProof/>
              </w:rPr>
              <w:t>2.1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 Básico</w:t>
            </w:r>
            <w:r>
              <w:rPr>
                <w:noProof/>
                <w:webHidden/>
              </w:rPr>
              <w:tab/>
            </w:r>
            <w:r>
              <w:rPr>
                <w:noProof/>
                <w:webHidden/>
              </w:rPr>
              <w:fldChar w:fldCharType="begin"/>
            </w:r>
            <w:r>
              <w:rPr>
                <w:noProof/>
                <w:webHidden/>
              </w:rPr>
              <w:instrText xml:space="preserve"> PAGEREF _Toc170253429 \h </w:instrText>
            </w:r>
            <w:r>
              <w:rPr>
                <w:noProof/>
                <w:webHidden/>
              </w:rPr>
            </w:r>
            <w:r>
              <w:rPr>
                <w:noProof/>
                <w:webHidden/>
              </w:rPr>
              <w:fldChar w:fldCharType="separate"/>
            </w:r>
            <w:r>
              <w:rPr>
                <w:noProof/>
                <w:webHidden/>
              </w:rPr>
              <w:t>27</w:t>
            </w:r>
            <w:r>
              <w:rPr>
                <w:noProof/>
                <w:webHidden/>
              </w:rPr>
              <w:fldChar w:fldCharType="end"/>
            </w:r>
          </w:hyperlink>
        </w:p>
        <w:p w:rsidR="00366E2B" w:rsidRDefault="00366E2B" w14:paraId="6453E6C7" w14:textId="57CFB448">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30">
            <w:r w:rsidRPr="00201D9E">
              <w:rPr>
                <w:rStyle w:val="Hyperlink"/>
                <w:noProof/>
              </w:rPr>
              <w:t>2.2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Flujos Alternos</w:t>
            </w:r>
            <w:r>
              <w:rPr>
                <w:noProof/>
                <w:webHidden/>
              </w:rPr>
              <w:tab/>
            </w:r>
            <w:r>
              <w:rPr>
                <w:noProof/>
                <w:webHidden/>
              </w:rPr>
              <w:fldChar w:fldCharType="begin"/>
            </w:r>
            <w:r>
              <w:rPr>
                <w:noProof/>
                <w:webHidden/>
              </w:rPr>
              <w:instrText xml:space="preserve"> PAGEREF _Toc170253430 \h </w:instrText>
            </w:r>
            <w:r>
              <w:rPr>
                <w:noProof/>
                <w:webHidden/>
              </w:rPr>
            </w:r>
            <w:r>
              <w:rPr>
                <w:noProof/>
                <w:webHidden/>
              </w:rPr>
              <w:fldChar w:fldCharType="separate"/>
            </w:r>
            <w:r>
              <w:rPr>
                <w:noProof/>
                <w:webHidden/>
              </w:rPr>
              <w:t>28</w:t>
            </w:r>
            <w:r>
              <w:rPr>
                <w:noProof/>
                <w:webHidden/>
              </w:rPr>
              <w:fldChar w:fldCharType="end"/>
            </w:r>
          </w:hyperlink>
        </w:p>
        <w:p w:rsidR="00366E2B" w:rsidRDefault="00366E2B" w14:paraId="01C95D6D" w14:textId="6A3D9A84">
          <w:pPr>
            <w:pStyle w:val="TOC3"/>
            <w:ind w:left="0"/>
            <w:rPr>
              <w:rFonts w:asciiTheme="minorHAnsi" w:hAnsiTheme="minorHAnsi" w:eastAsiaTheme="minorEastAsia" w:cstheme="minorBidi"/>
              <w:noProof/>
              <w:kern w:val="2"/>
              <w:szCs w:val="24"/>
              <w:lang w:eastAsia="zh-CN"/>
              <w14:ligatures w14:val="standardContextual"/>
            </w:rPr>
          </w:pPr>
          <w:hyperlink w:history="1" w:anchor="_Toc170253431">
            <w:r w:rsidRPr="00201D9E">
              <w:rPr>
                <w:rStyle w:val="Hyperlink"/>
                <w:b/>
                <w:bCs/>
                <w:iCs/>
                <w:noProof/>
              </w:rPr>
              <w:t>2.2.1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419"/>
              </w:rPr>
              <w:t>Menú Principal</w:t>
            </w:r>
            <w:r>
              <w:rPr>
                <w:noProof/>
                <w:webHidden/>
              </w:rPr>
              <w:tab/>
            </w:r>
            <w:r>
              <w:rPr>
                <w:noProof/>
                <w:webHidden/>
              </w:rPr>
              <w:fldChar w:fldCharType="begin"/>
            </w:r>
            <w:r>
              <w:rPr>
                <w:noProof/>
                <w:webHidden/>
              </w:rPr>
              <w:instrText xml:space="preserve"> PAGEREF _Toc170253431 \h </w:instrText>
            </w:r>
            <w:r>
              <w:rPr>
                <w:noProof/>
                <w:webHidden/>
              </w:rPr>
            </w:r>
            <w:r>
              <w:rPr>
                <w:noProof/>
                <w:webHidden/>
              </w:rPr>
              <w:fldChar w:fldCharType="separate"/>
            </w:r>
            <w:r>
              <w:rPr>
                <w:noProof/>
                <w:webHidden/>
              </w:rPr>
              <w:t>28</w:t>
            </w:r>
            <w:r>
              <w:rPr>
                <w:noProof/>
                <w:webHidden/>
              </w:rPr>
              <w:fldChar w:fldCharType="end"/>
            </w:r>
          </w:hyperlink>
        </w:p>
        <w:p w:rsidR="00366E2B" w:rsidRDefault="00366E2B" w14:paraId="2511DF1D" w14:textId="179A2259">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32">
            <w:r w:rsidRPr="00201D9E">
              <w:rPr>
                <w:rStyle w:val="Hyperlink"/>
                <w:noProof/>
              </w:rPr>
              <w:t>2.3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Flujos de Excepción</w:t>
            </w:r>
            <w:r>
              <w:rPr>
                <w:noProof/>
                <w:webHidden/>
              </w:rPr>
              <w:tab/>
            </w:r>
            <w:r>
              <w:rPr>
                <w:noProof/>
                <w:webHidden/>
              </w:rPr>
              <w:fldChar w:fldCharType="begin"/>
            </w:r>
            <w:r>
              <w:rPr>
                <w:noProof/>
                <w:webHidden/>
              </w:rPr>
              <w:instrText xml:space="preserve"> PAGEREF _Toc170253432 \h </w:instrText>
            </w:r>
            <w:r>
              <w:rPr>
                <w:noProof/>
                <w:webHidden/>
              </w:rPr>
            </w:r>
            <w:r>
              <w:rPr>
                <w:noProof/>
                <w:webHidden/>
              </w:rPr>
              <w:fldChar w:fldCharType="separate"/>
            </w:r>
            <w:r>
              <w:rPr>
                <w:noProof/>
                <w:webHidden/>
              </w:rPr>
              <w:t>28</w:t>
            </w:r>
            <w:r>
              <w:rPr>
                <w:noProof/>
                <w:webHidden/>
              </w:rPr>
              <w:fldChar w:fldCharType="end"/>
            </w:r>
          </w:hyperlink>
        </w:p>
        <w:p w:rsidR="00366E2B" w:rsidRDefault="00366E2B" w14:paraId="39A91E13" w14:textId="5E6814AB">
          <w:pPr>
            <w:pStyle w:val="TOC3"/>
            <w:ind w:left="0"/>
            <w:rPr>
              <w:rFonts w:asciiTheme="minorHAnsi" w:hAnsiTheme="minorHAnsi" w:eastAsiaTheme="minorEastAsia" w:cstheme="minorBidi"/>
              <w:noProof/>
              <w:kern w:val="2"/>
              <w:szCs w:val="24"/>
              <w:lang w:eastAsia="zh-CN"/>
              <w14:ligatures w14:val="standardContextual"/>
            </w:rPr>
          </w:pPr>
          <w:hyperlink w:history="1" w:anchor="_Toc170253433">
            <w:r w:rsidRPr="00201D9E">
              <w:rPr>
                <w:rStyle w:val="Hyperlink"/>
                <w:b/>
                <w:bCs/>
                <w:iCs/>
                <w:noProof/>
                <w:lang w:val="es-ES"/>
              </w:rPr>
              <w:t>2.3.1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419"/>
              </w:rPr>
              <w:t>Información Inválido</w:t>
            </w:r>
            <w:r>
              <w:rPr>
                <w:noProof/>
                <w:webHidden/>
              </w:rPr>
              <w:tab/>
            </w:r>
            <w:r>
              <w:rPr>
                <w:noProof/>
                <w:webHidden/>
              </w:rPr>
              <w:fldChar w:fldCharType="begin"/>
            </w:r>
            <w:r>
              <w:rPr>
                <w:noProof/>
                <w:webHidden/>
              </w:rPr>
              <w:instrText xml:space="preserve"> PAGEREF _Toc170253433 \h </w:instrText>
            </w:r>
            <w:r>
              <w:rPr>
                <w:noProof/>
                <w:webHidden/>
              </w:rPr>
            </w:r>
            <w:r>
              <w:rPr>
                <w:noProof/>
                <w:webHidden/>
              </w:rPr>
              <w:fldChar w:fldCharType="separate"/>
            </w:r>
            <w:r>
              <w:rPr>
                <w:noProof/>
                <w:webHidden/>
              </w:rPr>
              <w:t>28</w:t>
            </w:r>
            <w:r>
              <w:rPr>
                <w:noProof/>
                <w:webHidden/>
              </w:rPr>
              <w:fldChar w:fldCharType="end"/>
            </w:r>
          </w:hyperlink>
        </w:p>
        <w:p w:rsidR="00366E2B" w:rsidRDefault="00366E2B" w14:paraId="27F394C6" w14:textId="1679609A">
          <w:pPr>
            <w:pStyle w:val="TOC3"/>
            <w:ind w:left="0"/>
            <w:rPr>
              <w:rFonts w:asciiTheme="minorHAnsi" w:hAnsiTheme="minorHAnsi" w:eastAsiaTheme="minorEastAsia" w:cstheme="minorBidi"/>
              <w:noProof/>
              <w:kern w:val="2"/>
              <w:szCs w:val="24"/>
              <w:lang w:eastAsia="zh-CN"/>
              <w14:ligatures w14:val="standardContextual"/>
            </w:rPr>
          </w:pPr>
          <w:hyperlink w:history="1" w:anchor="_Toc170253434">
            <w:r w:rsidRPr="00201D9E">
              <w:rPr>
                <w:rStyle w:val="Hyperlink"/>
                <w:b/>
                <w:bCs/>
                <w:iCs/>
                <w:noProof/>
              </w:rPr>
              <w:t>2.3.2</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419"/>
              </w:rPr>
              <w:t>Error de Conexión</w:t>
            </w:r>
            <w:r>
              <w:rPr>
                <w:noProof/>
                <w:webHidden/>
              </w:rPr>
              <w:tab/>
            </w:r>
            <w:r>
              <w:rPr>
                <w:noProof/>
                <w:webHidden/>
              </w:rPr>
              <w:fldChar w:fldCharType="begin"/>
            </w:r>
            <w:r>
              <w:rPr>
                <w:noProof/>
                <w:webHidden/>
              </w:rPr>
              <w:instrText xml:space="preserve"> PAGEREF _Toc170253434 \h </w:instrText>
            </w:r>
            <w:r>
              <w:rPr>
                <w:noProof/>
                <w:webHidden/>
              </w:rPr>
            </w:r>
            <w:r>
              <w:rPr>
                <w:noProof/>
                <w:webHidden/>
              </w:rPr>
              <w:fldChar w:fldCharType="separate"/>
            </w:r>
            <w:r>
              <w:rPr>
                <w:noProof/>
                <w:webHidden/>
              </w:rPr>
              <w:t>28</w:t>
            </w:r>
            <w:r>
              <w:rPr>
                <w:noProof/>
                <w:webHidden/>
              </w:rPr>
              <w:fldChar w:fldCharType="end"/>
            </w:r>
          </w:hyperlink>
        </w:p>
        <w:p w:rsidR="00366E2B" w:rsidRDefault="00366E2B" w14:paraId="469F298D" w14:textId="400FE8D6">
          <w:pPr>
            <w:pStyle w:val="TOC3"/>
            <w:ind w:left="0"/>
            <w:rPr>
              <w:rFonts w:asciiTheme="minorHAnsi" w:hAnsiTheme="minorHAnsi" w:eastAsiaTheme="minorEastAsia" w:cstheme="minorBidi"/>
              <w:noProof/>
              <w:kern w:val="2"/>
              <w:szCs w:val="24"/>
              <w:lang w:eastAsia="zh-CN"/>
              <w14:ligatures w14:val="standardContextual"/>
            </w:rPr>
          </w:pPr>
          <w:hyperlink w:history="1" w:anchor="_Toc170253435">
            <w:r w:rsidRPr="00201D9E">
              <w:rPr>
                <w:rStyle w:val="Hyperlink"/>
                <w:b/>
                <w:bCs/>
                <w:iCs/>
                <w:noProof/>
                <w:lang w:val="es-MX"/>
              </w:rPr>
              <w:t>2.3.3</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No hay actividades activas</w:t>
            </w:r>
            <w:r>
              <w:rPr>
                <w:noProof/>
                <w:webHidden/>
              </w:rPr>
              <w:tab/>
            </w:r>
            <w:r>
              <w:rPr>
                <w:noProof/>
                <w:webHidden/>
              </w:rPr>
              <w:fldChar w:fldCharType="begin"/>
            </w:r>
            <w:r>
              <w:rPr>
                <w:noProof/>
                <w:webHidden/>
              </w:rPr>
              <w:instrText xml:space="preserve"> PAGEREF _Toc170253435 \h </w:instrText>
            </w:r>
            <w:r>
              <w:rPr>
                <w:noProof/>
                <w:webHidden/>
              </w:rPr>
            </w:r>
            <w:r>
              <w:rPr>
                <w:noProof/>
                <w:webHidden/>
              </w:rPr>
              <w:fldChar w:fldCharType="separate"/>
            </w:r>
            <w:r>
              <w:rPr>
                <w:noProof/>
                <w:webHidden/>
              </w:rPr>
              <w:t>28</w:t>
            </w:r>
            <w:r>
              <w:rPr>
                <w:noProof/>
                <w:webHidden/>
              </w:rPr>
              <w:fldChar w:fldCharType="end"/>
            </w:r>
          </w:hyperlink>
        </w:p>
        <w:p w:rsidR="00366E2B" w:rsidRDefault="00366E2B" w14:paraId="6309D3D9" w14:textId="12463D99">
          <w:pPr>
            <w:pStyle w:val="TOC3"/>
            <w:ind w:left="0"/>
            <w:rPr>
              <w:rFonts w:asciiTheme="minorHAnsi" w:hAnsiTheme="minorHAnsi" w:eastAsiaTheme="minorEastAsia" w:cstheme="minorBidi"/>
              <w:noProof/>
              <w:kern w:val="2"/>
              <w:szCs w:val="24"/>
              <w:lang w:eastAsia="zh-CN"/>
              <w14:ligatures w14:val="standardContextual"/>
            </w:rPr>
          </w:pPr>
          <w:hyperlink w:history="1" w:anchor="_Toc170253436">
            <w:r w:rsidRPr="00201D9E">
              <w:rPr>
                <w:rStyle w:val="Hyperlink"/>
                <w:b/>
                <w:bCs/>
                <w:iCs/>
                <w:noProof/>
                <w:lang w:val="es-ES"/>
              </w:rPr>
              <w:t>2.3.4</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419"/>
              </w:rPr>
              <w:t>Recibo de Matricula Inválido</w:t>
            </w:r>
            <w:r>
              <w:rPr>
                <w:noProof/>
                <w:webHidden/>
              </w:rPr>
              <w:tab/>
            </w:r>
            <w:r>
              <w:rPr>
                <w:noProof/>
                <w:webHidden/>
              </w:rPr>
              <w:fldChar w:fldCharType="begin"/>
            </w:r>
            <w:r>
              <w:rPr>
                <w:noProof/>
                <w:webHidden/>
              </w:rPr>
              <w:instrText xml:space="preserve"> PAGEREF _Toc170253436 \h </w:instrText>
            </w:r>
            <w:r>
              <w:rPr>
                <w:noProof/>
                <w:webHidden/>
              </w:rPr>
            </w:r>
            <w:r>
              <w:rPr>
                <w:noProof/>
                <w:webHidden/>
              </w:rPr>
              <w:fldChar w:fldCharType="separate"/>
            </w:r>
            <w:r>
              <w:rPr>
                <w:noProof/>
                <w:webHidden/>
              </w:rPr>
              <w:t>28</w:t>
            </w:r>
            <w:r>
              <w:rPr>
                <w:noProof/>
                <w:webHidden/>
              </w:rPr>
              <w:fldChar w:fldCharType="end"/>
            </w:r>
          </w:hyperlink>
        </w:p>
        <w:p w:rsidR="00366E2B" w:rsidRDefault="00366E2B" w14:paraId="0B110C91" w14:textId="01B9DF47">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37">
            <w:r w:rsidRPr="00201D9E">
              <w:rPr>
                <w:rStyle w:val="Hyperlink"/>
                <w:noProof/>
              </w:rPr>
              <w:t>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Requerimientos especiales</w:t>
            </w:r>
            <w:r>
              <w:rPr>
                <w:noProof/>
                <w:webHidden/>
              </w:rPr>
              <w:tab/>
            </w:r>
            <w:r>
              <w:rPr>
                <w:noProof/>
                <w:webHidden/>
              </w:rPr>
              <w:fldChar w:fldCharType="begin"/>
            </w:r>
            <w:r>
              <w:rPr>
                <w:noProof/>
                <w:webHidden/>
              </w:rPr>
              <w:instrText xml:space="preserve"> PAGEREF _Toc170253437 \h </w:instrText>
            </w:r>
            <w:r>
              <w:rPr>
                <w:noProof/>
                <w:webHidden/>
              </w:rPr>
            </w:r>
            <w:r>
              <w:rPr>
                <w:noProof/>
                <w:webHidden/>
              </w:rPr>
              <w:fldChar w:fldCharType="separate"/>
            </w:r>
            <w:r>
              <w:rPr>
                <w:noProof/>
                <w:webHidden/>
              </w:rPr>
              <w:t>28</w:t>
            </w:r>
            <w:r>
              <w:rPr>
                <w:noProof/>
                <w:webHidden/>
              </w:rPr>
              <w:fldChar w:fldCharType="end"/>
            </w:r>
          </w:hyperlink>
        </w:p>
        <w:p w:rsidR="00366E2B" w:rsidRDefault="00366E2B" w14:paraId="281BDD43" w14:textId="055C8A06">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38">
            <w:r w:rsidRPr="00201D9E">
              <w:rPr>
                <w:rStyle w:val="Hyperlink"/>
                <w:noProof/>
              </w:rPr>
              <w:t>4.</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Precondiciones</w:t>
            </w:r>
            <w:r>
              <w:rPr>
                <w:noProof/>
                <w:webHidden/>
              </w:rPr>
              <w:tab/>
            </w:r>
            <w:r>
              <w:rPr>
                <w:noProof/>
                <w:webHidden/>
              </w:rPr>
              <w:fldChar w:fldCharType="begin"/>
            </w:r>
            <w:r>
              <w:rPr>
                <w:noProof/>
                <w:webHidden/>
              </w:rPr>
              <w:instrText xml:space="preserve"> PAGEREF _Toc170253438 \h </w:instrText>
            </w:r>
            <w:r>
              <w:rPr>
                <w:noProof/>
                <w:webHidden/>
              </w:rPr>
            </w:r>
            <w:r>
              <w:rPr>
                <w:noProof/>
                <w:webHidden/>
              </w:rPr>
              <w:fldChar w:fldCharType="separate"/>
            </w:r>
            <w:r>
              <w:rPr>
                <w:noProof/>
                <w:webHidden/>
              </w:rPr>
              <w:t>28</w:t>
            </w:r>
            <w:r>
              <w:rPr>
                <w:noProof/>
                <w:webHidden/>
              </w:rPr>
              <w:fldChar w:fldCharType="end"/>
            </w:r>
          </w:hyperlink>
        </w:p>
        <w:p w:rsidR="00366E2B" w:rsidRDefault="00366E2B" w14:paraId="50040ADC" w14:textId="3B0DF2CE">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39">
            <w:r w:rsidRPr="00201D9E">
              <w:rPr>
                <w:rStyle w:val="Hyperlink"/>
                <w:noProof/>
              </w:rPr>
              <w:t>5.</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Postcondiciones</w:t>
            </w:r>
            <w:r>
              <w:rPr>
                <w:noProof/>
                <w:webHidden/>
              </w:rPr>
              <w:tab/>
            </w:r>
            <w:r>
              <w:rPr>
                <w:noProof/>
                <w:webHidden/>
              </w:rPr>
              <w:fldChar w:fldCharType="begin"/>
            </w:r>
            <w:r>
              <w:rPr>
                <w:noProof/>
                <w:webHidden/>
              </w:rPr>
              <w:instrText xml:space="preserve"> PAGEREF _Toc170253439 \h </w:instrText>
            </w:r>
            <w:r>
              <w:rPr>
                <w:noProof/>
                <w:webHidden/>
              </w:rPr>
            </w:r>
            <w:r>
              <w:rPr>
                <w:noProof/>
                <w:webHidden/>
              </w:rPr>
              <w:fldChar w:fldCharType="separate"/>
            </w:r>
            <w:r>
              <w:rPr>
                <w:noProof/>
                <w:webHidden/>
              </w:rPr>
              <w:t>28</w:t>
            </w:r>
            <w:r>
              <w:rPr>
                <w:noProof/>
                <w:webHidden/>
              </w:rPr>
              <w:fldChar w:fldCharType="end"/>
            </w:r>
          </w:hyperlink>
        </w:p>
        <w:p w:rsidR="00366E2B" w:rsidRDefault="00366E2B" w14:paraId="46218A9D" w14:textId="1EE8FFB5">
          <w:pPr>
            <w:pStyle w:val="TOC1"/>
            <w:rPr>
              <w:rFonts w:asciiTheme="minorHAnsi" w:hAnsiTheme="minorHAnsi" w:eastAsiaTheme="minorEastAsia" w:cstheme="minorBidi"/>
              <w:noProof/>
              <w:kern w:val="2"/>
              <w:szCs w:val="24"/>
              <w:lang w:eastAsia="zh-CN"/>
              <w14:ligatures w14:val="standardContextual"/>
            </w:rPr>
          </w:pPr>
          <w:hyperlink w:history="1" w:anchor="_Toc170253440">
            <w:r w:rsidRPr="00201D9E">
              <w:rPr>
                <w:rStyle w:val="Hyperlink"/>
                <w:noProof/>
                <w:lang w:val="es-MX"/>
              </w:rPr>
              <w:t>Especificación de Caso de Uso: &lt;Crear lista de asistencia&gt;</w:t>
            </w:r>
            <w:r>
              <w:rPr>
                <w:noProof/>
                <w:webHidden/>
              </w:rPr>
              <w:tab/>
            </w:r>
            <w:r>
              <w:rPr>
                <w:noProof/>
                <w:webHidden/>
              </w:rPr>
              <w:fldChar w:fldCharType="begin"/>
            </w:r>
            <w:r>
              <w:rPr>
                <w:noProof/>
                <w:webHidden/>
              </w:rPr>
              <w:instrText xml:space="preserve"> PAGEREF _Toc170253440 \h </w:instrText>
            </w:r>
            <w:r>
              <w:rPr>
                <w:noProof/>
                <w:webHidden/>
              </w:rPr>
            </w:r>
            <w:r>
              <w:rPr>
                <w:noProof/>
                <w:webHidden/>
              </w:rPr>
              <w:fldChar w:fldCharType="separate"/>
            </w:r>
            <w:r>
              <w:rPr>
                <w:noProof/>
                <w:webHidden/>
              </w:rPr>
              <w:t>30</w:t>
            </w:r>
            <w:r>
              <w:rPr>
                <w:noProof/>
                <w:webHidden/>
              </w:rPr>
              <w:fldChar w:fldCharType="end"/>
            </w:r>
          </w:hyperlink>
        </w:p>
        <w:p w:rsidR="00366E2B" w:rsidRDefault="00366E2B" w14:paraId="0FCF8A12" w14:textId="66079B3D">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41">
            <w:r w:rsidRPr="00201D9E">
              <w:rPr>
                <w:rStyle w:val="Hyperlink"/>
                <w:noProof/>
              </w:rPr>
              <w:t>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Crear lista de asistencia</w:t>
            </w:r>
            <w:r>
              <w:rPr>
                <w:noProof/>
                <w:webHidden/>
              </w:rPr>
              <w:tab/>
            </w:r>
            <w:r>
              <w:rPr>
                <w:noProof/>
                <w:webHidden/>
              </w:rPr>
              <w:fldChar w:fldCharType="begin"/>
            </w:r>
            <w:r>
              <w:rPr>
                <w:noProof/>
                <w:webHidden/>
              </w:rPr>
              <w:instrText xml:space="preserve"> PAGEREF _Toc170253441 \h </w:instrText>
            </w:r>
            <w:r>
              <w:rPr>
                <w:noProof/>
                <w:webHidden/>
              </w:rPr>
            </w:r>
            <w:r>
              <w:rPr>
                <w:noProof/>
                <w:webHidden/>
              </w:rPr>
              <w:fldChar w:fldCharType="separate"/>
            </w:r>
            <w:r>
              <w:rPr>
                <w:noProof/>
                <w:webHidden/>
              </w:rPr>
              <w:t>30</w:t>
            </w:r>
            <w:r>
              <w:rPr>
                <w:noProof/>
                <w:webHidden/>
              </w:rPr>
              <w:fldChar w:fldCharType="end"/>
            </w:r>
          </w:hyperlink>
        </w:p>
        <w:p w:rsidR="00366E2B" w:rsidRDefault="00366E2B" w14:paraId="27F090A2" w14:textId="0492C553">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42">
            <w:r w:rsidRPr="00201D9E">
              <w:rPr>
                <w:rStyle w:val="Hyperlink"/>
                <w:noProof/>
              </w:rPr>
              <w:t>1.1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Breve Descripción</w:t>
            </w:r>
            <w:r>
              <w:rPr>
                <w:noProof/>
                <w:webHidden/>
              </w:rPr>
              <w:tab/>
            </w:r>
            <w:r>
              <w:rPr>
                <w:noProof/>
                <w:webHidden/>
              </w:rPr>
              <w:fldChar w:fldCharType="begin"/>
            </w:r>
            <w:r>
              <w:rPr>
                <w:noProof/>
                <w:webHidden/>
              </w:rPr>
              <w:instrText xml:space="preserve"> PAGEREF _Toc170253442 \h </w:instrText>
            </w:r>
            <w:r>
              <w:rPr>
                <w:noProof/>
                <w:webHidden/>
              </w:rPr>
            </w:r>
            <w:r>
              <w:rPr>
                <w:noProof/>
                <w:webHidden/>
              </w:rPr>
              <w:fldChar w:fldCharType="separate"/>
            </w:r>
            <w:r>
              <w:rPr>
                <w:noProof/>
                <w:webHidden/>
              </w:rPr>
              <w:t>30</w:t>
            </w:r>
            <w:r>
              <w:rPr>
                <w:noProof/>
                <w:webHidden/>
              </w:rPr>
              <w:fldChar w:fldCharType="end"/>
            </w:r>
          </w:hyperlink>
        </w:p>
        <w:p w:rsidR="00366E2B" w:rsidRDefault="00366E2B" w14:paraId="52E96440" w14:textId="1207606B">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43">
            <w:r w:rsidRPr="00201D9E">
              <w:rPr>
                <w:rStyle w:val="Hyperlink"/>
                <w:noProof/>
              </w:rPr>
              <w:t>2.</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 de Eventos</w:t>
            </w:r>
            <w:r>
              <w:rPr>
                <w:noProof/>
                <w:webHidden/>
              </w:rPr>
              <w:tab/>
            </w:r>
            <w:r>
              <w:rPr>
                <w:noProof/>
                <w:webHidden/>
              </w:rPr>
              <w:fldChar w:fldCharType="begin"/>
            </w:r>
            <w:r>
              <w:rPr>
                <w:noProof/>
                <w:webHidden/>
              </w:rPr>
              <w:instrText xml:space="preserve"> PAGEREF _Toc170253443 \h </w:instrText>
            </w:r>
            <w:r>
              <w:rPr>
                <w:noProof/>
                <w:webHidden/>
              </w:rPr>
            </w:r>
            <w:r>
              <w:rPr>
                <w:noProof/>
                <w:webHidden/>
              </w:rPr>
              <w:fldChar w:fldCharType="separate"/>
            </w:r>
            <w:r>
              <w:rPr>
                <w:noProof/>
                <w:webHidden/>
              </w:rPr>
              <w:t>30</w:t>
            </w:r>
            <w:r>
              <w:rPr>
                <w:noProof/>
                <w:webHidden/>
              </w:rPr>
              <w:fldChar w:fldCharType="end"/>
            </w:r>
          </w:hyperlink>
        </w:p>
        <w:p w:rsidR="00366E2B" w:rsidRDefault="00366E2B" w14:paraId="5EB7DD70" w14:textId="7626F36A">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44">
            <w:r w:rsidRPr="00201D9E">
              <w:rPr>
                <w:rStyle w:val="Hyperlink"/>
                <w:noProof/>
              </w:rPr>
              <w:t>2.1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 Básico</w:t>
            </w:r>
            <w:r>
              <w:rPr>
                <w:noProof/>
                <w:webHidden/>
              </w:rPr>
              <w:tab/>
            </w:r>
            <w:r>
              <w:rPr>
                <w:noProof/>
                <w:webHidden/>
              </w:rPr>
              <w:fldChar w:fldCharType="begin"/>
            </w:r>
            <w:r>
              <w:rPr>
                <w:noProof/>
                <w:webHidden/>
              </w:rPr>
              <w:instrText xml:space="preserve"> PAGEREF _Toc170253444 \h </w:instrText>
            </w:r>
            <w:r>
              <w:rPr>
                <w:noProof/>
                <w:webHidden/>
              </w:rPr>
            </w:r>
            <w:r>
              <w:rPr>
                <w:noProof/>
                <w:webHidden/>
              </w:rPr>
              <w:fldChar w:fldCharType="separate"/>
            </w:r>
            <w:r>
              <w:rPr>
                <w:noProof/>
                <w:webHidden/>
              </w:rPr>
              <w:t>30</w:t>
            </w:r>
            <w:r>
              <w:rPr>
                <w:noProof/>
                <w:webHidden/>
              </w:rPr>
              <w:fldChar w:fldCharType="end"/>
            </w:r>
          </w:hyperlink>
        </w:p>
        <w:p w:rsidR="00366E2B" w:rsidRDefault="00366E2B" w14:paraId="4EB70AFF" w14:textId="5813F5C2">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45">
            <w:r w:rsidRPr="00201D9E">
              <w:rPr>
                <w:rStyle w:val="Hyperlink"/>
                <w:noProof/>
              </w:rPr>
              <w:t>2.2</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Flujos Alternos</w:t>
            </w:r>
            <w:r>
              <w:rPr>
                <w:noProof/>
                <w:webHidden/>
              </w:rPr>
              <w:tab/>
            </w:r>
            <w:r>
              <w:rPr>
                <w:noProof/>
                <w:webHidden/>
              </w:rPr>
              <w:fldChar w:fldCharType="begin"/>
            </w:r>
            <w:r>
              <w:rPr>
                <w:noProof/>
                <w:webHidden/>
              </w:rPr>
              <w:instrText xml:space="preserve"> PAGEREF _Toc170253445 \h </w:instrText>
            </w:r>
            <w:r>
              <w:rPr>
                <w:noProof/>
                <w:webHidden/>
              </w:rPr>
            </w:r>
            <w:r>
              <w:rPr>
                <w:noProof/>
                <w:webHidden/>
              </w:rPr>
              <w:fldChar w:fldCharType="separate"/>
            </w:r>
            <w:r>
              <w:rPr>
                <w:noProof/>
                <w:webHidden/>
              </w:rPr>
              <w:t>31</w:t>
            </w:r>
            <w:r>
              <w:rPr>
                <w:noProof/>
                <w:webHidden/>
              </w:rPr>
              <w:fldChar w:fldCharType="end"/>
            </w:r>
          </w:hyperlink>
        </w:p>
        <w:p w:rsidR="00366E2B" w:rsidRDefault="00366E2B" w14:paraId="5F2DB565" w14:textId="4D194111">
          <w:pPr>
            <w:pStyle w:val="TOC3"/>
            <w:ind w:left="0"/>
            <w:rPr>
              <w:rFonts w:asciiTheme="minorHAnsi" w:hAnsiTheme="minorHAnsi" w:eastAsiaTheme="minorEastAsia" w:cstheme="minorBidi"/>
              <w:noProof/>
              <w:kern w:val="2"/>
              <w:szCs w:val="24"/>
              <w:lang w:eastAsia="zh-CN"/>
              <w14:ligatures w14:val="standardContextual"/>
            </w:rPr>
          </w:pPr>
          <w:hyperlink w:history="1" w:anchor="_Toc170253446">
            <w:r w:rsidRPr="00201D9E">
              <w:rPr>
                <w:rStyle w:val="Hyperlink"/>
                <w:b/>
                <w:bCs/>
                <w:iCs/>
                <w:noProof/>
              </w:rPr>
              <w:t>2.2.1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rPr>
              <w:t>Página Principal</w:t>
            </w:r>
            <w:r>
              <w:rPr>
                <w:noProof/>
                <w:webHidden/>
              </w:rPr>
              <w:tab/>
            </w:r>
            <w:r>
              <w:rPr>
                <w:noProof/>
                <w:webHidden/>
              </w:rPr>
              <w:fldChar w:fldCharType="begin"/>
            </w:r>
            <w:r>
              <w:rPr>
                <w:noProof/>
                <w:webHidden/>
              </w:rPr>
              <w:instrText xml:space="preserve"> PAGEREF _Toc170253446 \h </w:instrText>
            </w:r>
            <w:r>
              <w:rPr>
                <w:noProof/>
                <w:webHidden/>
              </w:rPr>
            </w:r>
            <w:r>
              <w:rPr>
                <w:noProof/>
                <w:webHidden/>
              </w:rPr>
              <w:fldChar w:fldCharType="separate"/>
            </w:r>
            <w:r>
              <w:rPr>
                <w:noProof/>
                <w:webHidden/>
              </w:rPr>
              <w:t>31</w:t>
            </w:r>
            <w:r>
              <w:rPr>
                <w:noProof/>
                <w:webHidden/>
              </w:rPr>
              <w:fldChar w:fldCharType="end"/>
            </w:r>
          </w:hyperlink>
        </w:p>
        <w:p w:rsidR="00366E2B" w:rsidRDefault="00366E2B" w14:paraId="7794DEF2" w14:textId="69229EF2">
          <w:pPr>
            <w:pStyle w:val="TOC3"/>
            <w:ind w:left="0"/>
            <w:rPr>
              <w:rFonts w:asciiTheme="minorHAnsi" w:hAnsiTheme="minorHAnsi" w:eastAsiaTheme="minorEastAsia" w:cstheme="minorBidi"/>
              <w:noProof/>
              <w:kern w:val="2"/>
              <w:szCs w:val="24"/>
              <w:lang w:eastAsia="zh-CN"/>
              <w14:ligatures w14:val="standardContextual"/>
            </w:rPr>
          </w:pPr>
          <w:hyperlink w:history="1" w:anchor="_Toc170253447">
            <w:r w:rsidRPr="00201D9E">
              <w:rPr>
                <w:rStyle w:val="Hyperlink"/>
                <w:b/>
                <w:bCs/>
                <w:iCs/>
                <w:noProof/>
                <w:lang w:val="es-MX"/>
              </w:rPr>
              <w:t>2.2.2</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Cerrar ventana</w:t>
            </w:r>
            <w:r>
              <w:rPr>
                <w:noProof/>
                <w:webHidden/>
              </w:rPr>
              <w:tab/>
            </w:r>
            <w:r>
              <w:rPr>
                <w:noProof/>
                <w:webHidden/>
              </w:rPr>
              <w:fldChar w:fldCharType="begin"/>
            </w:r>
            <w:r>
              <w:rPr>
                <w:noProof/>
                <w:webHidden/>
              </w:rPr>
              <w:instrText xml:space="preserve"> PAGEREF _Toc170253447 \h </w:instrText>
            </w:r>
            <w:r>
              <w:rPr>
                <w:noProof/>
                <w:webHidden/>
              </w:rPr>
            </w:r>
            <w:r>
              <w:rPr>
                <w:noProof/>
                <w:webHidden/>
              </w:rPr>
              <w:fldChar w:fldCharType="separate"/>
            </w:r>
            <w:r>
              <w:rPr>
                <w:noProof/>
                <w:webHidden/>
              </w:rPr>
              <w:t>31</w:t>
            </w:r>
            <w:r>
              <w:rPr>
                <w:noProof/>
                <w:webHidden/>
              </w:rPr>
              <w:fldChar w:fldCharType="end"/>
            </w:r>
          </w:hyperlink>
        </w:p>
        <w:p w:rsidR="00366E2B" w:rsidRDefault="00366E2B" w14:paraId="2539E267" w14:textId="2B618F21">
          <w:pPr>
            <w:pStyle w:val="TOC3"/>
            <w:ind w:left="0"/>
            <w:rPr>
              <w:rFonts w:asciiTheme="minorHAnsi" w:hAnsiTheme="minorHAnsi" w:eastAsiaTheme="minorEastAsia" w:cstheme="minorBidi"/>
              <w:noProof/>
              <w:kern w:val="2"/>
              <w:szCs w:val="24"/>
              <w:lang w:eastAsia="zh-CN"/>
              <w14:ligatures w14:val="standardContextual"/>
            </w:rPr>
          </w:pPr>
          <w:hyperlink w:history="1" w:anchor="_Toc170253448">
            <w:r w:rsidRPr="00201D9E">
              <w:rPr>
                <w:rStyle w:val="Hyperlink"/>
                <w:b/>
                <w:bCs/>
                <w:iCs/>
                <w:noProof/>
                <w:lang w:val="es-MX"/>
              </w:rPr>
              <w:t>2.2.3</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Guardar Borrador</w:t>
            </w:r>
            <w:r>
              <w:rPr>
                <w:noProof/>
                <w:webHidden/>
              </w:rPr>
              <w:tab/>
            </w:r>
            <w:r>
              <w:rPr>
                <w:noProof/>
                <w:webHidden/>
              </w:rPr>
              <w:fldChar w:fldCharType="begin"/>
            </w:r>
            <w:r>
              <w:rPr>
                <w:noProof/>
                <w:webHidden/>
              </w:rPr>
              <w:instrText xml:space="preserve"> PAGEREF _Toc170253448 \h </w:instrText>
            </w:r>
            <w:r>
              <w:rPr>
                <w:noProof/>
                <w:webHidden/>
              </w:rPr>
            </w:r>
            <w:r>
              <w:rPr>
                <w:noProof/>
                <w:webHidden/>
              </w:rPr>
              <w:fldChar w:fldCharType="separate"/>
            </w:r>
            <w:r>
              <w:rPr>
                <w:noProof/>
                <w:webHidden/>
              </w:rPr>
              <w:t>31</w:t>
            </w:r>
            <w:r>
              <w:rPr>
                <w:noProof/>
                <w:webHidden/>
              </w:rPr>
              <w:fldChar w:fldCharType="end"/>
            </w:r>
          </w:hyperlink>
        </w:p>
        <w:p w:rsidR="00366E2B" w:rsidRDefault="00366E2B" w14:paraId="38AF3FE4" w14:textId="458184C0">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49">
            <w:r w:rsidRPr="00201D9E">
              <w:rPr>
                <w:rStyle w:val="Hyperlink"/>
                <w:noProof/>
              </w:rPr>
              <w:t>2.3</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Flujos de Excepción</w:t>
            </w:r>
            <w:r>
              <w:rPr>
                <w:noProof/>
                <w:webHidden/>
              </w:rPr>
              <w:tab/>
            </w:r>
            <w:r>
              <w:rPr>
                <w:noProof/>
                <w:webHidden/>
              </w:rPr>
              <w:fldChar w:fldCharType="begin"/>
            </w:r>
            <w:r>
              <w:rPr>
                <w:noProof/>
                <w:webHidden/>
              </w:rPr>
              <w:instrText xml:space="preserve"> PAGEREF _Toc170253449 \h </w:instrText>
            </w:r>
            <w:r>
              <w:rPr>
                <w:noProof/>
                <w:webHidden/>
              </w:rPr>
            </w:r>
            <w:r>
              <w:rPr>
                <w:noProof/>
                <w:webHidden/>
              </w:rPr>
              <w:fldChar w:fldCharType="separate"/>
            </w:r>
            <w:r>
              <w:rPr>
                <w:noProof/>
                <w:webHidden/>
              </w:rPr>
              <w:t>31</w:t>
            </w:r>
            <w:r>
              <w:rPr>
                <w:noProof/>
                <w:webHidden/>
              </w:rPr>
              <w:fldChar w:fldCharType="end"/>
            </w:r>
          </w:hyperlink>
        </w:p>
        <w:p w:rsidR="00366E2B" w:rsidRDefault="00366E2B" w14:paraId="3632E9B1" w14:textId="7B22E97C">
          <w:pPr>
            <w:pStyle w:val="TOC3"/>
            <w:ind w:left="0"/>
            <w:rPr>
              <w:rFonts w:asciiTheme="minorHAnsi" w:hAnsiTheme="minorHAnsi" w:eastAsiaTheme="minorEastAsia" w:cstheme="minorBidi"/>
              <w:noProof/>
              <w:kern w:val="2"/>
              <w:szCs w:val="24"/>
              <w:lang w:eastAsia="zh-CN"/>
              <w14:ligatures w14:val="standardContextual"/>
            </w:rPr>
          </w:pPr>
          <w:hyperlink w:history="1" w:anchor="_Toc170253450">
            <w:r w:rsidRPr="00201D9E">
              <w:rPr>
                <w:rStyle w:val="Hyperlink"/>
                <w:b/>
                <w:bCs/>
                <w:iCs/>
                <w:noProof/>
              </w:rPr>
              <w:t>2.3.1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rPr>
              <w:t>Error al Compartir Lista</w:t>
            </w:r>
            <w:r>
              <w:rPr>
                <w:noProof/>
                <w:webHidden/>
              </w:rPr>
              <w:tab/>
            </w:r>
            <w:r>
              <w:rPr>
                <w:noProof/>
                <w:webHidden/>
              </w:rPr>
              <w:fldChar w:fldCharType="begin"/>
            </w:r>
            <w:r>
              <w:rPr>
                <w:noProof/>
                <w:webHidden/>
              </w:rPr>
              <w:instrText xml:space="preserve"> PAGEREF _Toc170253450 \h </w:instrText>
            </w:r>
            <w:r>
              <w:rPr>
                <w:noProof/>
                <w:webHidden/>
              </w:rPr>
            </w:r>
            <w:r>
              <w:rPr>
                <w:noProof/>
                <w:webHidden/>
              </w:rPr>
              <w:fldChar w:fldCharType="separate"/>
            </w:r>
            <w:r>
              <w:rPr>
                <w:noProof/>
                <w:webHidden/>
              </w:rPr>
              <w:t>31</w:t>
            </w:r>
            <w:r>
              <w:rPr>
                <w:noProof/>
                <w:webHidden/>
              </w:rPr>
              <w:fldChar w:fldCharType="end"/>
            </w:r>
          </w:hyperlink>
        </w:p>
        <w:p w:rsidR="00366E2B" w:rsidRDefault="00366E2B" w14:paraId="5A3BF94D" w14:textId="44BDFC61">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51">
            <w:r w:rsidRPr="00201D9E">
              <w:rPr>
                <w:rStyle w:val="Hyperlink"/>
                <w:noProof/>
              </w:rPr>
              <w:t>3.</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Requerimientos especiales</w:t>
            </w:r>
            <w:r>
              <w:rPr>
                <w:noProof/>
                <w:webHidden/>
              </w:rPr>
              <w:tab/>
            </w:r>
            <w:r>
              <w:rPr>
                <w:noProof/>
                <w:webHidden/>
              </w:rPr>
              <w:fldChar w:fldCharType="begin"/>
            </w:r>
            <w:r>
              <w:rPr>
                <w:noProof/>
                <w:webHidden/>
              </w:rPr>
              <w:instrText xml:space="preserve"> PAGEREF _Toc170253451 \h </w:instrText>
            </w:r>
            <w:r>
              <w:rPr>
                <w:noProof/>
                <w:webHidden/>
              </w:rPr>
            </w:r>
            <w:r>
              <w:rPr>
                <w:noProof/>
                <w:webHidden/>
              </w:rPr>
              <w:fldChar w:fldCharType="separate"/>
            </w:r>
            <w:r>
              <w:rPr>
                <w:noProof/>
                <w:webHidden/>
              </w:rPr>
              <w:t>32</w:t>
            </w:r>
            <w:r>
              <w:rPr>
                <w:noProof/>
                <w:webHidden/>
              </w:rPr>
              <w:fldChar w:fldCharType="end"/>
            </w:r>
          </w:hyperlink>
        </w:p>
        <w:p w:rsidR="00366E2B" w:rsidRDefault="00366E2B" w14:paraId="49D7DC2F" w14:textId="55B356A6">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52">
            <w:r w:rsidRPr="00201D9E">
              <w:rPr>
                <w:rStyle w:val="Hyperlink"/>
                <w:noProof/>
              </w:rPr>
              <w:t>4.</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Precondiciones</w:t>
            </w:r>
            <w:r>
              <w:rPr>
                <w:noProof/>
                <w:webHidden/>
              </w:rPr>
              <w:tab/>
            </w:r>
            <w:r>
              <w:rPr>
                <w:noProof/>
                <w:webHidden/>
              </w:rPr>
              <w:fldChar w:fldCharType="begin"/>
            </w:r>
            <w:r>
              <w:rPr>
                <w:noProof/>
                <w:webHidden/>
              </w:rPr>
              <w:instrText xml:space="preserve"> PAGEREF _Toc170253452 \h </w:instrText>
            </w:r>
            <w:r>
              <w:rPr>
                <w:noProof/>
                <w:webHidden/>
              </w:rPr>
            </w:r>
            <w:r>
              <w:rPr>
                <w:noProof/>
                <w:webHidden/>
              </w:rPr>
              <w:fldChar w:fldCharType="separate"/>
            </w:r>
            <w:r>
              <w:rPr>
                <w:noProof/>
                <w:webHidden/>
              </w:rPr>
              <w:t>32</w:t>
            </w:r>
            <w:r>
              <w:rPr>
                <w:noProof/>
                <w:webHidden/>
              </w:rPr>
              <w:fldChar w:fldCharType="end"/>
            </w:r>
          </w:hyperlink>
        </w:p>
        <w:p w:rsidR="00366E2B" w:rsidRDefault="00366E2B" w14:paraId="7926CF69" w14:textId="78729130">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53">
            <w:r w:rsidRPr="00201D9E">
              <w:rPr>
                <w:rStyle w:val="Hyperlink"/>
                <w:noProof/>
              </w:rPr>
              <w:t>5.</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Poscondiciones</w:t>
            </w:r>
            <w:r>
              <w:rPr>
                <w:noProof/>
                <w:webHidden/>
              </w:rPr>
              <w:tab/>
            </w:r>
            <w:r>
              <w:rPr>
                <w:noProof/>
                <w:webHidden/>
              </w:rPr>
              <w:fldChar w:fldCharType="begin"/>
            </w:r>
            <w:r>
              <w:rPr>
                <w:noProof/>
                <w:webHidden/>
              </w:rPr>
              <w:instrText xml:space="preserve"> PAGEREF _Toc170253453 \h </w:instrText>
            </w:r>
            <w:r>
              <w:rPr>
                <w:noProof/>
                <w:webHidden/>
              </w:rPr>
            </w:r>
            <w:r>
              <w:rPr>
                <w:noProof/>
                <w:webHidden/>
              </w:rPr>
              <w:fldChar w:fldCharType="separate"/>
            </w:r>
            <w:r>
              <w:rPr>
                <w:noProof/>
                <w:webHidden/>
              </w:rPr>
              <w:t>32</w:t>
            </w:r>
            <w:r>
              <w:rPr>
                <w:noProof/>
                <w:webHidden/>
              </w:rPr>
              <w:fldChar w:fldCharType="end"/>
            </w:r>
          </w:hyperlink>
        </w:p>
        <w:p w:rsidR="00366E2B" w:rsidRDefault="00366E2B" w14:paraId="60EFF544" w14:textId="35815D8F">
          <w:pPr>
            <w:pStyle w:val="TOC1"/>
            <w:rPr>
              <w:rFonts w:asciiTheme="minorHAnsi" w:hAnsiTheme="minorHAnsi" w:eastAsiaTheme="minorEastAsia" w:cstheme="minorBidi"/>
              <w:noProof/>
              <w:kern w:val="2"/>
              <w:szCs w:val="24"/>
              <w:lang w:eastAsia="zh-CN"/>
              <w14:ligatures w14:val="standardContextual"/>
            </w:rPr>
          </w:pPr>
          <w:hyperlink w:history="1" w:anchor="_Toc170253454">
            <w:r w:rsidRPr="00201D9E">
              <w:rPr>
                <w:rStyle w:val="Hyperlink"/>
                <w:noProof/>
                <w:lang w:val="es-MX"/>
              </w:rPr>
              <w:t>Especificación de Caso de Uso: &lt;Tomar lista de asistencia&gt;</w:t>
            </w:r>
            <w:r>
              <w:rPr>
                <w:noProof/>
                <w:webHidden/>
              </w:rPr>
              <w:tab/>
            </w:r>
            <w:r>
              <w:rPr>
                <w:noProof/>
                <w:webHidden/>
              </w:rPr>
              <w:fldChar w:fldCharType="begin"/>
            </w:r>
            <w:r>
              <w:rPr>
                <w:noProof/>
                <w:webHidden/>
              </w:rPr>
              <w:instrText xml:space="preserve"> PAGEREF _Toc170253454 \h </w:instrText>
            </w:r>
            <w:r>
              <w:rPr>
                <w:noProof/>
                <w:webHidden/>
              </w:rPr>
            </w:r>
            <w:r>
              <w:rPr>
                <w:noProof/>
                <w:webHidden/>
              </w:rPr>
              <w:fldChar w:fldCharType="separate"/>
            </w:r>
            <w:r>
              <w:rPr>
                <w:noProof/>
                <w:webHidden/>
              </w:rPr>
              <w:t>33</w:t>
            </w:r>
            <w:r>
              <w:rPr>
                <w:noProof/>
                <w:webHidden/>
              </w:rPr>
              <w:fldChar w:fldCharType="end"/>
            </w:r>
          </w:hyperlink>
        </w:p>
        <w:p w:rsidR="00366E2B" w:rsidRDefault="00366E2B" w14:paraId="70A110EF" w14:textId="6E9866C2">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55">
            <w:r w:rsidRPr="00201D9E">
              <w:rPr>
                <w:rStyle w:val="Hyperlink"/>
                <w:noProof/>
              </w:rPr>
              <w:t>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Tomar lista de asistencia</w:t>
            </w:r>
            <w:r>
              <w:rPr>
                <w:noProof/>
                <w:webHidden/>
              </w:rPr>
              <w:tab/>
            </w:r>
            <w:r>
              <w:rPr>
                <w:noProof/>
                <w:webHidden/>
              </w:rPr>
              <w:fldChar w:fldCharType="begin"/>
            </w:r>
            <w:r>
              <w:rPr>
                <w:noProof/>
                <w:webHidden/>
              </w:rPr>
              <w:instrText xml:space="preserve"> PAGEREF _Toc170253455 \h </w:instrText>
            </w:r>
            <w:r>
              <w:rPr>
                <w:noProof/>
                <w:webHidden/>
              </w:rPr>
            </w:r>
            <w:r>
              <w:rPr>
                <w:noProof/>
                <w:webHidden/>
              </w:rPr>
              <w:fldChar w:fldCharType="separate"/>
            </w:r>
            <w:r>
              <w:rPr>
                <w:noProof/>
                <w:webHidden/>
              </w:rPr>
              <w:t>33</w:t>
            </w:r>
            <w:r>
              <w:rPr>
                <w:noProof/>
                <w:webHidden/>
              </w:rPr>
              <w:fldChar w:fldCharType="end"/>
            </w:r>
          </w:hyperlink>
        </w:p>
        <w:p w:rsidR="00366E2B" w:rsidRDefault="00366E2B" w14:paraId="6E139BDB" w14:textId="09BDBE9C">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56">
            <w:r w:rsidRPr="00201D9E">
              <w:rPr>
                <w:rStyle w:val="Hyperlink"/>
                <w:noProof/>
              </w:rPr>
              <w:t>1.1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Breve Descripción</w:t>
            </w:r>
            <w:r>
              <w:rPr>
                <w:noProof/>
                <w:webHidden/>
              </w:rPr>
              <w:tab/>
            </w:r>
            <w:r>
              <w:rPr>
                <w:noProof/>
                <w:webHidden/>
              </w:rPr>
              <w:fldChar w:fldCharType="begin"/>
            </w:r>
            <w:r>
              <w:rPr>
                <w:noProof/>
                <w:webHidden/>
              </w:rPr>
              <w:instrText xml:space="preserve"> PAGEREF _Toc170253456 \h </w:instrText>
            </w:r>
            <w:r>
              <w:rPr>
                <w:noProof/>
                <w:webHidden/>
              </w:rPr>
            </w:r>
            <w:r>
              <w:rPr>
                <w:noProof/>
                <w:webHidden/>
              </w:rPr>
              <w:fldChar w:fldCharType="separate"/>
            </w:r>
            <w:r>
              <w:rPr>
                <w:noProof/>
                <w:webHidden/>
              </w:rPr>
              <w:t>33</w:t>
            </w:r>
            <w:r>
              <w:rPr>
                <w:noProof/>
                <w:webHidden/>
              </w:rPr>
              <w:fldChar w:fldCharType="end"/>
            </w:r>
          </w:hyperlink>
        </w:p>
        <w:p w:rsidR="00366E2B" w:rsidRDefault="00366E2B" w14:paraId="014F044B" w14:textId="275FD5EE">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57">
            <w:r w:rsidRPr="00201D9E">
              <w:rPr>
                <w:rStyle w:val="Hyperlink"/>
                <w:noProof/>
              </w:rPr>
              <w:t>2.</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 de Eventos</w:t>
            </w:r>
            <w:r>
              <w:rPr>
                <w:noProof/>
                <w:webHidden/>
              </w:rPr>
              <w:tab/>
            </w:r>
            <w:r>
              <w:rPr>
                <w:noProof/>
                <w:webHidden/>
              </w:rPr>
              <w:fldChar w:fldCharType="begin"/>
            </w:r>
            <w:r>
              <w:rPr>
                <w:noProof/>
                <w:webHidden/>
              </w:rPr>
              <w:instrText xml:space="preserve"> PAGEREF _Toc170253457 \h </w:instrText>
            </w:r>
            <w:r>
              <w:rPr>
                <w:noProof/>
                <w:webHidden/>
              </w:rPr>
            </w:r>
            <w:r>
              <w:rPr>
                <w:noProof/>
                <w:webHidden/>
              </w:rPr>
              <w:fldChar w:fldCharType="separate"/>
            </w:r>
            <w:r>
              <w:rPr>
                <w:noProof/>
                <w:webHidden/>
              </w:rPr>
              <w:t>33</w:t>
            </w:r>
            <w:r>
              <w:rPr>
                <w:noProof/>
                <w:webHidden/>
              </w:rPr>
              <w:fldChar w:fldCharType="end"/>
            </w:r>
          </w:hyperlink>
        </w:p>
        <w:p w:rsidR="00366E2B" w:rsidRDefault="00366E2B" w14:paraId="4F645BBB" w14:textId="7DECD25B">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58">
            <w:r w:rsidRPr="00201D9E">
              <w:rPr>
                <w:rStyle w:val="Hyperlink"/>
                <w:noProof/>
              </w:rPr>
              <w:t>2.1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 Básico</w:t>
            </w:r>
            <w:r>
              <w:rPr>
                <w:noProof/>
                <w:webHidden/>
              </w:rPr>
              <w:tab/>
            </w:r>
            <w:r>
              <w:rPr>
                <w:noProof/>
                <w:webHidden/>
              </w:rPr>
              <w:fldChar w:fldCharType="begin"/>
            </w:r>
            <w:r>
              <w:rPr>
                <w:noProof/>
                <w:webHidden/>
              </w:rPr>
              <w:instrText xml:space="preserve"> PAGEREF _Toc170253458 \h </w:instrText>
            </w:r>
            <w:r>
              <w:rPr>
                <w:noProof/>
                <w:webHidden/>
              </w:rPr>
            </w:r>
            <w:r>
              <w:rPr>
                <w:noProof/>
                <w:webHidden/>
              </w:rPr>
              <w:fldChar w:fldCharType="separate"/>
            </w:r>
            <w:r>
              <w:rPr>
                <w:noProof/>
                <w:webHidden/>
              </w:rPr>
              <w:t>33</w:t>
            </w:r>
            <w:r>
              <w:rPr>
                <w:noProof/>
                <w:webHidden/>
              </w:rPr>
              <w:fldChar w:fldCharType="end"/>
            </w:r>
          </w:hyperlink>
        </w:p>
        <w:p w:rsidR="00366E2B" w:rsidRDefault="00366E2B" w14:paraId="581FEE66" w14:textId="5876E789">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59">
            <w:r w:rsidRPr="00201D9E">
              <w:rPr>
                <w:rStyle w:val="Hyperlink"/>
                <w:noProof/>
              </w:rPr>
              <w:t>2.2</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Flujos Alternos</w:t>
            </w:r>
            <w:r>
              <w:rPr>
                <w:noProof/>
                <w:webHidden/>
              </w:rPr>
              <w:tab/>
            </w:r>
            <w:r>
              <w:rPr>
                <w:noProof/>
                <w:webHidden/>
              </w:rPr>
              <w:fldChar w:fldCharType="begin"/>
            </w:r>
            <w:r>
              <w:rPr>
                <w:noProof/>
                <w:webHidden/>
              </w:rPr>
              <w:instrText xml:space="preserve"> PAGEREF _Toc170253459 \h </w:instrText>
            </w:r>
            <w:r>
              <w:rPr>
                <w:noProof/>
                <w:webHidden/>
              </w:rPr>
            </w:r>
            <w:r>
              <w:rPr>
                <w:noProof/>
                <w:webHidden/>
              </w:rPr>
              <w:fldChar w:fldCharType="separate"/>
            </w:r>
            <w:r>
              <w:rPr>
                <w:noProof/>
                <w:webHidden/>
              </w:rPr>
              <w:t>33</w:t>
            </w:r>
            <w:r>
              <w:rPr>
                <w:noProof/>
                <w:webHidden/>
              </w:rPr>
              <w:fldChar w:fldCharType="end"/>
            </w:r>
          </w:hyperlink>
        </w:p>
        <w:p w:rsidR="00366E2B" w:rsidRDefault="00366E2B" w14:paraId="5C099FB6" w14:textId="16EDB68C">
          <w:pPr>
            <w:pStyle w:val="TOC3"/>
            <w:ind w:left="0"/>
            <w:rPr>
              <w:rFonts w:asciiTheme="minorHAnsi" w:hAnsiTheme="minorHAnsi" w:eastAsiaTheme="minorEastAsia" w:cstheme="minorBidi"/>
              <w:noProof/>
              <w:kern w:val="2"/>
              <w:szCs w:val="24"/>
              <w:lang w:eastAsia="zh-CN"/>
              <w14:ligatures w14:val="standardContextual"/>
            </w:rPr>
          </w:pPr>
          <w:hyperlink w:history="1" w:anchor="_Toc170253460">
            <w:r w:rsidRPr="00201D9E">
              <w:rPr>
                <w:rStyle w:val="Hyperlink"/>
                <w:b/>
                <w:bCs/>
                <w:iCs/>
                <w:noProof/>
              </w:rPr>
              <w:t>2.2.1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rPr>
              <w:t>Página Principal</w:t>
            </w:r>
            <w:r>
              <w:rPr>
                <w:noProof/>
                <w:webHidden/>
              </w:rPr>
              <w:tab/>
            </w:r>
            <w:r>
              <w:rPr>
                <w:noProof/>
                <w:webHidden/>
              </w:rPr>
              <w:fldChar w:fldCharType="begin"/>
            </w:r>
            <w:r>
              <w:rPr>
                <w:noProof/>
                <w:webHidden/>
              </w:rPr>
              <w:instrText xml:space="preserve"> PAGEREF _Toc170253460 \h </w:instrText>
            </w:r>
            <w:r>
              <w:rPr>
                <w:noProof/>
                <w:webHidden/>
              </w:rPr>
            </w:r>
            <w:r>
              <w:rPr>
                <w:noProof/>
                <w:webHidden/>
              </w:rPr>
              <w:fldChar w:fldCharType="separate"/>
            </w:r>
            <w:r>
              <w:rPr>
                <w:noProof/>
                <w:webHidden/>
              </w:rPr>
              <w:t>33</w:t>
            </w:r>
            <w:r>
              <w:rPr>
                <w:noProof/>
                <w:webHidden/>
              </w:rPr>
              <w:fldChar w:fldCharType="end"/>
            </w:r>
          </w:hyperlink>
        </w:p>
        <w:p w:rsidR="00366E2B" w:rsidRDefault="00366E2B" w14:paraId="7840EF17" w14:textId="1B153937">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61">
            <w:r w:rsidRPr="00201D9E">
              <w:rPr>
                <w:rStyle w:val="Hyperlink"/>
                <w:noProof/>
                <w:lang w:val="es-MX"/>
              </w:rPr>
              <w:t>2.3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Flujos de Excepción</w:t>
            </w:r>
            <w:r>
              <w:rPr>
                <w:noProof/>
                <w:webHidden/>
              </w:rPr>
              <w:tab/>
            </w:r>
            <w:r>
              <w:rPr>
                <w:noProof/>
                <w:webHidden/>
              </w:rPr>
              <w:fldChar w:fldCharType="begin"/>
            </w:r>
            <w:r>
              <w:rPr>
                <w:noProof/>
                <w:webHidden/>
              </w:rPr>
              <w:instrText xml:space="preserve"> PAGEREF _Toc170253461 \h </w:instrText>
            </w:r>
            <w:r>
              <w:rPr>
                <w:noProof/>
                <w:webHidden/>
              </w:rPr>
            </w:r>
            <w:r>
              <w:rPr>
                <w:noProof/>
                <w:webHidden/>
              </w:rPr>
              <w:fldChar w:fldCharType="separate"/>
            </w:r>
            <w:r>
              <w:rPr>
                <w:noProof/>
                <w:webHidden/>
              </w:rPr>
              <w:t>34</w:t>
            </w:r>
            <w:r>
              <w:rPr>
                <w:noProof/>
                <w:webHidden/>
              </w:rPr>
              <w:fldChar w:fldCharType="end"/>
            </w:r>
          </w:hyperlink>
        </w:p>
        <w:p w:rsidR="00366E2B" w:rsidRDefault="00366E2B" w14:paraId="6E214DB9" w14:textId="3CAA3CC3">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62">
            <w:r w:rsidRPr="00201D9E">
              <w:rPr>
                <w:rStyle w:val="Hyperlink"/>
                <w:noProof/>
                <w:lang w:val="es-MX"/>
              </w:rPr>
              <w:t>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Requerimientos especiales</w:t>
            </w:r>
            <w:r>
              <w:rPr>
                <w:noProof/>
                <w:webHidden/>
              </w:rPr>
              <w:tab/>
            </w:r>
            <w:r>
              <w:rPr>
                <w:noProof/>
                <w:webHidden/>
              </w:rPr>
              <w:fldChar w:fldCharType="begin"/>
            </w:r>
            <w:r>
              <w:rPr>
                <w:noProof/>
                <w:webHidden/>
              </w:rPr>
              <w:instrText xml:space="preserve"> PAGEREF _Toc170253462 \h </w:instrText>
            </w:r>
            <w:r>
              <w:rPr>
                <w:noProof/>
                <w:webHidden/>
              </w:rPr>
            </w:r>
            <w:r>
              <w:rPr>
                <w:noProof/>
                <w:webHidden/>
              </w:rPr>
              <w:fldChar w:fldCharType="separate"/>
            </w:r>
            <w:r>
              <w:rPr>
                <w:noProof/>
                <w:webHidden/>
              </w:rPr>
              <w:t>34</w:t>
            </w:r>
            <w:r>
              <w:rPr>
                <w:noProof/>
                <w:webHidden/>
              </w:rPr>
              <w:fldChar w:fldCharType="end"/>
            </w:r>
          </w:hyperlink>
        </w:p>
        <w:p w:rsidR="00366E2B" w:rsidRDefault="00366E2B" w14:paraId="0EAFA287" w14:textId="15D53D88">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63">
            <w:r w:rsidRPr="00201D9E">
              <w:rPr>
                <w:rStyle w:val="Hyperlink"/>
                <w:noProof/>
                <w:lang w:val="es-MX"/>
              </w:rPr>
              <w:t>4.</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Precondiciones</w:t>
            </w:r>
            <w:r>
              <w:rPr>
                <w:noProof/>
                <w:webHidden/>
              </w:rPr>
              <w:tab/>
            </w:r>
            <w:r>
              <w:rPr>
                <w:noProof/>
                <w:webHidden/>
              </w:rPr>
              <w:fldChar w:fldCharType="begin"/>
            </w:r>
            <w:r>
              <w:rPr>
                <w:noProof/>
                <w:webHidden/>
              </w:rPr>
              <w:instrText xml:space="preserve"> PAGEREF _Toc170253463 \h </w:instrText>
            </w:r>
            <w:r>
              <w:rPr>
                <w:noProof/>
                <w:webHidden/>
              </w:rPr>
            </w:r>
            <w:r>
              <w:rPr>
                <w:noProof/>
                <w:webHidden/>
              </w:rPr>
              <w:fldChar w:fldCharType="separate"/>
            </w:r>
            <w:r>
              <w:rPr>
                <w:noProof/>
                <w:webHidden/>
              </w:rPr>
              <w:t>34</w:t>
            </w:r>
            <w:r>
              <w:rPr>
                <w:noProof/>
                <w:webHidden/>
              </w:rPr>
              <w:fldChar w:fldCharType="end"/>
            </w:r>
          </w:hyperlink>
        </w:p>
        <w:p w:rsidR="00366E2B" w:rsidRDefault="00366E2B" w14:paraId="02FAD350" w14:textId="7CFD0C6D">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64">
            <w:r w:rsidRPr="00201D9E">
              <w:rPr>
                <w:rStyle w:val="Hyperlink"/>
                <w:noProof/>
                <w:lang w:val="es-MX"/>
              </w:rPr>
              <w:t>5.</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Poscondiciones</w:t>
            </w:r>
            <w:r>
              <w:rPr>
                <w:noProof/>
                <w:webHidden/>
              </w:rPr>
              <w:tab/>
            </w:r>
            <w:r>
              <w:rPr>
                <w:noProof/>
                <w:webHidden/>
              </w:rPr>
              <w:fldChar w:fldCharType="begin"/>
            </w:r>
            <w:r>
              <w:rPr>
                <w:noProof/>
                <w:webHidden/>
              </w:rPr>
              <w:instrText xml:space="preserve"> PAGEREF _Toc170253464 \h </w:instrText>
            </w:r>
            <w:r>
              <w:rPr>
                <w:noProof/>
                <w:webHidden/>
              </w:rPr>
            </w:r>
            <w:r>
              <w:rPr>
                <w:noProof/>
                <w:webHidden/>
              </w:rPr>
              <w:fldChar w:fldCharType="separate"/>
            </w:r>
            <w:r>
              <w:rPr>
                <w:noProof/>
                <w:webHidden/>
              </w:rPr>
              <w:t>34</w:t>
            </w:r>
            <w:r>
              <w:rPr>
                <w:noProof/>
                <w:webHidden/>
              </w:rPr>
              <w:fldChar w:fldCharType="end"/>
            </w:r>
          </w:hyperlink>
        </w:p>
        <w:p w:rsidR="00366E2B" w:rsidRDefault="00366E2B" w14:paraId="6B89555D" w14:textId="3F7E8E35">
          <w:pPr>
            <w:pStyle w:val="TOC1"/>
            <w:rPr>
              <w:rFonts w:asciiTheme="minorHAnsi" w:hAnsiTheme="minorHAnsi" w:eastAsiaTheme="minorEastAsia" w:cstheme="minorBidi"/>
              <w:noProof/>
              <w:kern w:val="2"/>
              <w:szCs w:val="24"/>
              <w:lang w:eastAsia="zh-CN"/>
              <w14:ligatures w14:val="standardContextual"/>
            </w:rPr>
          </w:pPr>
          <w:hyperlink w:history="1" w:anchor="_Toc170253465">
            <w:r w:rsidRPr="00201D9E">
              <w:rPr>
                <w:rStyle w:val="Hyperlink"/>
                <w:noProof/>
                <w:lang w:val="es-MX"/>
              </w:rPr>
              <w:t>Especificación de Caso de Uso: &lt;Ingresar Horas&gt;</w:t>
            </w:r>
            <w:r>
              <w:rPr>
                <w:noProof/>
                <w:webHidden/>
              </w:rPr>
              <w:tab/>
            </w:r>
            <w:r>
              <w:rPr>
                <w:noProof/>
                <w:webHidden/>
              </w:rPr>
              <w:fldChar w:fldCharType="begin"/>
            </w:r>
            <w:r>
              <w:rPr>
                <w:noProof/>
                <w:webHidden/>
              </w:rPr>
              <w:instrText xml:space="preserve"> PAGEREF _Toc170253465 \h </w:instrText>
            </w:r>
            <w:r>
              <w:rPr>
                <w:noProof/>
                <w:webHidden/>
              </w:rPr>
            </w:r>
            <w:r>
              <w:rPr>
                <w:noProof/>
                <w:webHidden/>
              </w:rPr>
              <w:fldChar w:fldCharType="separate"/>
            </w:r>
            <w:r>
              <w:rPr>
                <w:noProof/>
                <w:webHidden/>
              </w:rPr>
              <w:t>35</w:t>
            </w:r>
            <w:r>
              <w:rPr>
                <w:noProof/>
                <w:webHidden/>
              </w:rPr>
              <w:fldChar w:fldCharType="end"/>
            </w:r>
          </w:hyperlink>
        </w:p>
        <w:p w:rsidR="00366E2B" w:rsidRDefault="00366E2B" w14:paraId="0E9CBE90" w14:textId="31DDC431">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66">
            <w:r w:rsidRPr="00201D9E">
              <w:rPr>
                <w:rStyle w:val="Hyperlink"/>
                <w:noProof/>
              </w:rPr>
              <w:t>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Ingresar Horas</w:t>
            </w:r>
            <w:r>
              <w:rPr>
                <w:noProof/>
                <w:webHidden/>
              </w:rPr>
              <w:tab/>
            </w:r>
            <w:r>
              <w:rPr>
                <w:noProof/>
                <w:webHidden/>
              </w:rPr>
              <w:fldChar w:fldCharType="begin"/>
            </w:r>
            <w:r>
              <w:rPr>
                <w:noProof/>
                <w:webHidden/>
              </w:rPr>
              <w:instrText xml:space="preserve"> PAGEREF _Toc170253466 \h </w:instrText>
            </w:r>
            <w:r>
              <w:rPr>
                <w:noProof/>
                <w:webHidden/>
              </w:rPr>
            </w:r>
            <w:r>
              <w:rPr>
                <w:noProof/>
                <w:webHidden/>
              </w:rPr>
              <w:fldChar w:fldCharType="separate"/>
            </w:r>
            <w:r>
              <w:rPr>
                <w:noProof/>
                <w:webHidden/>
              </w:rPr>
              <w:t>35</w:t>
            </w:r>
            <w:r>
              <w:rPr>
                <w:noProof/>
                <w:webHidden/>
              </w:rPr>
              <w:fldChar w:fldCharType="end"/>
            </w:r>
          </w:hyperlink>
        </w:p>
        <w:p w:rsidR="00366E2B" w:rsidRDefault="00366E2B" w14:paraId="2E474267" w14:textId="32F5DAED">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67">
            <w:r w:rsidRPr="00201D9E">
              <w:rPr>
                <w:rStyle w:val="Hyperlink"/>
                <w:noProof/>
              </w:rPr>
              <w:t>1.1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Breve Descripción</w:t>
            </w:r>
            <w:r>
              <w:rPr>
                <w:noProof/>
                <w:webHidden/>
              </w:rPr>
              <w:tab/>
            </w:r>
            <w:r>
              <w:rPr>
                <w:noProof/>
                <w:webHidden/>
              </w:rPr>
              <w:fldChar w:fldCharType="begin"/>
            </w:r>
            <w:r>
              <w:rPr>
                <w:noProof/>
                <w:webHidden/>
              </w:rPr>
              <w:instrText xml:space="preserve"> PAGEREF _Toc170253467 \h </w:instrText>
            </w:r>
            <w:r>
              <w:rPr>
                <w:noProof/>
                <w:webHidden/>
              </w:rPr>
            </w:r>
            <w:r>
              <w:rPr>
                <w:noProof/>
                <w:webHidden/>
              </w:rPr>
              <w:fldChar w:fldCharType="separate"/>
            </w:r>
            <w:r>
              <w:rPr>
                <w:noProof/>
                <w:webHidden/>
              </w:rPr>
              <w:t>35</w:t>
            </w:r>
            <w:r>
              <w:rPr>
                <w:noProof/>
                <w:webHidden/>
              </w:rPr>
              <w:fldChar w:fldCharType="end"/>
            </w:r>
          </w:hyperlink>
        </w:p>
        <w:p w:rsidR="00366E2B" w:rsidRDefault="00366E2B" w14:paraId="7ECB23B5" w14:textId="303C18C0">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68">
            <w:r w:rsidRPr="00201D9E">
              <w:rPr>
                <w:rStyle w:val="Hyperlink"/>
                <w:noProof/>
              </w:rPr>
              <w:t>2.</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 de Eventos</w:t>
            </w:r>
            <w:r>
              <w:rPr>
                <w:noProof/>
                <w:webHidden/>
              </w:rPr>
              <w:tab/>
            </w:r>
            <w:r>
              <w:rPr>
                <w:noProof/>
                <w:webHidden/>
              </w:rPr>
              <w:fldChar w:fldCharType="begin"/>
            </w:r>
            <w:r>
              <w:rPr>
                <w:noProof/>
                <w:webHidden/>
              </w:rPr>
              <w:instrText xml:space="preserve"> PAGEREF _Toc170253468 \h </w:instrText>
            </w:r>
            <w:r>
              <w:rPr>
                <w:noProof/>
                <w:webHidden/>
              </w:rPr>
            </w:r>
            <w:r>
              <w:rPr>
                <w:noProof/>
                <w:webHidden/>
              </w:rPr>
              <w:fldChar w:fldCharType="separate"/>
            </w:r>
            <w:r>
              <w:rPr>
                <w:noProof/>
                <w:webHidden/>
              </w:rPr>
              <w:t>35</w:t>
            </w:r>
            <w:r>
              <w:rPr>
                <w:noProof/>
                <w:webHidden/>
              </w:rPr>
              <w:fldChar w:fldCharType="end"/>
            </w:r>
          </w:hyperlink>
        </w:p>
        <w:p w:rsidR="00366E2B" w:rsidRDefault="00366E2B" w14:paraId="5225E318" w14:textId="32C86A91">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69">
            <w:r w:rsidRPr="00201D9E">
              <w:rPr>
                <w:rStyle w:val="Hyperlink"/>
                <w:noProof/>
              </w:rPr>
              <w:t>2.1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 Básico</w:t>
            </w:r>
            <w:r>
              <w:rPr>
                <w:noProof/>
                <w:webHidden/>
              </w:rPr>
              <w:tab/>
            </w:r>
            <w:r>
              <w:rPr>
                <w:noProof/>
                <w:webHidden/>
              </w:rPr>
              <w:fldChar w:fldCharType="begin"/>
            </w:r>
            <w:r>
              <w:rPr>
                <w:noProof/>
                <w:webHidden/>
              </w:rPr>
              <w:instrText xml:space="preserve"> PAGEREF _Toc170253469 \h </w:instrText>
            </w:r>
            <w:r>
              <w:rPr>
                <w:noProof/>
                <w:webHidden/>
              </w:rPr>
            </w:r>
            <w:r>
              <w:rPr>
                <w:noProof/>
                <w:webHidden/>
              </w:rPr>
              <w:fldChar w:fldCharType="separate"/>
            </w:r>
            <w:r>
              <w:rPr>
                <w:noProof/>
                <w:webHidden/>
              </w:rPr>
              <w:t>35</w:t>
            </w:r>
            <w:r>
              <w:rPr>
                <w:noProof/>
                <w:webHidden/>
              </w:rPr>
              <w:fldChar w:fldCharType="end"/>
            </w:r>
          </w:hyperlink>
        </w:p>
        <w:p w:rsidR="00366E2B" w:rsidRDefault="00366E2B" w14:paraId="1285F1CE" w14:textId="6730332B">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70">
            <w:r w:rsidRPr="00201D9E">
              <w:rPr>
                <w:rStyle w:val="Hyperlink"/>
                <w:noProof/>
              </w:rPr>
              <w:t>2.2</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Flujos Alternos</w:t>
            </w:r>
            <w:r>
              <w:rPr>
                <w:noProof/>
                <w:webHidden/>
              </w:rPr>
              <w:tab/>
            </w:r>
            <w:r>
              <w:rPr>
                <w:noProof/>
                <w:webHidden/>
              </w:rPr>
              <w:fldChar w:fldCharType="begin"/>
            </w:r>
            <w:r>
              <w:rPr>
                <w:noProof/>
                <w:webHidden/>
              </w:rPr>
              <w:instrText xml:space="preserve"> PAGEREF _Toc170253470 \h </w:instrText>
            </w:r>
            <w:r>
              <w:rPr>
                <w:noProof/>
                <w:webHidden/>
              </w:rPr>
            </w:r>
            <w:r>
              <w:rPr>
                <w:noProof/>
                <w:webHidden/>
              </w:rPr>
              <w:fldChar w:fldCharType="separate"/>
            </w:r>
            <w:r>
              <w:rPr>
                <w:noProof/>
                <w:webHidden/>
              </w:rPr>
              <w:t>36</w:t>
            </w:r>
            <w:r>
              <w:rPr>
                <w:noProof/>
                <w:webHidden/>
              </w:rPr>
              <w:fldChar w:fldCharType="end"/>
            </w:r>
          </w:hyperlink>
        </w:p>
        <w:p w:rsidR="00366E2B" w:rsidRDefault="00366E2B" w14:paraId="379A1665" w14:textId="02752BC6">
          <w:pPr>
            <w:pStyle w:val="TOC3"/>
            <w:ind w:left="0"/>
            <w:rPr>
              <w:rFonts w:asciiTheme="minorHAnsi" w:hAnsiTheme="minorHAnsi" w:eastAsiaTheme="minorEastAsia" w:cstheme="minorBidi"/>
              <w:noProof/>
              <w:kern w:val="2"/>
              <w:szCs w:val="24"/>
              <w:lang w:eastAsia="zh-CN"/>
              <w14:ligatures w14:val="standardContextual"/>
            </w:rPr>
          </w:pPr>
          <w:hyperlink w:history="1" w:anchor="_Toc170253471">
            <w:r w:rsidRPr="00201D9E">
              <w:rPr>
                <w:rStyle w:val="Hyperlink"/>
                <w:b/>
                <w:bCs/>
                <w:iCs/>
                <w:noProof/>
              </w:rPr>
              <w:t>2.2.1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rPr>
              <w:t>Página Principal</w:t>
            </w:r>
            <w:r>
              <w:rPr>
                <w:noProof/>
                <w:webHidden/>
              </w:rPr>
              <w:tab/>
            </w:r>
            <w:r>
              <w:rPr>
                <w:noProof/>
                <w:webHidden/>
              </w:rPr>
              <w:fldChar w:fldCharType="begin"/>
            </w:r>
            <w:r>
              <w:rPr>
                <w:noProof/>
                <w:webHidden/>
              </w:rPr>
              <w:instrText xml:space="preserve"> PAGEREF _Toc170253471 \h </w:instrText>
            </w:r>
            <w:r>
              <w:rPr>
                <w:noProof/>
                <w:webHidden/>
              </w:rPr>
            </w:r>
            <w:r>
              <w:rPr>
                <w:noProof/>
                <w:webHidden/>
              </w:rPr>
              <w:fldChar w:fldCharType="separate"/>
            </w:r>
            <w:r>
              <w:rPr>
                <w:noProof/>
                <w:webHidden/>
              </w:rPr>
              <w:t>36</w:t>
            </w:r>
            <w:r>
              <w:rPr>
                <w:noProof/>
                <w:webHidden/>
              </w:rPr>
              <w:fldChar w:fldCharType="end"/>
            </w:r>
          </w:hyperlink>
        </w:p>
        <w:p w:rsidR="00366E2B" w:rsidRDefault="00366E2B" w14:paraId="2D5A0120" w14:textId="109C01A9">
          <w:pPr>
            <w:pStyle w:val="TOC3"/>
            <w:ind w:left="0"/>
            <w:rPr>
              <w:rFonts w:asciiTheme="minorHAnsi" w:hAnsiTheme="minorHAnsi" w:eastAsiaTheme="minorEastAsia" w:cstheme="minorBidi"/>
              <w:noProof/>
              <w:kern w:val="2"/>
              <w:szCs w:val="24"/>
              <w:lang w:eastAsia="zh-CN"/>
              <w14:ligatures w14:val="standardContextual"/>
            </w:rPr>
          </w:pPr>
          <w:hyperlink w:history="1" w:anchor="_Toc170253472">
            <w:r w:rsidRPr="00201D9E">
              <w:rPr>
                <w:rStyle w:val="Hyperlink"/>
                <w:b/>
                <w:bCs/>
                <w:iCs/>
                <w:noProof/>
                <w:lang w:val="es-MX"/>
              </w:rPr>
              <w:t>2.2.2</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Cerrar Ventana</w:t>
            </w:r>
            <w:r>
              <w:rPr>
                <w:noProof/>
                <w:webHidden/>
              </w:rPr>
              <w:tab/>
            </w:r>
            <w:r>
              <w:rPr>
                <w:noProof/>
                <w:webHidden/>
              </w:rPr>
              <w:fldChar w:fldCharType="begin"/>
            </w:r>
            <w:r>
              <w:rPr>
                <w:noProof/>
                <w:webHidden/>
              </w:rPr>
              <w:instrText xml:space="preserve"> PAGEREF _Toc170253472 \h </w:instrText>
            </w:r>
            <w:r>
              <w:rPr>
                <w:noProof/>
                <w:webHidden/>
              </w:rPr>
            </w:r>
            <w:r>
              <w:rPr>
                <w:noProof/>
                <w:webHidden/>
              </w:rPr>
              <w:fldChar w:fldCharType="separate"/>
            </w:r>
            <w:r>
              <w:rPr>
                <w:noProof/>
                <w:webHidden/>
              </w:rPr>
              <w:t>36</w:t>
            </w:r>
            <w:r>
              <w:rPr>
                <w:noProof/>
                <w:webHidden/>
              </w:rPr>
              <w:fldChar w:fldCharType="end"/>
            </w:r>
          </w:hyperlink>
        </w:p>
        <w:p w:rsidR="00366E2B" w:rsidRDefault="00366E2B" w14:paraId="70E9F9B2" w14:textId="47DD66C6">
          <w:pPr>
            <w:pStyle w:val="TOC3"/>
            <w:ind w:left="0"/>
            <w:rPr>
              <w:rFonts w:asciiTheme="minorHAnsi" w:hAnsiTheme="minorHAnsi" w:eastAsiaTheme="minorEastAsia" w:cstheme="minorBidi"/>
              <w:noProof/>
              <w:kern w:val="2"/>
              <w:szCs w:val="24"/>
              <w:lang w:eastAsia="zh-CN"/>
              <w14:ligatures w14:val="standardContextual"/>
            </w:rPr>
          </w:pPr>
          <w:hyperlink w:history="1" w:anchor="_Toc170253473">
            <w:r w:rsidRPr="00201D9E">
              <w:rPr>
                <w:rStyle w:val="Hyperlink"/>
                <w:b/>
                <w:bCs/>
                <w:iCs/>
                <w:noProof/>
                <w:lang w:val="es-MX"/>
              </w:rPr>
              <w:t>2.2.3</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Estudiante no encontrado</w:t>
            </w:r>
            <w:r>
              <w:rPr>
                <w:noProof/>
                <w:webHidden/>
              </w:rPr>
              <w:tab/>
            </w:r>
            <w:r>
              <w:rPr>
                <w:noProof/>
                <w:webHidden/>
              </w:rPr>
              <w:fldChar w:fldCharType="begin"/>
            </w:r>
            <w:r>
              <w:rPr>
                <w:noProof/>
                <w:webHidden/>
              </w:rPr>
              <w:instrText xml:space="preserve"> PAGEREF _Toc170253473 \h </w:instrText>
            </w:r>
            <w:r>
              <w:rPr>
                <w:noProof/>
                <w:webHidden/>
              </w:rPr>
            </w:r>
            <w:r>
              <w:rPr>
                <w:noProof/>
                <w:webHidden/>
              </w:rPr>
              <w:fldChar w:fldCharType="separate"/>
            </w:r>
            <w:r>
              <w:rPr>
                <w:noProof/>
                <w:webHidden/>
              </w:rPr>
              <w:t>36</w:t>
            </w:r>
            <w:r>
              <w:rPr>
                <w:noProof/>
                <w:webHidden/>
              </w:rPr>
              <w:fldChar w:fldCharType="end"/>
            </w:r>
          </w:hyperlink>
        </w:p>
        <w:p w:rsidR="00366E2B" w:rsidRDefault="00366E2B" w14:paraId="5B1D1008" w14:textId="2AA6AE92">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74">
            <w:r w:rsidRPr="00201D9E">
              <w:rPr>
                <w:rStyle w:val="Hyperlink"/>
                <w:noProof/>
              </w:rPr>
              <w:t>2.3</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Flujos de Excepción</w:t>
            </w:r>
            <w:r>
              <w:rPr>
                <w:noProof/>
                <w:webHidden/>
              </w:rPr>
              <w:tab/>
            </w:r>
            <w:r>
              <w:rPr>
                <w:noProof/>
                <w:webHidden/>
              </w:rPr>
              <w:fldChar w:fldCharType="begin"/>
            </w:r>
            <w:r>
              <w:rPr>
                <w:noProof/>
                <w:webHidden/>
              </w:rPr>
              <w:instrText xml:space="preserve"> PAGEREF _Toc170253474 \h </w:instrText>
            </w:r>
            <w:r>
              <w:rPr>
                <w:noProof/>
                <w:webHidden/>
              </w:rPr>
            </w:r>
            <w:r>
              <w:rPr>
                <w:noProof/>
                <w:webHidden/>
              </w:rPr>
              <w:fldChar w:fldCharType="separate"/>
            </w:r>
            <w:r>
              <w:rPr>
                <w:noProof/>
                <w:webHidden/>
              </w:rPr>
              <w:t>36</w:t>
            </w:r>
            <w:r>
              <w:rPr>
                <w:noProof/>
                <w:webHidden/>
              </w:rPr>
              <w:fldChar w:fldCharType="end"/>
            </w:r>
          </w:hyperlink>
        </w:p>
        <w:p w:rsidR="00366E2B" w:rsidRDefault="00366E2B" w14:paraId="04FCF22E" w14:textId="53153C91">
          <w:pPr>
            <w:pStyle w:val="TOC3"/>
            <w:ind w:left="0"/>
            <w:rPr>
              <w:rFonts w:asciiTheme="minorHAnsi" w:hAnsiTheme="minorHAnsi" w:eastAsiaTheme="minorEastAsia" w:cstheme="minorBidi"/>
              <w:noProof/>
              <w:kern w:val="2"/>
              <w:szCs w:val="24"/>
              <w:lang w:eastAsia="zh-CN"/>
              <w14:ligatures w14:val="standardContextual"/>
            </w:rPr>
          </w:pPr>
          <w:hyperlink w:history="1" w:anchor="_Toc170253475">
            <w:r w:rsidRPr="00201D9E">
              <w:rPr>
                <w:rStyle w:val="Hyperlink"/>
                <w:b/>
                <w:bCs/>
                <w:iCs/>
                <w:noProof/>
              </w:rPr>
              <w:t>2.3.1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rPr>
              <w:t>Horas no guardadas</w:t>
            </w:r>
            <w:r>
              <w:rPr>
                <w:noProof/>
                <w:webHidden/>
              </w:rPr>
              <w:tab/>
            </w:r>
            <w:r>
              <w:rPr>
                <w:noProof/>
                <w:webHidden/>
              </w:rPr>
              <w:fldChar w:fldCharType="begin"/>
            </w:r>
            <w:r>
              <w:rPr>
                <w:noProof/>
                <w:webHidden/>
              </w:rPr>
              <w:instrText xml:space="preserve"> PAGEREF _Toc170253475 \h </w:instrText>
            </w:r>
            <w:r>
              <w:rPr>
                <w:noProof/>
                <w:webHidden/>
              </w:rPr>
            </w:r>
            <w:r>
              <w:rPr>
                <w:noProof/>
                <w:webHidden/>
              </w:rPr>
              <w:fldChar w:fldCharType="separate"/>
            </w:r>
            <w:r>
              <w:rPr>
                <w:noProof/>
                <w:webHidden/>
              </w:rPr>
              <w:t>36</w:t>
            </w:r>
            <w:r>
              <w:rPr>
                <w:noProof/>
                <w:webHidden/>
              </w:rPr>
              <w:fldChar w:fldCharType="end"/>
            </w:r>
          </w:hyperlink>
        </w:p>
        <w:p w:rsidR="00366E2B" w:rsidRDefault="00366E2B" w14:paraId="76E37811" w14:textId="26CC4FAA">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76">
            <w:r w:rsidRPr="00201D9E">
              <w:rPr>
                <w:rStyle w:val="Hyperlink"/>
                <w:noProof/>
                <w:lang w:val="es-MX"/>
              </w:rPr>
              <w:t>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Requerimientos especiales</w:t>
            </w:r>
            <w:r>
              <w:rPr>
                <w:noProof/>
                <w:webHidden/>
              </w:rPr>
              <w:tab/>
            </w:r>
            <w:r>
              <w:rPr>
                <w:noProof/>
                <w:webHidden/>
              </w:rPr>
              <w:fldChar w:fldCharType="begin"/>
            </w:r>
            <w:r>
              <w:rPr>
                <w:noProof/>
                <w:webHidden/>
              </w:rPr>
              <w:instrText xml:space="preserve"> PAGEREF _Toc170253476 \h </w:instrText>
            </w:r>
            <w:r>
              <w:rPr>
                <w:noProof/>
                <w:webHidden/>
              </w:rPr>
            </w:r>
            <w:r>
              <w:rPr>
                <w:noProof/>
                <w:webHidden/>
              </w:rPr>
              <w:fldChar w:fldCharType="separate"/>
            </w:r>
            <w:r>
              <w:rPr>
                <w:noProof/>
                <w:webHidden/>
              </w:rPr>
              <w:t>36</w:t>
            </w:r>
            <w:r>
              <w:rPr>
                <w:noProof/>
                <w:webHidden/>
              </w:rPr>
              <w:fldChar w:fldCharType="end"/>
            </w:r>
          </w:hyperlink>
        </w:p>
        <w:p w:rsidR="00366E2B" w:rsidRDefault="00366E2B" w14:paraId="0F822E92" w14:textId="4E03259A">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77">
            <w:r w:rsidRPr="00201D9E">
              <w:rPr>
                <w:rStyle w:val="Hyperlink"/>
                <w:noProof/>
                <w:lang w:val="es-MX"/>
              </w:rPr>
              <w:t>4.</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Precondiciones</w:t>
            </w:r>
            <w:r>
              <w:rPr>
                <w:noProof/>
                <w:webHidden/>
              </w:rPr>
              <w:tab/>
            </w:r>
            <w:r>
              <w:rPr>
                <w:noProof/>
                <w:webHidden/>
              </w:rPr>
              <w:fldChar w:fldCharType="begin"/>
            </w:r>
            <w:r>
              <w:rPr>
                <w:noProof/>
                <w:webHidden/>
              </w:rPr>
              <w:instrText xml:space="preserve"> PAGEREF _Toc170253477 \h </w:instrText>
            </w:r>
            <w:r>
              <w:rPr>
                <w:noProof/>
                <w:webHidden/>
              </w:rPr>
            </w:r>
            <w:r>
              <w:rPr>
                <w:noProof/>
                <w:webHidden/>
              </w:rPr>
              <w:fldChar w:fldCharType="separate"/>
            </w:r>
            <w:r>
              <w:rPr>
                <w:noProof/>
                <w:webHidden/>
              </w:rPr>
              <w:t>36</w:t>
            </w:r>
            <w:r>
              <w:rPr>
                <w:noProof/>
                <w:webHidden/>
              </w:rPr>
              <w:fldChar w:fldCharType="end"/>
            </w:r>
          </w:hyperlink>
        </w:p>
        <w:p w:rsidR="00366E2B" w:rsidRDefault="00366E2B" w14:paraId="10415D66" w14:textId="69EBE4B0">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78">
            <w:r w:rsidRPr="00201D9E">
              <w:rPr>
                <w:rStyle w:val="Hyperlink"/>
                <w:noProof/>
                <w:lang w:val="es-MX"/>
              </w:rPr>
              <w:t>5.</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MX"/>
              </w:rPr>
              <w:t>Poscondiciones</w:t>
            </w:r>
            <w:r>
              <w:rPr>
                <w:noProof/>
                <w:webHidden/>
              </w:rPr>
              <w:tab/>
            </w:r>
            <w:r>
              <w:rPr>
                <w:noProof/>
                <w:webHidden/>
              </w:rPr>
              <w:fldChar w:fldCharType="begin"/>
            </w:r>
            <w:r>
              <w:rPr>
                <w:noProof/>
                <w:webHidden/>
              </w:rPr>
              <w:instrText xml:space="preserve"> PAGEREF _Toc170253478 \h </w:instrText>
            </w:r>
            <w:r>
              <w:rPr>
                <w:noProof/>
                <w:webHidden/>
              </w:rPr>
            </w:r>
            <w:r>
              <w:rPr>
                <w:noProof/>
                <w:webHidden/>
              </w:rPr>
              <w:fldChar w:fldCharType="separate"/>
            </w:r>
            <w:r>
              <w:rPr>
                <w:noProof/>
                <w:webHidden/>
              </w:rPr>
              <w:t>37</w:t>
            </w:r>
            <w:r>
              <w:rPr>
                <w:noProof/>
                <w:webHidden/>
              </w:rPr>
              <w:fldChar w:fldCharType="end"/>
            </w:r>
          </w:hyperlink>
        </w:p>
        <w:p w:rsidR="00366E2B" w:rsidRDefault="00366E2B" w14:paraId="36A8DB09" w14:textId="41F100F7">
          <w:pPr>
            <w:pStyle w:val="TOC1"/>
            <w:rPr>
              <w:rFonts w:asciiTheme="minorHAnsi" w:hAnsiTheme="minorHAnsi" w:eastAsiaTheme="minorEastAsia" w:cstheme="minorBidi"/>
              <w:noProof/>
              <w:kern w:val="2"/>
              <w:szCs w:val="24"/>
              <w:lang w:eastAsia="zh-CN"/>
              <w14:ligatures w14:val="standardContextual"/>
            </w:rPr>
          </w:pPr>
          <w:hyperlink w:history="1" w:anchor="_Toc170253479">
            <w:r w:rsidRPr="00201D9E">
              <w:rPr>
                <w:rStyle w:val="Hyperlink"/>
                <w:noProof/>
                <w:lang w:val="es-419"/>
              </w:rPr>
              <w:t>Especificación de Caso de Uso: &lt;Publicar en el Foro&gt;</w:t>
            </w:r>
            <w:r>
              <w:rPr>
                <w:noProof/>
                <w:webHidden/>
              </w:rPr>
              <w:tab/>
            </w:r>
            <w:r>
              <w:rPr>
                <w:noProof/>
                <w:webHidden/>
              </w:rPr>
              <w:fldChar w:fldCharType="begin"/>
            </w:r>
            <w:r>
              <w:rPr>
                <w:noProof/>
                <w:webHidden/>
              </w:rPr>
              <w:instrText xml:space="preserve"> PAGEREF _Toc170253479 \h </w:instrText>
            </w:r>
            <w:r>
              <w:rPr>
                <w:noProof/>
                <w:webHidden/>
              </w:rPr>
            </w:r>
            <w:r>
              <w:rPr>
                <w:noProof/>
                <w:webHidden/>
              </w:rPr>
              <w:fldChar w:fldCharType="separate"/>
            </w:r>
            <w:r>
              <w:rPr>
                <w:noProof/>
                <w:webHidden/>
              </w:rPr>
              <w:t>38</w:t>
            </w:r>
            <w:r>
              <w:rPr>
                <w:noProof/>
                <w:webHidden/>
              </w:rPr>
              <w:fldChar w:fldCharType="end"/>
            </w:r>
          </w:hyperlink>
        </w:p>
        <w:p w:rsidR="00366E2B" w:rsidRDefault="00366E2B" w14:paraId="06E7BEF7" w14:textId="4FD3C8AE">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80">
            <w:r w:rsidRPr="00201D9E">
              <w:rPr>
                <w:rStyle w:val="Hyperlink"/>
                <w:noProof/>
              </w:rPr>
              <w:t>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Publicar en el Foro</w:t>
            </w:r>
            <w:r>
              <w:rPr>
                <w:noProof/>
                <w:webHidden/>
              </w:rPr>
              <w:tab/>
            </w:r>
            <w:r>
              <w:rPr>
                <w:noProof/>
                <w:webHidden/>
              </w:rPr>
              <w:fldChar w:fldCharType="begin"/>
            </w:r>
            <w:r>
              <w:rPr>
                <w:noProof/>
                <w:webHidden/>
              </w:rPr>
              <w:instrText xml:space="preserve"> PAGEREF _Toc170253480 \h </w:instrText>
            </w:r>
            <w:r>
              <w:rPr>
                <w:noProof/>
                <w:webHidden/>
              </w:rPr>
            </w:r>
            <w:r>
              <w:rPr>
                <w:noProof/>
                <w:webHidden/>
              </w:rPr>
              <w:fldChar w:fldCharType="separate"/>
            </w:r>
            <w:r>
              <w:rPr>
                <w:noProof/>
                <w:webHidden/>
              </w:rPr>
              <w:t>38</w:t>
            </w:r>
            <w:r>
              <w:rPr>
                <w:noProof/>
                <w:webHidden/>
              </w:rPr>
              <w:fldChar w:fldCharType="end"/>
            </w:r>
          </w:hyperlink>
        </w:p>
        <w:p w:rsidR="00366E2B" w:rsidRDefault="00366E2B" w14:paraId="0395C348" w14:textId="7AFD72E4">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81">
            <w:r w:rsidRPr="00201D9E">
              <w:rPr>
                <w:rStyle w:val="Hyperlink"/>
                <w:noProof/>
              </w:rPr>
              <w:t>1.1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Breve Descripción</w:t>
            </w:r>
            <w:r>
              <w:rPr>
                <w:noProof/>
                <w:webHidden/>
              </w:rPr>
              <w:tab/>
            </w:r>
            <w:r>
              <w:rPr>
                <w:noProof/>
                <w:webHidden/>
              </w:rPr>
              <w:fldChar w:fldCharType="begin"/>
            </w:r>
            <w:r>
              <w:rPr>
                <w:noProof/>
                <w:webHidden/>
              </w:rPr>
              <w:instrText xml:space="preserve"> PAGEREF _Toc170253481 \h </w:instrText>
            </w:r>
            <w:r>
              <w:rPr>
                <w:noProof/>
                <w:webHidden/>
              </w:rPr>
            </w:r>
            <w:r>
              <w:rPr>
                <w:noProof/>
                <w:webHidden/>
              </w:rPr>
              <w:fldChar w:fldCharType="separate"/>
            </w:r>
            <w:r>
              <w:rPr>
                <w:noProof/>
                <w:webHidden/>
              </w:rPr>
              <w:t>38</w:t>
            </w:r>
            <w:r>
              <w:rPr>
                <w:noProof/>
                <w:webHidden/>
              </w:rPr>
              <w:fldChar w:fldCharType="end"/>
            </w:r>
          </w:hyperlink>
        </w:p>
        <w:p w:rsidR="00366E2B" w:rsidRDefault="00366E2B" w14:paraId="23714174" w14:textId="5EC601EE">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82">
            <w:r w:rsidRPr="00201D9E">
              <w:rPr>
                <w:rStyle w:val="Hyperlink"/>
                <w:noProof/>
              </w:rPr>
              <w:t>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 de Eventos</w:t>
            </w:r>
            <w:r>
              <w:rPr>
                <w:noProof/>
                <w:webHidden/>
              </w:rPr>
              <w:tab/>
            </w:r>
            <w:r>
              <w:rPr>
                <w:noProof/>
                <w:webHidden/>
              </w:rPr>
              <w:fldChar w:fldCharType="begin"/>
            </w:r>
            <w:r>
              <w:rPr>
                <w:noProof/>
                <w:webHidden/>
              </w:rPr>
              <w:instrText xml:space="preserve"> PAGEREF _Toc170253482 \h </w:instrText>
            </w:r>
            <w:r>
              <w:rPr>
                <w:noProof/>
                <w:webHidden/>
              </w:rPr>
            </w:r>
            <w:r>
              <w:rPr>
                <w:noProof/>
                <w:webHidden/>
              </w:rPr>
              <w:fldChar w:fldCharType="separate"/>
            </w:r>
            <w:r>
              <w:rPr>
                <w:noProof/>
                <w:webHidden/>
              </w:rPr>
              <w:t>38</w:t>
            </w:r>
            <w:r>
              <w:rPr>
                <w:noProof/>
                <w:webHidden/>
              </w:rPr>
              <w:fldChar w:fldCharType="end"/>
            </w:r>
          </w:hyperlink>
        </w:p>
        <w:p w:rsidR="00366E2B" w:rsidRDefault="00366E2B" w14:paraId="4AE8BDA1" w14:textId="5D7F87FB">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83">
            <w:r w:rsidRPr="00201D9E">
              <w:rPr>
                <w:rStyle w:val="Hyperlink"/>
                <w:noProof/>
              </w:rPr>
              <w:t>2.1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 Básico</w:t>
            </w:r>
            <w:r>
              <w:rPr>
                <w:noProof/>
                <w:webHidden/>
              </w:rPr>
              <w:tab/>
            </w:r>
            <w:r>
              <w:rPr>
                <w:noProof/>
                <w:webHidden/>
              </w:rPr>
              <w:fldChar w:fldCharType="begin"/>
            </w:r>
            <w:r>
              <w:rPr>
                <w:noProof/>
                <w:webHidden/>
              </w:rPr>
              <w:instrText xml:space="preserve"> PAGEREF _Toc170253483 \h </w:instrText>
            </w:r>
            <w:r>
              <w:rPr>
                <w:noProof/>
                <w:webHidden/>
              </w:rPr>
            </w:r>
            <w:r>
              <w:rPr>
                <w:noProof/>
                <w:webHidden/>
              </w:rPr>
              <w:fldChar w:fldCharType="separate"/>
            </w:r>
            <w:r>
              <w:rPr>
                <w:noProof/>
                <w:webHidden/>
              </w:rPr>
              <w:t>38</w:t>
            </w:r>
            <w:r>
              <w:rPr>
                <w:noProof/>
                <w:webHidden/>
              </w:rPr>
              <w:fldChar w:fldCharType="end"/>
            </w:r>
          </w:hyperlink>
        </w:p>
        <w:p w:rsidR="00366E2B" w:rsidRDefault="00366E2B" w14:paraId="5DBFB60F" w14:textId="5E4C12B3">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84">
            <w:r w:rsidRPr="00201D9E">
              <w:rPr>
                <w:rStyle w:val="Hyperlink"/>
                <w:noProof/>
              </w:rPr>
              <w:t>2.2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Flujos Alternos</w:t>
            </w:r>
            <w:r>
              <w:rPr>
                <w:noProof/>
                <w:webHidden/>
              </w:rPr>
              <w:tab/>
            </w:r>
            <w:r>
              <w:rPr>
                <w:noProof/>
                <w:webHidden/>
              </w:rPr>
              <w:fldChar w:fldCharType="begin"/>
            </w:r>
            <w:r>
              <w:rPr>
                <w:noProof/>
                <w:webHidden/>
              </w:rPr>
              <w:instrText xml:space="preserve"> PAGEREF _Toc170253484 \h </w:instrText>
            </w:r>
            <w:r>
              <w:rPr>
                <w:noProof/>
                <w:webHidden/>
              </w:rPr>
            </w:r>
            <w:r>
              <w:rPr>
                <w:noProof/>
                <w:webHidden/>
              </w:rPr>
              <w:fldChar w:fldCharType="separate"/>
            </w:r>
            <w:r>
              <w:rPr>
                <w:noProof/>
                <w:webHidden/>
              </w:rPr>
              <w:t>38</w:t>
            </w:r>
            <w:r>
              <w:rPr>
                <w:noProof/>
                <w:webHidden/>
              </w:rPr>
              <w:fldChar w:fldCharType="end"/>
            </w:r>
          </w:hyperlink>
        </w:p>
        <w:p w:rsidR="00366E2B" w:rsidRDefault="00366E2B" w14:paraId="1EB83EDC" w14:textId="5515F0F6">
          <w:pPr>
            <w:pStyle w:val="TOC3"/>
            <w:ind w:left="0"/>
            <w:rPr>
              <w:rFonts w:asciiTheme="minorHAnsi" w:hAnsiTheme="minorHAnsi" w:eastAsiaTheme="minorEastAsia" w:cstheme="minorBidi"/>
              <w:noProof/>
              <w:kern w:val="2"/>
              <w:szCs w:val="24"/>
              <w:lang w:eastAsia="zh-CN"/>
              <w14:ligatures w14:val="standardContextual"/>
            </w:rPr>
          </w:pPr>
          <w:hyperlink w:history="1" w:anchor="_Toc170253485">
            <w:r w:rsidRPr="00201D9E">
              <w:rPr>
                <w:rStyle w:val="Hyperlink"/>
                <w:b/>
                <w:bCs/>
                <w:iCs/>
                <w:noProof/>
              </w:rPr>
              <w:t>2.2.1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rPr>
              <w:t>Página Principal</w:t>
            </w:r>
            <w:r>
              <w:rPr>
                <w:noProof/>
                <w:webHidden/>
              </w:rPr>
              <w:tab/>
            </w:r>
            <w:r>
              <w:rPr>
                <w:noProof/>
                <w:webHidden/>
              </w:rPr>
              <w:fldChar w:fldCharType="begin"/>
            </w:r>
            <w:r>
              <w:rPr>
                <w:noProof/>
                <w:webHidden/>
              </w:rPr>
              <w:instrText xml:space="preserve"> PAGEREF _Toc170253485 \h </w:instrText>
            </w:r>
            <w:r>
              <w:rPr>
                <w:noProof/>
                <w:webHidden/>
              </w:rPr>
            </w:r>
            <w:r>
              <w:rPr>
                <w:noProof/>
                <w:webHidden/>
              </w:rPr>
              <w:fldChar w:fldCharType="separate"/>
            </w:r>
            <w:r>
              <w:rPr>
                <w:noProof/>
                <w:webHidden/>
              </w:rPr>
              <w:t>38</w:t>
            </w:r>
            <w:r>
              <w:rPr>
                <w:noProof/>
                <w:webHidden/>
              </w:rPr>
              <w:fldChar w:fldCharType="end"/>
            </w:r>
          </w:hyperlink>
        </w:p>
        <w:p w:rsidR="00366E2B" w:rsidRDefault="00366E2B" w14:paraId="1D50367F" w14:textId="1A978291">
          <w:pPr>
            <w:pStyle w:val="TOC3"/>
            <w:ind w:left="0"/>
            <w:rPr>
              <w:rFonts w:asciiTheme="minorHAnsi" w:hAnsiTheme="minorHAnsi" w:eastAsiaTheme="minorEastAsia" w:cstheme="minorBidi"/>
              <w:noProof/>
              <w:kern w:val="2"/>
              <w:szCs w:val="24"/>
              <w:lang w:eastAsia="zh-CN"/>
              <w14:ligatures w14:val="standardContextual"/>
            </w:rPr>
          </w:pPr>
          <w:hyperlink w:history="1" w:anchor="_Toc170253486">
            <w:r w:rsidRPr="00201D9E">
              <w:rPr>
                <w:rStyle w:val="Hyperlink"/>
                <w:b/>
                <w:bCs/>
                <w:iCs/>
                <w:noProof/>
              </w:rPr>
              <w:t>2.2.2</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419"/>
              </w:rPr>
              <w:t>Información Invalida</w:t>
            </w:r>
            <w:r>
              <w:rPr>
                <w:noProof/>
                <w:webHidden/>
              </w:rPr>
              <w:tab/>
            </w:r>
            <w:r>
              <w:rPr>
                <w:noProof/>
                <w:webHidden/>
              </w:rPr>
              <w:fldChar w:fldCharType="begin"/>
            </w:r>
            <w:r>
              <w:rPr>
                <w:noProof/>
                <w:webHidden/>
              </w:rPr>
              <w:instrText xml:space="preserve"> PAGEREF _Toc170253486 \h </w:instrText>
            </w:r>
            <w:r>
              <w:rPr>
                <w:noProof/>
                <w:webHidden/>
              </w:rPr>
            </w:r>
            <w:r>
              <w:rPr>
                <w:noProof/>
                <w:webHidden/>
              </w:rPr>
              <w:fldChar w:fldCharType="separate"/>
            </w:r>
            <w:r>
              <w:rPr>
                <w:noProof/>
                <w:webHidden/>
              </w:rPr>
              <w:t>38</w:t>
            </w:r>
            <w:r>
              <w:rPr>
                <w:noProof/>
                <w:webHidden/>
              </w:rPr>
              <w:fldChar w:fldCharType="end"/>
            </w:r>
          </w:hyperlink>
        </w:p>
        <w:p w:rsidR="00366E2B" w:rsidRDefault="00366E2B" w14:paraId="29475EEF" w14:textId="3A538CF3">
          <w:pPr>
            <w:pStyle w:val="TOC3"/>
            <w:ind w:left="0"/>
            <w:rPr>
              <w:rFonts w:asciiTheme="minorHAnsi" w:hAnsiTheme="minorHAnsi" w:eastAsiaTheme="minorEastAsia" w:cstheme="minorBidi"/>
              <w:noProof/>
              <w:kern w:val="2"/>
              <w:szCs w:val="24"/>
              <w:lang w:eastAsia="zh-CN"/>
              <w14:ligatures w14:val="standardContextual"/>
            </w:rPr>
          </w:pPr>
          <w:hyperlink w:history="1" w:anchor="_Toc170253487">
            <w:r w:rsidRPr="00201D9E">
              <w:rPr>
                <w:rStyle w:val="Hyperlink"/>
                <w:b/>
                <w:bCs/>
                <w:iCs/>
                <w:noProof/>
              </w:rPr>
              <w:t>2.2.3</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419"/>
              </w:rPr>
              <w:t>Error de Conexión</w:t>
            </w:r>
            <w:r>
              <w:rPr>
                <w:noProof/>
                <w:webHidden/>
              </w:rPr>
              <w:tab/>
            </w:r>
            <w:r>
              <w:rPr>
                <w:noProof/>
                <w:webHidden/>
              </w:rPr>
              <w:fldChar w:fldCharType="begin"/>
            </w:r>
            <w:r>
              <w:rPr>
                <w:noProof/>
                <w:webHidden/>
              </w:rPr>
              <w:instrText xml:space="preserve"> PAGEREF _Toc170253487 \h </w:instrText>
            </w:r>
            <w:r>
              <w:rPr>
                <w:noProof/>
                <w:webHidden/>
              </w:rPr>
            </w:r>
            <w:r>
              <w:rPr>
                <w:noProof/>
                <w:webHidden/>
              </w:rPr>
              <w:fldChar w:fldCharType="separate"/>
            </w:r>
            <w:r>
              <w:rPr>
                <w:noProof/>
                <w:webHidden/>
              </w:rPr>
              <w:t>39</w:t>
            </w:r>
            <w:r>
              <w:rPr>
                <w:noProof/>
                <w:webHidden/>
              </w:rPr>
              <w:fldChar w:fldCharType="end"/>
            </w:r>
          </w:hyperlink>
        </w:p>
        <w:p w:rsidR="00366E2B" w:rsidRDefault="00366E2B" w14:paraId="3211C487" w14:textId="3ED9958F">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88">
            <w:r w:rsidRPr="00201D9E">
              <w:rPr>
                <w:rStyle w:val="Hyperlink"/>
                <w:noProof/>
              </w:rPr>
              <w:t>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Requerimientos especiales</w:t>
            </w:r>
            <w:r>
              <w:rPr>
                <w:noProof/>
                <w:webHidden/>
              </w:rPr>
              <w:tab/>
            </w:r>
            <w:r>
              <w:rPr>
                <w:noProof/>
                <w:webHidden/>
              </w:rPr>
              <w:fldChar w:fldCharType="begin"/>
            </w:r>
            <w:r>
              <w:rPr>
                <w:noProof/>
                <w:webHidden/>
              </w:rPr>
              <w:instrText xml:space="preserve"> PAGEREF _Toc170253488 \h </w:instrText>
            </w:r>
            <w:r>
              <w:rPr>
                <w:noProof/>
                <w:webHidden/>
              </w:rPr>
            </w:r>
            <w:r>
              <w:rPr>
                <w:noProof/>
                <w:webHidden/>
              </w:rPr>
              <w:fldChar w:fldCharType="separate"/>
            </w:r>
            <w:r>
              <w:rPr>
                <w:noProof/>
                <w:webHidden/>
              </w:rPr>
              <w:t>39</w:t>
            </w:r>
            <w:r>
              <w:rPr>
                <w:noProof/>
                <w:webHidden/>
              </w:rPr>
              <w:fldChar w:fldCharType="end"/>
            </w:r>
          </w:hyperlink>
        </w:p>
        <w:p w:rsidR="00366E2B" w:rsidRDefault="00366E2B" w14:paraId="6EAD3061" w14:textId="41418820">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89">
            <w:r w:rsidRPr="00201D9E">
              <w:rPr>
                <w:rStyle w:val="Hyperlink"/>
                <w:noProof/>
              </w:rPr>
              <w:t>4.</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Precondiciones</w:t>
            </w:r>
            <w:r>
              <w:rPr>
                <w:noProof/>
                <w:webHidden/>
              </w:rPr>
              <w:tab/>
            </w:r>
            <w:r>
              <w:rPr>
                <w:noProof/>
                <w:webHidden/>
              </w:rPr>
              <w:fldChar w:fldCharType="begin"/>
            </w:r>
            <w:r>
              <w:rPr>
                <w:noProof/>
                <w:webHidden/>
              </w:rPr>
              <w:instrText xml:space="preserve"> PAGEREF _Toc170253489 \h </w:instrText>
            </w:r>
            <w:r>
              <w:rPr>
                <w:noProof/>
                <w:webHidden/>
              </w:rPr>
            </w:r>
            <w:r>
              <w:rPr>
                <w:noProof/>
                <w:webHidden/>
              </w:rPr>
              <w:fldChar w:fldCharType="separate"/>
            </w:r>
            <w:r>
              <w:rPr>
                <w:noProof/>
                <w:webHidden/>
              </w:rPr>
              <w:t>39</w:t>
            </w:r>
            <w:r>
              <w:rPr>
                <w:noProof/>
                <w:webHidden/>
              </w:rPr>
              <w:fldChar w:fldCharType="end"/>
            </w:r>
          </w:hyperlink>
        </w:p>
        <w:p w:rsidR="00366E2B" w:rsidRDefault="00366E2B" w14:paraId="0525E211" w14:textId="2DE54A8D">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90">
            <w:r w:rsidRPr="00201D9E">
              <w:rPr>
                <w:rStyle w:val="Hyperlink"/>
                <w:noProof/>
              </w:rPr>
              <w:t>5.</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Postcondiciones</w:t>
            </w:r>
            <w:r>
              <w:rPr>
                <w:noProof/>
                <w:webHidden/>
              </w:rPr>
              <w:tab/>
            </w:r>
            <w:r>
              <w:rPr>
                <w:noProof/>
                <w:webHidden/>
              </w:rPr>
              <w:fldChar w:fldCharType="begin"/>
            </w:r>
            <w:r>
              <w:rPr>
                <w:noProof/>
                <w:webHidden/>
              </w:rPr>
              <w:instrText xml:space="preserve"> PAGEREF _Toc170253490 \h </w:instrText>
            </w:r>
            <w:r>
              <w:rPr>
                <w:noProof/>
                <w:webHidden/>
              </w:rPr>
            </w:r>
            <w:r>
              <w:rPr>
                <w:noProof/>
                <w:webHidden/>
              </w:rPr>
              <w:fldChar w:fldCharType="separate"/>
            </w:r>
            <w:r>
              <w:rPr>
                <w:noProof/>
                <w:webHidden/>
              </w:rPr>
              <w:t>39</w:t>
            </w:r>
            <w:r>
              <w:rPr>
                <w:noProof/>
                <w:webHidden/>
              </w:rPr>
              <w:fldChar w:fldCharType="end"/>
            </w:r>
          </w:hyperlink>
        </w:p>
        <w:p w:rsidR="00366E2B" w:rsidRDefault="00366E2B" w14:paraId="195E5E26" w14:textId="1D7BD28F">
          <w:pPr>
            <w:pStyle w:val="TOC1"/>
            <w:rPr>
              <w:rFonts w:asciiTheme="minorHAnsi" w:hAnsiTheme="minorHAnsi" w:eastAsiaTheme="minorEastAsia" w:cstheme="minorBidi"/>
              <w:noProof/>
              <w:kern w:val="2"/>
              <w:szCs w:val="24"/>
              <w:lang w:eastAsia="zh-CN"/>
              <w14:ligatures w14:val="standardContextual"/>
            </w:rPr>
          </w:pPr>
          <w:hyperlink w:history="1" w:anchor="_Toc170253491">
            <w:r w:rsidRPr="00201D9E">
              <w:rPr>
                <w:rStyle w:val="Hyperlink"/>
                <w:noProof/>
                <w:lang w:val="es-419"/>
              </w:rPr>
              <w:t>Especificación de Caso de Uso: &lt;Comentar en el Foro&gt;</w:t>
            </w:r>
            <w:r>
              <w:rPr>
                <w:noProof/>
                <w:webHidden/>
              </w:rPr>
              <w:tab/>
            </w:r>
            <w:r>
              <w:rPr>
                <w:noProof/>
                <w:webHidden/>
              </w:rPr>
              <w:fldChar w:fldCharType="begin"/>
            </w:r>
            <w:r>
              <w:rPr>
                <w:noProof/>
                <w:webHidden/>
              </w:rPr>
              <w:instrText xml:space="preserve"> PAGEREF _Toc170253491 \h </w:instrText>
            </w:r>
            <w:r>
              <w:rPr>
                <w:noProof/>
                <w:webHidden/>
              </w:rPr>
            </w:r>
            <w:r>
              <w:rPr>
                <w:noProof/>
                <w:webHidden/>
              </w:rPr>
              <w:fldChar w:fldCharType="separate"/>
            </w:r>
            <w:r>
              <w:rPr>
                <w:noProof/>
                <w:webHidden/>
              </w:rPr>
              <w:t>40</w:t>
            </w:r>
            <w:r>
              <w:rPr>
                <w:noProof/>
                <w:webHidden/>
              </w:rPr>
              <w:fldChar w:fldCharType="end"/>
            </w:r>
          </w:hyperlink>
        </w:p>
        <w:p w:rsidR="00366E2B" w:rsidRDefault="00366E2B" w14:paraId="544EA594" w14:textId="55154608">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92">
            <w:r w:rsidRPr="00201D9E">
              <w:rPr>
                <w:rStyle w:val="Hyperlink"/>
                <w:noProof/>
              </w:rPr>
              <w:t>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Configurar Perfil (Estudiante)</w:t>
            </w:r>
            <w:r>
              <w:rPr>
                <w:noProof/>
                <w:webHidden/>
              </w:rPr>
              <w:tab/>
            </w:r>
            <w:r>
              <w:rPr>
                <w:noProof/>
                <w:webHidden/>
              </w:rPr>
              <w:fldChar w:fldCharType="begin"/>
            </w:r>
            <w:r>
              <w:rPr>
                <w:noProof/>
                <w:webHidden/>
              </w:rPr>
              <w:instrText xml:space="preserve"> PAGEREF _Toc170253492 \h </w:instrText>
            </w:r>
            <w:r>
              <w:rPr>
                <w:noProof/>
                <w:webHidden/>
              </w:rPr>
            </w:r>
            <w:r>
              <w:rPr>
                <w:noProof/>
                <w:webHidden/>
              </w:rPr>
              <w:fldChar w:fldCharType="separate"/>
            </w:r>
            <w:r>
              <w:rPr>
                <w:noProof/>
                <w:webHidden/>
              </w:rPr>
              <w:t>40</w:t>
            </w:r>
            <w:r>
              <w:rPr>
                <w:noProof/>
                <w:webHidden/>
              </w:rPr>
              <w:fldChar w:fldCharType="end"/>
            </w:r>
          </w:hyperlink>
        </w:p>
        <w:p w:rsidR="00366E2B" w:rsidRDefault="00366E2B" w14:paraId="68330D6F" w14:textId="1AEF20B0">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93">
            <w:r w:rsidRPr="00201D9E">
              <w:rPr>
                <w:rStyle w:val="Hyperlink"/>
                <w:noProof/>
              </w:rPr>
              <w:t>1.1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Breve Descripción</w:t>
            </w:r>
            <w:r>
              <w:rPr>
                <w:noProof/>
                <w:webHidden/>
              </w:rPr>
              <w:tab/>
            </w:r>
            <w:r>
              <w:rPr>
                <w:noProof/>
                <w:webHidden/>
              </w:rPr>
              <w:fldChar w:fldCharType="begin"/>
            </w:r>
            <w:r>
              <w:rPr>
                <w:noProof/>
                <w:webHidden/>
              </w:rPr>
              <w:instrText xml:space="preserve"> PAGEREF _Toc170253493 \h </w:instrText>
            </w:r>
            <w:r>
              <w:rPr>
                <w:noProof/>
                <w:webHidden/>
              </w:rPr>
            </w:r>
            <w:r>
              <w:rPr>
                <w:noProof/>
                <w:webHidden/>
              </w:rPr>
              <w:fldChar w:fldCharType="separate"/>
            </w:r>
            <w:r>
              <w:rPr>
                <w:noProof/>
                <w:webHidden/>
              </w:rPr>
              <w:t>40</w:t>
            </w:r>
            <w:r>
              <w:rPr>
                <w:noProof/>
                <w:webHidden/>
              </w:rPr>
              <w:fldChar w:fldCharType="end"/>
            </w:r>
          </w:hyperlink>
        </w:p>
        <w:p w:rsidR="00366E2B" w:rsidRDefault="00366E2B" w14:paraId="09974008" w14:textId="323E8449">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494">
            <w:r w:rsidRPr="00201D9E">
              <w:rPr>
                <w:rStyle w:val="Hyperlink"/>
                <w:noProof/>
              </w:rPr>
              <w:t>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 de Eventos</w:t>
            </w:r>
            <w:r>
              <w:rPr>
                <w:noProof/>
                <w:webHidden/>
              </w:rPr>
              <w:tab/>
            </w:r>
            <w:r>
              <w:rPr>
                <w:noProof/>
                <w:webHidden/>
              </w:rPr>
              <w:fldChar w:fldCharType="begin"/>
            </w:r>
            <w:r>
              <w:rPr>
                <w:noProof/>
                <w:webHidden/>
              </w:rPr>
              <w:instrText xml:space="preserve"> PAGEREF _Toc170253494 \h </w:instrText>
            </w:r>
            <w:r>
              <w:rPr>
                <w:noProof/>
                <w:webHidden/>
              </w:rPr>
            </w:r>
            <w:r>
              <w:rPr>
                <w:noProof/>
                <w:webHidden/>
              </w:rPr>
              <w:fldChar w:fldCharType="separate"/>
            </w:r>
            <w:r>
              <w:rPr>
                <w:noProof/>
                <w:webHidden/>
              </w:rPr>
              <w:t>40</w:t>
            </w:r>
            <w:r>
              <w:rPr>
                <w:noProof/>
                <w:webHidden/>
              </w:rPr>
              <w:fldChar w:fldCharType="end"/>
            </w:r>
          </w:hyperlink>
        </w:p>
        <w:p w:rsidR="00366E2B" w:rsidRDefault="00366E2B" w14:paraId="0A802B2E" w14:textId="3FFFADED">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95">
            <w:r w:rsidRPr="00201D9E">
              <w:rPr>
                <w:rStyle w:val="Hyperlink"/>
                <w:noProof/>
              </w:rPr>
              <w:t>2.1</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 Básico</w:t>
            </w:r>
            <w:r>
              <w:rPr>
                <w:noProof/>
                <w:webHidden/>
              </w:rPr>
              <w:tab/>
            </w:r>
            <w:r>
              <w:rPr>
                <w:noProof/>
                <w:webHidden/>
              </w:rPr>
              <w:fldChar w:fldCharType="begin"/>
            </w:r>
            <w:r>
              <w:rPr>
                <w:noProof/>
                <w:webHidden/>
              </w:rPr>
              <w:instrText xml:space="preserve"> PAGEREF _Toc170253495 \h </w:instrText>
            </w:r>
            <w:r>
              <w:rPr>
                <w:noProof/>
                <w:webHidden/>
              </w:rPr>
            </w:r>
            <w:r>
              <w:rPr>
                <w:noProof/>
                <w:webHidden/>
              </w:rPr>
              <w:fldChar w:fldCharType="separate"/>
            </w:r>
            <w:r>
              <w:rPr>
                <w:noProof/>
                <w:webHidden/>
              </w:rPr>
              <w:t>40</w:t>
            </w:r>
            <w:r>
              <w:rPr>
                <w:noProof/>
                <w:webHidden/>
              </w:rPr>
              <w:fldChar w:fldCharType="end"/>
            </w:r>
          </w:hyperlink>
        </w:p>
        <w:p w:rsidR="00366E2B" w:rsidRDefault="00366E2B" w14:paraId="720546FE" w14:textId="5A6EB451">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96">
            <w:r w:rsidRPr="00201D9E">
              <w:rPr>
                <w:rStyle w:val="Hyperlink"/>
                <w:noProof/>
              </w:rPr>
              <w:t>2.2</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Flujos Alternos</w:t>
            </w:r>
            <w:r>
              <w:rPr>
                <w:noProof/>
                <w:webHidden/>
              </w:rPr>
              <w:tab/>
            </w:r>
            <w:r>
              <w:rPr>
                <w:noProof/>
                <w:webHidden/>
              </w:rPr>
              <w:fldChar w:fldCharType="begin"/>
            </w:r>
            <w:r>
              <w:rPr>
                <w:noProof/>
                <w:webHidden/>
              </w:rPr>
              <w:instrText xml:space="preserve"> PAGEREF _Toc170253496 \h </w:instrText>
            </w:r>
            <w:r>
              <w:rPr>
                <w:noProof/>
                <w:webHidden/>
              </w:rPr>
            </w:r>
            <w:r>
              <w:rPr>
                <w:noProof/>
                <w:webHidden/>
              </w:rPr>
              <w:fldChar w:fldCharType="separate"/>
            </w:r>
            <w:r>
              <w:rPr>
                <w:noProof/>
                <w:webHidden/>
              </w:rPr>
              <w:t>40</w:t>
            </w:r>
            <w:r>
              <w:rPr>
                <w:noProof/>
                <w:webHidden/>
              </w:rPr>
              <w:fldChar w:fldCharType="end"/>
            </w:r>
          </w:hyperlink>
        </w:p>
        <w:p w:rsidR="00366E2B" w:rsidRDefault="00366E2B" w14:paraId="4F8182D2" w14:textId="5A1C834D">
          <w:pPr>
            <w:pStyle w:val="TOC3"/>
            <w:ind w:left="0"/>
            <w:rPr>
              <w:rFonts w:asciiTheme="minorHAnsi" w:hAnsiTheme="minorHAnsi" w:eastAsiaTheme="minorEastAsia" w:cstheme="minorBidi"/>
              <w:noProof/>
              <w:kern w:val="2"/>
              <w:szCs w:val="24"/>
              <w:lang w:eastAsia="zh-CN"/>
              <w14:ligatures w14:val="standardContextual"/>
            </w:rPr>
          </w:pPr>
          <w:hyperlink w:history="1" w:anchor="_Toc170253497">
            <w:r w:rsidRPr="00201D9E">
              <w:rPr>
                <w:rStyle w:val="Hyperlink"/>
                <w:b/>
                <w:bCs/>
                <w:iCs/>
                <w:noProof/>
              </w:rPr>
              <w:t>2.2.1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rPr>
              <w:t>Página Principal</w:t>
            </w:r>
            <w:r>
              <w:rPr>
                <w:noProof/>
                <w:webHidden/>
              </w:rPr>
              <w:tab/>
            </w:r>
            <w:r>
              <w:rPr>
                <w:noProof/>
                <w:webHidden/>
              </w:rPr>
              <w:fldChar w:fldCharType="begin"/>
            </w:r>
            <w:r>
              <w:rPr>
                <w:noProof/>
                <w:webHidden/>
              </w:rPr>
              <w:instrText xml:space="preserve"> PAGEREF _Toc170253497 \h </w:instrText>
            </w:r>
            <w:r>
              <w:rPr>
                <w:noProof/>
                <w:webHidden/>
              </w:rPr>
            </w:r>
            <w:r>
              <w:rPr>
                <w:noProof/>
                <w:webHidden/>
              </w:rPr>
              <w:fldChar w:fldCharType="separate"/>
            </w:r>
            <w:r>
              <w:rPr>
                <w:noProof/>
                <w:webHidden/>
              </w:rPr>
              <w:t>40</w:t>
            </w:r>
            <w:r>
              <w:rPr>
                <w:noProof/>
                <w:webHidden/>
              </w:rPr>
              <w:fldChar w:fldCharType="end"/>
            </w:r>
          </w:hyperlink>
        </w:p>
        <w:p w:rsidR="00366E2B" w:rsidRDefault="00366E2B" w14:paraId="36849891" w14:textId="4B16194C">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498">
            <w:r w:rsidRPr="00201D9E">
              <w:rPr>
                <w:rStyle w:val="Hyperlink"/>
                <w:noProof/>
              </w:rPr>
              <w:t>2.3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Flujos de Excepción</w:t>
            </w:r>
            <w:r>
              <w:rPr>
                <w:noProof/>
                <w:webHidden/>
              </w:rPr>
              <w:tab/>
            </w:r>
            <w:r>
              <w:rPr>
                <w:noProof/>
                <w:webHidden/>
              </w:rPr>
              <w:fldChar w:fldCharType="begin"/>
            </w:r>
            <w:r>
              <w:rPr>
                <w:noProof/>
                <w:webHidden/>
              </w:rPr>
              <w:instrText xml:space="preserve"> PAGEREF _Toc170253498 \h </w:instrText>
            </w:r>
            <w:r>
              <w:rPr>
                <w:noProof/>
                <w:webHidden/>
              </w:rPr>
            </w:r>
            <w:r>
              <w:rPr>
                <w:noProof/>
                <w:webHidden/>
              </w:rPr>
              <w:fldChar w:fldCharType="separate"/>
            </w:r>
            <w:r>
              <w:rPr>
                <w:noProof/>
                <w:webHidden/>
              </w:rPr>
              <w:t>40</w:t>
            </w:r>
            <w:r>
              <w:rPr>
                <w:noProof/>
                <w:webHidden/>
              </w:rPr>
              <w:fldChar w:fldCharType="end"/>
            </w:r>
          </w:hyperlink>
        </w:p>
        <w:p w:rsidR="00366E2B" w:rsidRDefault="00366E2B" w14:paraId="17DDCA32" w14:textId="5B005EAC">
          <w:pPr>
            <w:pStyle w:val="TOC3"/>
            <w:ind w:left="0"/>
            <w:rPr>
              <w:rFonts w:asciiTheme="minorHAnsi" w:hAnsiTheme="minorHAnsi" w:eastAsiaTheme="minorEastAsia" w:cstheme="minorBidi"/>
              <w:noProof/>
              <w:kern w:val="2"/>
              <w:szCs w:val="24"/>
              <w:lang w:eastAsia="zh-CN"/>
              <w14:ligatures w14:val="standardContextual"/>
            </w:rPr>
          </w:pPr>
          <w:hyperlink w:history="1" w:anchor="_Toc170253499">
            <w:r w:rsidRPr="00201D9E">
              <w:rPr>
                <w:rStyle w:val="Hyperlink"/>
                <w:b/>
                <w:bCs/>
                <w:iCs/>
                <w:noProof/>
                <w:lang w:val="es-ES"/>
              </w:rPr>
              <w:t>2.3.1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419"/>
              </w:rPr>
              <w:t>Información Inválida</w:t>
            </w:r>
            <w:r>
              <w:rPr>
                <w:noProof/>
                <w:webHidden/>
              </w:rPr>
              <w:tab/>
            </w:r>
            <w:r>
              <w:rPr>
                <w:noProof/>
                <w:webHidden/>
              </w:rPr>
              <w:fldChar w:fldCharType="begin"/>
            </w:r>
            <w:r>
              <w:rPr>
                <w:noProof/>
                <w:webHidden/>
              </w:rPr>
              <w:instrText xml:space="preserve"> PAGEREF _Toc170253499 \h </w:instrText>
            </w:r>
            <w:r>
              <w:rPr>
                <w:noProof/>
                <w:webHidden/>
              </w:rPr>
            </w:r>
            <w:r>
              <w:rPr>
                <w:noProof/>
                <w:webHidden/>
              </w:rPr>
              <w:fldChar w:fldCharType="separate"/>
            </w:r>
            <w:r>
              <w:rPr>
                <w:noProof/>
                <w:webHidden/>
              </w:rPr>
              <w:t>40</w:t>
            </w:r>
            <w:r>
              <w:rPr>
                <w:noProof/>
                <w:webHidden/>
              </w:rPr>
              <w:fldChar w:fldCharType="end"/>
            </w:r>
          </w:hyperlink>
        </w:p>
        <w:p w:rsidR="00366E2B" w:rsidRDefault="00366E2B" w14:paraId="32A299A3" w14:textId="2BBFF864">
          <w:pPr>
            <w:pStyle w:val="TOC3"/>
            <w:ind w:left="0"/>
            <w:rPr>
              <w:rFonts w:asciiTheme="minorHAnsi" w:hAnsiTheme="minorHAnsi" w:eastAsiaTheme="minorEastAsia" w:cstheme="minorBidi"/>
              <w:noProof/>
              <w:kern w:val="2"/>
              <w:szCs w:val="24"/>
              <w:lang w:eastAsia="zh-CN"/>
              <w14:ligatures w14:val="standardContextual"/>
            </w:rPr>
          </w:pPr>
          <w:hyperlink w:history="1" w:anchor="_Toc170253500">
            <w:r w:rsidRPr="00201D9E">
              <w:rPr>
                <w:rStyle w:val="Hyperlink"/>
                <w:b/>
                <w:bCs/>
                <w:iCs/>
                <w:noProof/>
              </w:rPr>
              <w:t>2.3.2</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419"/>
              </w:rPr>
              <w:t>Error de Conexión</w:t>
            </w:r>
            <w:r>
              <w:rPr>
                <w:noProof/>
                <w:webHidden/>
              </w:rPr>
              <w:tab/>
            </w:r>
            <w:r>
              <w:rPr>
                <w:noProof/>
                <w:webHidden/>
              </w:rPr>
              <w:fldChar w:fldCharType="begin"/>
            </w:r>
            <w:r>
              <w:rPr>
                <w:noProof/>
                <w:webHidden/>
              </w:rPr>
              <w:instrText xml:space="preserve"> PAGEREF _Toc170253500 \h </w:instrText>
            </w:r>
            <w:r>
              <w:rPr>
                <w:noProof/>
                <w:webHidden/>
              </w:rPr>
            </w:r>
            <w:r>
              <w:rPr>
                <w:noProof/>
                <w:webHidden/>
              </w:rPr>
              <w:fldChar w:fldCharType="separate"/>
            </w:r>
            <w:r>
              <w:rPr>
                <w:noProof/>
                <w:webHidden/>
              </w:rPr>
              <w:t>41</w:t>
            </w:r>
            <w:r>
              <w:rPr>
                <w:noProof/>
                <w:webHidden/>
              </w:rPr>
              <w:fldChar w:fldCharType="end"/>
            </w:r>
          </w:hyperlink>
        </w:p>
        <w:p w:rsidR="00366E2B" w:rsidRDefault="00366E2B" w14:paraId="22ECC1E8" w14:textId="54358962">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501">
            <w:r w:rsidRPr="00201D9E">
              <w:rPr>
                <w:rStyle w:val="Hyperlink"/>
                <w:noProof/>
              </w:rPr>
              <w:t>3.</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Requerimientos especiales</w:t>
            </w:r>
            <w:r>
              <w:rPr>
                <w:noProof/>
                <w:webHidden/>
              </w:rPr>
              <w:tab/>
            </w:r>
            <w:r>
              <w:rPr>
                <w:noProof/>
                <w:webHidden/>
              </w:rPr>
              <w:fldChar w:fldCharType="begin"/>
            </w:r>
            <w:r>
              <w:rPr>
                <w:noProof/>
                <w:webHidden/>
              </w:rPr>
              <w:instrText xml:space="preserve"> PAGEREF _Toc170253501 \h </w:instrText>
            </w:r>
            <w:r>
              <w:rPr>
                <w:noProof/>
                <w:webHidden/>
              </w:rPr>
            </w:r>
            <w:r>
              <w:rPr>
                <w:noProof/>
                <w:webHidden/>
              </w:rPr>
              <w:fldChar w:fldCharType="separate"/>
            </w:r>
            <w:r>
              <w:rPr>
                <w:noProof/>
                <w:webHidden/>
              </w:rPr>
              <w:t>41</w:t>
            </w:r>
            <w:r>
              <w:rPr>
                <w:noProof/>
                <w:webHidden/>
              </w:rPr>
              <w:fldChar w:fldCharType="end"/>
            </w:r>
          </w:hyperlink>
        </w:p>
        <w:p w:rsidR="00366E2B" w:rsidRDefault="00366E2B" w14:paraId="6FD7A3E4" w14:textId="57611FBC">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502">
            <w:r w:rsidRPr="00201D9E">
              <w:rPr>
                <w:rStyle w:val="Hyperlink"/>
                <w:noProof/>
              </w:rPr>
              <w:t>4.</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Precondiciones</w:t>
            </w:r>
            <w:r>
              <w:rPr>
                <w:noProof/>
                <w:webHidden/>
              </w:rPr>
              <w:tab/>
            </w:r>
            <w:r>
              <w:rPr>
                <w:noProof/>
                <w:webHidden/>
              </w:rPr>
              <w:fldChar w:fldCharType="begin"/>
            </w:r>
            <w:r>
              <w:rPr>
                <w:noProof/>
                <w:webHidden/>
              </w:rPr>
              <w:instrText xml:space="preserve"> PAGEREF _Toc170253502 \h </w:instrText>
            </w:r>
            <w:r>
              <w:rPr>
                <w:noProof/>
                <w:webHidden/>
              </w:rPr>
            </w:r>
            <w:r>
              <w:rPr>
                <w:noProof/>
                <w:webHidden/>
              </w:rPr>
              <w:fldChar w:fldCharType="separate"/>
            </w:r>
            <w:r>
              <w:rPr>
                <w:noProof/>
                <w:webHidden/>
              </w:rPr>
              <w:t>41</w:t>
            </w:r>
            <w:r>
              <w:rPr>
                <w:noProof/>
                <w:webHidden/>
              </w:rPr>
              <w:fldChar w:fldCharType="end"/>
            </w:r>
          </w:hyperlink>
        </w:p>
        <w:p w:rsidR="00366E2B" w:rsidRDefault="00366E2B" w14:paraId="3EB74E06" w14:textId="655B4703">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503">
            <w:r w:rsidRPr="00201D9E">
              <w:rPr>
                <w:rStyle w:val="Hyperlink"/>
                <w:noProof/>
              </w:rPr>
              <w:t>5.</w:t>
            </w:r>
            <w:r>
              <w:rPr>
                <w:rFonts w:asciiTheme="minorHAnsi" w:hAnsiTheme="minorHAnsi" w:eastAsiaTheme="minorEastAsia" w:cstheme="minorBidi"/>
                <w:noProof/>
                <w:kern w:val="2"/>
                <w:szCs w:val="24"/>
                <w:lang w:eastAsia="zh-CN"/>
                <w14:ligatures w14:val="standardContextual"/>
              </w:rPr>
              <w:tab/>
            </w:r>
            <w:r w:rsidRPr="00201D9E">
              <w:rPr>
                <w:rStyle w:val="Hyperlink"/>
                <w:noProof/>
                <w:lang w:val="es-419"/>
              </w:rPr>
              <w:t>Postcondiciones</w:t>
            </w:r>
            <w:r>
              <w:rPr>
                <w:noProof/>
                <w:webHidden/>
              </w:rPr>
              <w:tab/>
            </w:r>
            <w:r>
              <w:rPr>
                <w:noProof/>
                <w:webHidden/>
              </w:rPr>
              <w:fldChar w:fldCharType="begin"/>
            </w:r>
            <w:r>
              <w:rPr>
                <w:noProof/>
                <w:webHidden/>
              </w:rPr>
              <w:instrText xml:space="preserve"> PAGEREF _Toc170253503 \h </w:instrText>
            </w:r>
            <w:r>
              <w:rPr>
                <w:noProof/>
                <w:webHidden/>
              </w:rPr>
            </w:r>
            <w:r>
              <w:rPr>
                <w:noProof/>
                <w:webHidden/>
              </w:rPr>
              <w:fldChar w:fldCharType="separate"/>
            </w:r>
            <w:r>
              <w:rPr>
                <w:noProof/>
                <w:webHidden/>
              </w:rPr>
              <w:t>41</w:t>
            </w:r>
            <w:r>
              <w:rPr>
                <w:noProof/>
                <w:webHidden/>
              </w:rPr>
              <w:fldChar w:fldCharType="end"/>
            </w:r>
          </w:hyperlink>
        </w:p>
        <w:p w:rsidR="00366E2B" w:rsidRDefault="00366E2B" w14:paraId="1939211C" w14:textId="40C20D5B">
          <w:pPr>
            <w:pStyle w:val="TOC1"/>
            <w:rPr>
              <w:rFonts w:asciiTheme="minorHAnsi" w:hAnsiTheme="minorHAnsi" w:eastAsiaTheme="minorEastAsia" w:cstheme="minorBidi"/>
              <w:noProof/>
              <w:kern w:val="2"/>
              <w:szCs w:val="24"/>
              <w:lang w:eastAsia="zh-CN"/>
              <w14:ligatures w14:val="standardContextual"/>
            </w:rPr>
          </w:pPr>
          <w:hyperlink w:history="1" w:anchor="_Toc170253504">
            <w:r w:rsidRPr="00201D9E">
              <w:rPr>
                <w:rStyle w:val="Hyperlink"/>
                <w:noProof/>
                <w:lang w:val="es-MX"/>
              </w:rPr>
              <w:t>Especificación de Caso de Uso: &lt;Controlar Foro&gt;</w:t>
            </w:r>
            <w:r>
              <w:rPr>
                <w:noProof/>
                <w:webHidden/>
              </w:rPr>
              <w:tab/>
            </w:r>
            <w:r>
              <w:rPr>
                <w:noProof/>
                <w:webHidden/>
              </w:rPr>
              <w:fldChar w:fldCharType="begin"/>
            </w:r>
            <w:r>
              <w:rPr>
                <w:noProof/>
                <w:webHidden/>
              </w:rPr>
              <w:instrText xml:space="preserve"> PAGEREF _Toc170253504 \h </w:instrText>
            </w:r>
            <w:r>
              <w:rPr>
                <w:noProof/>
                <w:webHidden/>
              </w:rPr>
            </w:r>
            <w:r>
              <w:rPr>
                <w:noProof/>
                <w:webHidden/>
              </w:rPr>
              <w:fldChar w:fldCharType="separate"/>
            </w:r>
            <w:r>
              <w:rPr>
                <w:noProof/>
                <w:webHidden/>
              </w:rPr>
              <w:t>42</w:t>
            </w:r>
            <w:r>
              <w:rPr>
                <w:noProof/>
                <w:webHidden/>
              </w:rPr>
              <w:fldChar w:fldCharType="end"/>
            </w:r>
          </w:hyperlink>
        </w:p>
        <w:p w:rsidR="00366E2B" w:rsidRDefault="00366E2B" w14:paraId="3FB7FC59" w14:textId="020326B6">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505">
            <w:r w:rsidRPr="00201D9E">
              <w:rPr>
                <w:rStyle w:val="Hyperlink"/>
                <w:noProof/>
              </w:rPr>
              <w:t>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Controlar Foro</w:t>
            </w:r>
            <w:r>
              <w:rPr>
                <w:noProof/>
                <w:webHidden/>
              </w:rPr>
              <w:tab/>
            </w:r>
            <w:r>
              <w:rPr>
                <w:noProof/>
                <w:webHidden/>
              </w:rPr>
              <w:fldChar w:fldCharType="begin"/>
            </w:r>
            <w:r>
              <w:rPr>
                <w:noProof/>
                <w:webHidden/>
              </w:rPr>
              <w:instrText xml:space="preserve"> PAGEREF _Toc170253505 \h </w:instrText>
            </w:r>
            <w:r>
              <w:rPr>
                <w:noProof/>
                <w:webHidden/>
              </w:rPr>
            </w:r>
            <w:r>
              <w:rPr>
                <w:noProof/>
                <w:webHidden/>
              </w:rPr>
              <w:fldChar w:fldCharType="separate"/>
            </w:r>
            <w:r>
              <w:rPr>
                <w:noProof/>
                <w:webHidden/>
              </w:rPr>
              <w:t>42</w:t>
            </w:r>
            <w:r>
              <w:rPr>
                <w:noProof/>
                <w:webHidden/>
              </w:rPr>
              <w:fldChar w:fldCharType="end"/>
            </w:r>
          </w:hyperlink>
        </w:p>
        <w:p w:rsidR="00366E2B" w:rsidRDefault="00366E2B" w14:paraId="1058BF9F" w14:textId="5AB94FDD">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506">
            <w:r w:rsidRPr="00201D9E">
              <w:rPr>
                <w:rStyle w:val="Hyperlink"/>
                <w:noProof/>
              </w:rPr>
              <w:t>1.1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Breve Descripción</w:t>
            </w:r>
            <w:r>
              <w:rPr>
                <w:noProof/>
                <w:webHidden/>
              </w:rPr>
              <w:tab/>
            </w:r>
            <w:r>
              <w:rPr>
                <w:noProof/>
                <w:webHidden/>
              </w:rPr>
              <w:fldChar w:fldCharType="begin"/>
            </w:r>
            <w:r>
              <w:rPr>
                <w:noProof/>
                <w:webHidden/>
              </w:rPr>
              <w:instrText xml:space="preserve"> PAGEREF _Toc170253506 \h </w:instrText>
            </w:r>
            <w:r>
              <w:rPr>
                <w:noProof/>
                <w:webHidden/>
              </w:rPr>
            </w:r>
            <w:r>
              <w:rPr>
                <w:noProof/>
                <w:webHidden/>
              </w:rPr>
              <w:fldChar w:fldCharType="separate"/>
            </w:r>
            <w:r>
              <w:rPr>
                <w:noProof/>
                <w:webHidden/>
              </w:rPr>
              <w:t>42</w:t>
            </w:r>
            <w:r>
              <w:rPr>
                <w:noProof/>
                <w:webHidden/>
              </w:rPr>
              <w:fldChar w:fldCharType="end"/>
            </w:r>
          </w:hyperlink>
        </w:p>
        <w:p w:rsidR="00366E2B" w:rsidRDefault="00366E2B" w14:paraId="37BBEFB5" w14:textId="02D01368">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507">
            <w:r w:rsidRPr="00201D9E">
              <w:rPr>
                <w:rStyle w:val="Hyperlink"/>
                <w:noProof/>
              </w:rPr>
              <w:t>2.</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 de Eventos</w:t>
            </w:r>
            <w:r>
              <w:rPr>
                <w:noProof/>
                <w:webHidden/>
              </w:rPr>
              <w:tab/>
            </w:r>
            <w:r>
              <w:rPr>
                <w:noProof/>
                <w:webHidden/>
              </w:rPr>
              <w:fldChar w:fldCharType="begin"/>
            </w:r>
            <w:r>
              <w:rPr>
                <w:noProof/>
                <w:webHidden/>
              </w:rPr>
              <w:instrText xml:space="preserve"> PAGEREF _Toc170253507 \h </w:instrText>
            </w:r>
            <w:r>
              <w:rPr>
                <w:noProof/>
                <w:webHidden/>
              </w:rPr>
            </w:r>
            <w:r>
              <w:rPr>
                <w:noProof/>
                <w:webHidden/>
              </w:rPr>
              <w:fldChar w:fldCharType="separate"/>
            </w:r>
            <w:r>
              <w:rPr>
                <w:noProof/>
                <w:webHidden/>
              </w:rPr>
              <w:t>42</w:t>
            </w:r>
            <w:r>
              <w:rPr>
                <w:noProof/>
                <w:webHidden/>
              </w:rPr>
              <w:fldChar w:fldCharType="end"/>
            </w:r>
          </w:hyperlink>
        </w:p>
        <w:p w:rsidR="00366E2B" w:rsidRDefault="00366E2B" w14:paraId="3FE7CE64" w14:textId="419C8096">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508">
            <w:r w:rsidRPr="00201D9E">
              <w:rPr>
                <w:rStyle w:val="Hyperlink"/>
                <w:noProof/>
              </w:rPr>
              <w:t>2.1</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 Básico</w:t>
            </w:r>
            <w:r>
              <w:rPr>
                <w:noProof/>
                <w:webHidden/>
              </w:rPr>
              <w:tab/>
            </w:r>
            <w:r>
              <w:rPr>
                <w:noProof/>
                <w:webHidden/>
              </w:rPr>
              <w:fldChar w:fldCharType="begin"/>
            </w:r>
            <w:r>
              <w:rPr>
                <w:noProof/>
                <w:webHidden/>
              </w:rPr>
              <w:instrText xml:space="preserve"> PAGEREF _Toc170253508 \h </w:instrText>
            </w:r>
            <w:r>
              <w:rPr>
                <w:noProof/>
                <w:webHidden/>
              </w:rPr>
            </w:r>
            <w:r>
              <w:rPr>
                <w:noProof/>
                <w:webHidden/>
              </w:rPr>
              <w:fldChar w:fldCharType="separate"/>
            </w:r>
            <w:r>
              <w:rPr>
                <w:noProof/>
                <w:webHidden/>
              </w:rPr>
              <w:t>42</w:t>
            </w:r>
            <w:r>
              <w:rPr>
                <w:noProof/>
                <w:webHidden/>
              </w:rPr>
              <w:fldChar w:fldCharType="end"/>
            </w:r>
          </w:hyperlink>
        </w:p>
        <w:p w:rsidR="00366E2B" w:rsidRDefault="00366E2B" w14:paraId="3AE5B1CA" w14:textId="1D93D0A6">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509">
            <w:r w:rsidRPr="00201D9E">
              <w:rPr>
                <w:rStyle w:val="Hyperlink"/>
                <w:noProof/>
              </w:rPr>
              <w:t>2.2</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Flujos Alternos</w:t>
            </w:r>
            <w:r>
              <w:rPr>
                <w:noProof/>
                <w:webHidden/>
              </w:rPr>
              <w:tab/>
            </w:r>
            <w:r>
              <w:rPr>
                <w:noProof/>
                <w:webHidden/>
              </w:rPr>
              <w:fldChar w:fldCharType="begin"/>
            </w:r>
            <w:r>
              <w:rPr>
                <w:noProof/>
                <w:webHidden/>
              </w:rPr>
              <w:instrText xml:space="preserve"> PAGEREF _Toc170253509 \h </w:instrText>
            </w:r>
            <w:r>
              <w:rPr>
                <w:noProof/>
                <w:webHidden/>
              </w:rPr>
            </w:r>
            <w:r>
              <w:rPr>
                <w:noProof/>
                <w:webHidden/>
              </w:rPr>
              <w:fldChar w:fldCharType="separate"/>
            </w:r>
            <w:r>
              <w:rPr>
                <w:noProof/>
                <w:webHidden/>
              </w:rPr>
              <w:t>43</w:t>
            </w:r>
            <w:r>
              <w:rPr>
                <w:noProof/>
                <w:webHidden/>
              </w:rPr>
              <w:fldChar w:fldCharType="end"/>
            </w:r>
          </w:hyperlink>
        </w:p>
        <w:p w:rsidR="00366E2B" w:rsidRDefault="00366E2B" w14:paraId="18E25599" w14:textId="516F2FBE">
          <w:pPr>
            <w:pStyle w:val="TOC3"/>
            <w:ind w:left="0"/>
            <w:rPr>
              <w:rFonts w:asciiTheme="minorHAnsi" w:hAnsiTheme="minorHAnsi" w:eastAsiaTheme="minorEastAsia" w:cstheme="minorBidi"/>
              <w:noProof/>
              <w:kern w:val="2"/>
              <w:szCs w:val="24"/>
              <w:lang w:eastAsia="zh-CN"/>
              <w14:ligatures w14:val="standardContextual"/>
            </w:rPr>
          </w:pPr>
          <w:hyperlink w:history="1" w:anchor="_Toc170253510">
            <w:r w:rsidRPr="00201D9E">
              <w:rPr>
                <w:rStyle w:val="Hyperlink"/>
                <w:b/>
                <w:bCs/>
                <w:iCs/>
                <w:noProof/>
              </w:rPr>
              <w:t>2.2.1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rPr>
              <w:t>Página Principal</w:t>
            </w:r>
            <w:r>
              <w:rPr>
                <w:noProof/>
                <w:webHidden/>
              </w:rPr>
              <w:tab/>
            </w:r>
            <w:r>
              <w:rPr>
                <w:noProof/>
                <w:webHidden/>
              </w:rPr>
              <w:fldChar w:fldCharType="begin"/>
            </w:r>
            <w:r>
              <w:rPr>
                <w:noProof/>
                <w:webHidden/>
              </w:rPr>
              <w:instrText xml:space="preserve"> PAGEREF _Toc170253510 \h </w:instrText>
            </w:r>
            <w:r>
              <w:rPr>
                <w:noProof/>
                <w:webHidden/>
              </w:rPr>
            </w:r>
            <w:r>
              <w:rPr>
                <w:noProof/>
                <w:webHidden/>
              </w:rPr>
              <w:fldChar w:fldCharType="separate"/>
            </w:r>
            <w:r>
              <w:rPr>
                <w:noProof/>
                <w:webHidden/>
              </w:rPr>
              <w:t>43</w:t>
            </w:r>
            <w:r>
              <w:rPr>
                <w:noProof/>
                <w:webHidden/>
              </w:rPr>
              <w:fldChar w:fldCharType="end"/>
            </w:r>
          </w:hyperlink>
        </w:p>
        <w:p w:rsidR="00366E2B" w:rsidRDefault="00366E2B" w14:paraId="3DFA7F70" w14:textId="77E4717E">
          <w:pPr>
            <w:pStyle w:val="TOC3"/>
            <w:ind w:left="0"/>
            <w:rPr>
              <w:rFonts w:asciiTheme="minorHAnsi" w:hAnsiTheme="minorHAnsi" w:eastAsiaTheme="minorEastAsia" w:cstheme="minorBidi"/>
              <w:noProof/>
              <w:kern w:val="2"/>
              <w:szCs w:val="24"/>
              <w:lang w:eastAsia="zh-CN"/>
              <w14:ligatures w14:val="standardContextual"/>
            </w:rPr>
          </w:pPr>
          <w:hyperlink w:history="1" w:anchor="_Toc170253511">
            <w:r w:rsidRPr="00201D9E">
              <w:rPr>
                <w:rStyle w:val="Hyperlink"/>
                <w:b/>
                <w:bCs/>
                <w:iCs/>
                <w:noProof/>
                <w:lang w:val="es-MX"/>
              </w:rPr>
              <w:t>2.2.2</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Cancelar</w:t>
            </w:r>
            <w:r>
              <w:rPr>
                <w:noProof/>
                <w:webHidden/>
              </w:rPr>
              <w:tab/>
            </w:r>
            <w:r>
              <w:rPr>
                <w:noProof/>
                <w:webHidden/>
              </w:rPr>
              <w:fldChar w:fldCharType="begin"/>
            </w:r>
            <w:r>
              <w:rPr>
                <w:noProof/>
                <w:webHidden/>
              </w:rPr>
              <w:instrText xml:space="preserve"> PAGEREF _Toc170253511 \h </w:instrText>
            </w:r>
            <w:r>
              <w:rPr>
                <w:noProof/>
                <w:webHidden/>
              </w:rPr>
            </w:r>
            <w:r>
              <w:rPr>
                <w:noProof/>
                <w:webHidden/>
              </w:rPr>
              <w:fldChar w:fldCharType="separate"/>
            </w:r>
            <w:r>
              <w:rPr>
                <w:noProof/>
                <w:webHidden/>
              </w:rPr>
              <w:t>43</w:t>
            </w:r>
            <w:r>
              <w:rPr>
                <w:noProof/>
                <w:webHidden/>
              </w:rPr>
              <w:fldChar w:fldCharType="end"/>
            </w:r>
          </w:hyperlink>
        </w:p>
        <w:p w:rsidR="00366E2B" w:rsidRDefault="00366E2B" w14:paraId="4DF7AFA6" w14:textId="12039955">
          <w:pPr>
            <w:pStyle w:val="TOC2"/>
            <w:tabs>
              <w:tab w:val="left" w:pos="1000"/>
            </w:tabs>
            <w:ind w:left="0"/>
            <w:rPr>
              <w:rFonts w:asciiTheme="minorHAnsi" w:hAnsiTheme="minorHAnsi" w:eastAsiaTheme="minorEastAsia" w:cstheme="minorBidi"/>
              <w:noProof/>
              <w:kern w:val="2"/>
              <w:szCs w:val="24"/>
              <w:lang w:eastAsia="zh-CN"/>
              <w14:ligatures w14:val="standardContextual"/>
            </w:rPr>
          </w:pPr>
          <w:hyperlink w:history="1" w:anchor="_Toc170253512">
            <w:r w:rsidRPr="00201D9E">
              <w:rPr>
                <w:rStyle w:val="Hyperlink"/>
                <w:noProof/>
              </w:rPr>
              <w:t>2.3</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Flujos de Excepción</w:t>
            </w:r>
            <w:r>
              <w:rPr>
                <w:noProof/>
                <w:webHidden/>
              </w:rPr>
              <w:tab/>
            </w:r>
            <w:r>
              <w:rPr>
                <w:noProof/>
                <w:webHidden/>
              </w:rPr>
              <w:fldChar w:fldCharType="begin"/>
            </w:r>
            <w:r>
              <w:rPr>
                <w:noProof/>
                <w:webHidden/>
              </w:rPr>
              <w:instrText xml:space="preserve"> PAGEREF _Toc170253512 \h </w:instrText>
            </w:r>
            <w:r>
              <w:rPr>
                <w:noProof/>
                <w:webHidden/>
              </w:rPr>
            </w:r>
            <w:r>
              <w:rPr>
                <w:noProof/>
                <w:webHidden/>
              </w:rPr>
              <w:fldChar w:fldCharType="separate"/>
            </w:r>
            <w:r>
              <w:rPr>
                <w:noProof/>
                <w:webHidden/>
              </w:rPr>
              <w:t>43</w:t>
            </w:r>
            <w:r>
              <w:rPr>
                <w:noProof/>
                <w:webHidden/>
              </w:rPr>
              <w:fldChar w:fldCharType="end"/>
            </w:r>
          </w:hyperlink>
        </w:p>
        <w:p w:rsidR="00366E2B" w:rsidRDefault="00366E2B" w14:paraId="321A437B" w14:textId="757FCD6A">
          <w:pPr>
            <w:pStyle w:val="TOC3"/>
            <w:ind w:left="0"/>
            <w:rPr>
              <w:rFonts w:asciiTheme="minorHAnsi" w:hAnsiTheme="minorHAnsi" w:eastAsiaTheme="minorEastAsia" w:cstheme="minorBidi"/>
              <w:noProof/>
              <w:kern w:val="2"/>
              <w:szCs w:val="24"/>
              <w:lang w:eastAsia="zh-CN"/>
              <w14:ligatures w14:val="standardContextual"/>
            </w:rPr>
          </w:pPr>
          <w:hyperlink w:history="1" w:anchor="_Toc170253513">
            <w:r w:rsidRPr="00201D9E">
              <w:rPr>
                <w:rStyle w:val="Hyperlink"/>
                <w:b/>
                <w:bCs/>
                <w:iCs/>
                <w:noProof/>
                <w:lang w:val="es-MX"/>
              </w:rPr>
              <w:t>2.3.1</w:t>
            </w:r>
            <w:r>
              <w:rPr>
                <w:rFonts w:asciiTheme="minorHAnsi" w:hAnsiTheme="minorHAnsi" w:eastAsiaTheme="minorEastAsia" w:cstheme="minorBidi"/>
                <w:noProof/>
                <w:kern w:val="2"/>
                <w:szCs w:val="24"/>
                <w:lang w:eastAsia="zh-CN"/>
                <w14:ligatures w14:val="standardContextual"/>
              </w:rPr>
              <w:tab/>
            </w:r>
            <w:r w:rsidRPr="00201D9E">
              <w:rPr>
                <w:rStyle w:val="Hyperlink"/>
                <w:b/>
                <w:bCs/>
                <w:iCs/>
                <w:noProof/>
                <w:lang w:val="es-MX"/>
              </w:rPr>
              <w:t>Error de Conexión</w:t>
            </w:r>
            <w:r>
              <w:rPr>
                <w:noProof/>
                <w:webHidden/>
              </w:rPr>
              <w:tab/>
            </w:r>
            <w:r>
              <w:rPr>
                <w:noProof/>
                <w:webHidden/>
              </w:rPr>
              <w:fldChar w:fldCharType="begin"/>
            </w:r>
            <w:r>
              <w:rPr>
                <w:noProof/>
                <w:webHidden/>
              </w:rPr>
              <w:instrText xml:space="preserve"> PAGEREF _Toc170253513 \h </w:instrText>
            </w:r>
            <w:r>
              <w:rPr>
                <w:noProof/>
                <w:webHidden/>
              </w:rPr>
            </w:r>
            <w:r>
              <w:rPr>
                <w:noProof/>
                <w:webHidden/>
              </w:rPr>
              <w:fldChar w:fldCharType="separate"/>
            </w:r>
            <w:r>
              <w:rPr>
                <w:noProof/>
                <w:webHidden/>
              </w:rPr>
              <w:t>43</w:t>
            </w:r>
            <w:r>
              <w:rPr>
                <w:noProof/>
                <w:webHidden/>
              </w:rPr>
              <w:fldChar w:fldCharType="end"/>
            </w:r>
          </w:hyperlink>
        </w:p>
        <w:p w:rsidR="00366E2B" w:rsidRDefault="00366E2B" w14:paraId="349B86CC" w14:textId="72F6E0ED">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514">
            <w:r w:rsidRPr="00201D9E">
              <w:rPr>
                <w:rStyle w:val="Hyperlink"/>
                <w:noProof/>
              </w:rPr>
              <w:t>3.</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Requerimientos especiales</w:t>
            </w:r>
            <w:r>
              <w:rPr>
                <w:noProof/>
                <w:webHidden/>
              </w:rPr>
              <w:tab/>
            </w:r>
            <w:r>
              <w:rPr>
                <w:noProof/>
                <w:webHidden/>
              </w:rPr>
              <w:fldChar w:fldCharType="begin"/>
            </w:r>
            <w:r>
              <w:rPr>
                <w:noProof/>
                <w:webHidden/>
              </w:rPr>
              <w:instrText xml:space="preserve"> PAGEREF _Toc170253514 \h </w:instrText>
            </w:r>
            <w:r>
              <w:rPr>
                <w:noProof/>
                <w:webHidden/>
              </w:rPr>
            </w:r>
            <w:r>
              <w:rPr>
                <w:noProof/>
                <w:webHidden/>
              </w:rPr>
              <w:fldChar w:fldCharType="separate"/>
            </w:r>
            <w:r>
              <w:rPr>
                <w:noProof/>
                <w:webHidden/>
              </w:rPr>
              <w:t>43</w:t>
            </w:r>
            <w:r>
              <w:rPr>
                <w:noProof/>
                <w:webHidden/>
              </w:rPr>
              <w:fldChar w:fldCharType="end"/>
            </w:r>
          </w:hyperlink>
        </w:p>
        <w:p w:rsidR="00366E2B" w:rsidRDefault="00366E2B" w14:paraId="4D8F1407" w14:textId="5FB77F49">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515">
            <w:r w:rsidRPr="00201D9E">
              <w:rPr>
                <w:rStyle w:val="Hyperlink"/>
                <w:noProof/>
              </w:rPr>
              <w:t>4.</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Precondiciones</w:t>
            </w:r>
            <w:r>
              <w:rPr>
                <w:noProof/>
                <w:webHidden/>
              </w:rPr>
              <w:tab/>
            </w:r>
            <w:r>
              <w:rPr>
                <w:noProof/>
                <w:webHidden/>
              </w:rPr>
              <w:fldChar w:fldCharType="begin"/>
            </w:r>
            <w:r>
              <w:rPr>
                <w:noProof/>
                <w:webHidden/>
              </w:rPr>
              <w:instrText xml:space="preserve"> PAGEREF _Toc170253515 \h </w:instrText>
            </w:r>
            <w:r>
              <w:rPr>
                <w:noProof/>
                <w:webHidden/>
              </w:rPr>
            </w:r>
            <w:r>
              <w:rPr>
                <w:noProof/>
                <w:webHidden/>
              </w:rPr>
              <w:fldChar w:fldCharType="separate"/>
            </w:r>
            <w:r>
              <w:rPr>
                <w:noProof/>
                <w:webHidden/>
              </w:rPr>
              <w:t>43</w:t>
            </w:r>
            <w:r>
              <w:rPr>
                <w:noProof/>
                <w:webHidden/>
              </w:rPr>
              <w:fldChar w:fldCharType="end"/>
            </w:r>
          </w:hyperlink>
        </w:p>
        <w:p w:rsidR="00366E2B" w:rsidRDefault="00366E2B" w14:paraId="05003B2B" w14:textId="20402E8C">
          <w:pPr>
            <w:pStyle w:val="TOC1"/>
            <w:tabs>
              <w:tab w:val="left" w:pos="432"/>
            </w:tabs>
            <w:rPr>
              <w:rFonts w:asciiTheme="minorHAnsi" w:hAnsiTheme="minorHAnsi" w:eastAsiaTheme="minorEastAsia" w:cstheme="minorBidi"/>
              <w:noProof/>
              <w:kern w:val="2"/>
              <w:szCs w:val="24"/>
              <w:lang w:eastAsia="zh-CN"/>
              <w14:ligatures w14:val="standardContextual"/>
            </w:rPr>
          </w:pPr>
          <w:hyperlink w:history="1" w:anchor="_Toc170253516">
            <w:r w:rsidRPr="00201D9E">
              <w:rPr>
                <w:rStyle w:val="Hyperlink"/>
                <w:noProof/>
              </w:rPr>
              <w:t>5.</w:t>
            </w:r>
            <w:r>
              <w:rPr>
                <w:rFonts w:asciiTheme="minorHAnsi" w:hAnsiTheme="minorHAnsi" w:eastAsiaTheme="minorEastAsia" w:cstheme="minorBidi"/>
                <w:noProof/>
                <w:kern w:val="2"/>
                <w:szCs w:val="24"/>
                <w:lang w:eastAsia="zh-CN"/>
                <w14:ligatures w14:val="standardContextual"/>
              </w:rPr>
              <w:tab/>
            </w:r>
            <w:r w:rsidRPr="00201D9E">
              <w:rPr>
                <w:rStyle w:val="Hyperlink"/>
                <w:noProof/>
              </w:rPr>
              <w:t>Poscondiciones</w:t>
            </w:r>
            <w:r>
              <w:rPr>
                <w:noProof/>
                <w:webHidden/>
              </w:rPr>
              <w:tab/>
            </w:r>
            <w:r>
              <w:rPr>
                <w:noProof/>
                <w:webHidden/>
              </w:rPr>
              <w:fldChar w:fldCharType="begin"/>
            </w:r>
            <w:r>
              <w:rPr>
                <w:noProof/>
                <w:webHidden/>
              </w:rPr>
              <w:instrText xml:space="preserve"> PAGEREF _Toc170253516 \h </w:instrText>
            </w:r>
            <w:r>
              <w:rPr>
                <w:noProof/>
                <w:webHidden/>
              </w:rPr>
            </w:r>
            <w:r>
              <w:rPr>
                <w:noProof/>
                <w:webHidden/>
              </w:rPr>
              <w:fldChar w:fldCharType="separate"/>
            </w:r>
            <w:r>
              <w:rPr>
                <w:noProof/>
                <w:webHidden/>
              </w:rPr>
              <w:t>44</w:t>
            </w:r>
            <w:r>
              <w:rPr>
                <w:noProof/>
                <w:webHidden/>
              </w:rPr>
              <w:fldChar w:fldCharType="end"/>
            </w:r>
          </w:hyperlink>
        </w:p>
        <w:p w:rsidRPr="001F71C2" w:rsidR="001D58CF" w:rsidP="001F71C2" w:rsidRDefault="00EF5295" w14:paraId="17439A7B" w14:textId="74EAA64D">
          <w:r w:rsidRPr="00D028AB">
            <w:rPr>
              <w:rFonts w:cs="Arial"/>
              <w:b/>
              <w:lang w:val="es-ES"/>
            </w:rPr>
            <w:fldChar w:fldCharType="end"/>
          </w:r>
        </w:p>
      </w:sdtContent>
    </w:sdt>
    <w:p w:rsidR="7C947F63" w:rsidP="7C947F63" w:rsidRDefault="7C947F63" w14:paraId="60C48245" w14:textId="051484B6">
      <w:pPr>
        <w:pStyle w:val="Heading1"/>
        <w:numPr>
          <w:ilvl w:val="0"/>
          <w:numId w:val="0"/>
        </w:numPr>
        <w:jc w:val="center"/>
        <w:rPr>
          <w:sz w:val="28"/>
          <w:szCs w:val="28"/>
          <w:lang w:val="es-419"/>
        </w:rPr>
      </w:pPr>
    </w:p>
    <w:p w:rsidR="7C947F63" w:rsidP="7C947F63" w:rsidRDefault="7C947F63" w14:paraId="422B0C01" w14:textId="09DB0B07">
      <w:pPr>
        <w:pStyle w:val="Heading1"/>
        <w:numPr>
          <w:ilvl w:val="0"/>
          <w:numId w:val="0"/>
        </w:numPr>
        <w:jc w:val="center"/>
        <w:rPr>
          <w:sz w:val="28"/>
          <w:szCs w:val="28"/>
          <w:lang w:val="es-419"/>
        </w:rPr>
      </w:pPr>
    </w:p>
    <w:p w:rsidRPr="00EE05BA" w:rsidR="7C947F63" w:rsidP="00EE05BA" w:rsidRDefault="7C947F63" w14:paraId="57AE79C2" w14:textId="0139FEA7"/>
    <w:p w:rsidR="7C947F63" w:rsidP="00EE05BA" w:rsidRDefault="7C947F63" w14:paraId="4A4A30B8" w14:textId="09C5D1D9"/>
    <w:p w:rsidRPr="00EE05BA" w:rsidR="003627D4" w:rsidP="00EE05BA" w:rsidRDefault="003627D4" w14:paraId="51C10876" w14:textId="77777777"/>
    <w:p w:rsidR="00435532" w:rsidRDefault="00435532" w14:paraId="5B23E9EC" w14:textId="411EFE78">
      <w:pPr>
        <w:widowControl/>
        <w:spacing w:line="240" w:lineRule="auto"/>
        <w:rPr>
          <w:lang w:eastAsia="zh-CN"/>
        </w:rPr>
        <w:sectPr w:rsidR="00435532" w:rsidSect="00D6011C">
          <w:headerReference w:type="default" r:id="rId11"/>
          <w:footerReference w:type="default" r:id="rId12"/>
          <w:headerReference w:type="first" r:id="rId13"/>
          <w:footerReference w:type="first" r:id="rId14"/>
          <w:pgSz w:w="12240" w:h="15840" w:orient="portrait"/>
          <w:pgMar w:top="1440" w:right="1041" w:bottom="1440" w:left="1440" w:header="720" w:footer="720" w:gutter="0"/>
          <w:cols w:space="720"/>
          <w:titlePg/>
          <w:docGrid w:linePitch="360"/>
        </w:sectPr>
      </w:pPr>
    </w:p>
    <w:p w:rsidR="004E46DC" w:rsidP="006D2138" w:rsidRDefault="004E46DC" w14:paraId="0F8C42C8" w14:textId="100416D2">
      <w:pPr>
        <w:rPr>
          <w:lang w:eastAsia="zh-CN"/>
        </w:rPr>
      </w:pPr>
    </w:p>
    <w:p w:rsidRPr="0005373B" w:rsidR="006D2138" w:rsidP="006D2138" w:rsidRDefault="006D2138" w14:paraId="12EA9B92" w14:textId="5059AB0D">
      <w:pPr>
        <w:pStyle w:val="Heading1"/>
        <w:widowControl/>
        <w:numPr>
          <w:ilvl w:val="0"/>
          <w:numId w:val="0"/>
        </w:numPr>
        <w:spacing w:line="360" w:lineRule="auto"/>
        <w:jc w:val="center"/>
        <w:rPr>
          <w:sz w:val="28"/>
          <w:szCs w:val="28"/>
          <w:lang w:val="es-419"/>
        </w:rPr>
      </w:pPr>
      <w:bookmarkStart w:name="_Toc170253328" w:id="0"/>
      <w:r w:rsidRPr="1A00312C">
        <w:rPr>
          <w:sz w:val="28"/>
          <w:szCs w:val="28"/>
          <w:lang w:val="es-419"/>
        </w:rPr>
        <w:t>Especificación de Caso de Uso: &lt;In</w:t>
      </w:r>
      <w:r w:rsidRPr="1A00312C" w:rsidR="00FC76A5">
        <w:rPr>
          <w:sz w:val="28"/>
          <w:szCs w:val="28"/>
          <w:lang w:val="es-419"/>
        </w:rPr>
        <w:t>iciar se</w:t>
      </w:r>
      <w:r w:rsidRPr="1A00312C" w:rsidR="220C5E13">
        <w:rPr>
          <w:sz w:val="28"/>
          <w:szCs w:val="28"/>
          <w:lang w:val="es-419"/>
        </w:rPr>
        <w:t>s</w:t>
      </w:r>
      <w:r w:rsidRPr="1A00312C" w:rsidR="00FC76A5">
        <w:rPr>
          <w:sz w:val="28"/>
          <w:szCs w:val="28"/>
          <w:lang w:val="es-419"/>
        </w:rPr>
        <w:t xml:space="preserve">ión </w:t>
      </w:r>
      <w:r w:rsidRPr="1A00312C">
        <w:rPr>
          <w:sz w:val="28"/>
          <w:szCs w:val="28"/>
          <w:lang w:val="es-419"/>
        </w:rPr>
        <w:t>&gt;</w:t>
      </w:r>
      <w:bookmarkEnd w:id="0"/>
    </w:p>
    <w:p w:rsidRPr="00482FC8" w:rsidR="006D2138" w:rsidP="006D2138" w:rsidRDefault="006D2138" w14:paraId="4D5EEA42" w14:textId="7E000B8C">
      <w:pPr>
        <w:pStyle w:val="Heading1"/>
        <w:widowControl/>
        <w:numPr>
          <w:ilvl w:val="0"/>
          <w:numId w:val="0"/>
        </w:numPr>
        <w:spacing w:line="360" w:lineRule="auto"/>
        <w:rPr>
          <w:lang w:val="es-419"/>
        </w:rPr>
      </w:pPr>
      <w:bookmarkStart w:name="_Toc170253329" w:id="1"/>
      <w:r w:rsidRPr="4F110FB1">
        <w:rPr>
          <w:lang w:val="es-419"/>
        </w:rPr>
        <w:t xml:space="preserve">1. </w:t>
      </w:r>
      <w:commentRangeStart w:id="2"/>
      <w:r w:rsidRPr="3A5D7C33">
        <w:rPr>
          <w:lang w:val="es-419"/>
        </w:rPr>
        <w:t>In</w:t>
      </w:r>
      <w:r w:rsidR="00FC76A5">
        <w:rPr>
          <w:lang w:val="es-419"/>
        </w:rPr>
        <w:t xml:space="preserve">iciar sección en </w:t>
      </w:r>
      <w:r w:rsidRPr="3A5D7C33">
        <w:rPr>
          <w:lang w:val="es-419"/>
        </w:rPr>
        <w:t>la aplicación web</w:t>
      </w:r>
      <w:commentRangeEnd w:id="2"/>
      <w:r>
        <w:rPr>
          <w:rStyle w:val="CommentReference"/>
        </w:rPr>
        <w:commentReference w:id="2"/>
      </w:r>
      <w:bookmarkEnd w:id="1"/>
    </w:p>
    <w:p w:rsidRPr="008548FD" w:rsidR="00482FC8" w:rsidP="096F065D" w:rsidRDefault="096F065D" w14:paraId="4D4DC4FC" w14:textId="77777777">
      <w:pPr>
        <w:pStyle w:val="Heading2"/>
        <w:numPr>
          <w:ilvl w:val="0"/>
          <w:numId w:val="0"/>
        </w:numPr>
        <w:rPr>
          <w:lang w:val="es-ES"/>
        </w:rPr>
      </w:pPr>
      <w:bookmarkStart w:name="_Toc170253330" w:id="3"/>
      <w:r w:rsidRPr="096F065D">
        <w:rPr>
          <w:lang w:val="es-419"/>
        </w:rPr>
        <w:t xml:space="preserve">1.1 </w:t>
      </w:r>
      <w:r w:rsidRPr="00482FC8" w:rsidR="00482FC8">
        <w:rPr>
          <w:lang w:val="es-419"/>
        </w:rPr>
        <w:t>Breve Descripción</w:t>
      </w:r>
      <w:bookmarkEnd w:id="3"/>
      <w:r w:rsidRPr="008548FD" w:rsidR="00482FC8">
        <w:rPr>
          <w:lang w:val="es-ES"/>
        </w:rPr>
        <w:t> </w:t>
      </w:r>
    </w:p>
    <w:p w:rsidRPr="00482FC8" w:rsidR="00482FC8" w:rsidP="00986356" w:rsidRDefault="00482FC8" w14:paraId="3B8ADDAD" w14:textId="77777777">
      <w:pPr>
        <w:widowControl/>
        <w:spacing w:line="360" w:lineRule="auto"/>
        <w:ind w:left="990"/>
        <w:jc w:val="both"/>
        <w:textAlignment w:val="baseline"/>
        <w:rPr>
          <w:rFonts w:cs="Arial"/>
          <w:lang w:val="es-MX"/>
        </w:rPr>
      </w:pPr>
      <w:r w:rsidRPr="00482FC8">
        <w:rPr>
          <w:rFonts w:cs="Arial"/>
          <w:lang w:val="es-419"/>
        </w:rPr>
        <w:t xml:space="preserve">Este caso de uso describe el flujo de eventos </w:t>
      </w:r>
      <w:r w:rsidRPr="180AAC17" w:rsidR="180AAC17">
        <w:rPr>
          <w:rFonts w:cs="Arial"/>
          <w:lang w:val="es-419"/>
        </w:rPr>
        <w:t>que</w:t>
      </w:r>
      <w:r w:rsidRPr="6B3AB637" w:rsidR="6B3AB637">
        <w:rPr>
          <w:rFonts w:cs="Arial"/>
          <w:lang w:val="es-419"/>
        </w:rPr>
        <w:t xml:space="preserve"> </w:t>
      </w:r>
      <w:commentRangeStart w:id="4"/>
      <w:r w:rsidRPr="00482FC8">
        <w:rPr>
          <w:rFonts w:cs="Arial"/>
          <w:lang w:val="es-419"/>
        </w:rPr>
        <w:t xml:space="preserve">los usuarios realizan para </w:t>
      </w:r>
      <w:r w:rsidRPr="6B869D92" w:rsidR="6B869D92">
        <w:rPr>
          <w:rFonts w:cs="Arial"/>
          <w:lang w:val="es-419"/>
        </w:rPr>
        <w:t xml:space="preserve">iniciar </w:t>
      </w:r>
      <w:commentRangeEnd w:id="4"/>
      <w:r w:rsidR="006D2138">
        <w:rPr>
          <w:rStyle w:val="CommentReference"/>
        </w:rPr>
        <w:commentReference w:id="4"/>
      </w:r>
      <w:r w:rsidRPr="00482FC8">
        <w:rPr>
          <w:rFonts w:cs="Arial"/>
          <w:lang w:val="es-419"/>
        </w:rPr>
        <w:t>sesión en la aplicación web "Universidad Social" y así acceder a la página principal de la aplicación</w:t>
      </w:r>
      <w:r w:rsidRPr="64814E8F" w:rsidR="64814E8F">
        <w:rPr>
          <w:rFonts w:cs="Arial"/>
          <w:lang w:val="es-419"/>
        </w:rPr>
        <w:t xml:space="preserve"> web.</w:t>
      </w:r>
    </w:p>
    <w:p w:rsidRPr="00482FC8" w:rsidR="00482FC8" w:rsidP="00986356" w:rsidRDefault="00482FC8" w14:paraId="5966FF6D" w14:textId="77777777">
      <w:pPr>
        <w:widowControl/>
        <w:spacing w:line="360" w:lineRule="auto"/>
        <w:jc w:val="both"/>
        <w:textAlignment w:val="baseline"/>
        <w:rPr>
          <w:rFonts w:cs="Arial"/>
          <w:sz w:val="14"/>
          <w:szCs w:val="14"/>
          <w:lang w:val="es-MX"/>
        </w:rPr>
      </w:pPr>
    </w:p>
    <w:p w:rsidRPr="00482FC8" w:rsidR="00482FC8" w:rsidP="00986356" w:rsidRDefault="00482FC8" w14:paraId="5F61E0AC" w14:textId="77777777">
      <w:pPr>
        <w:pStyle w:val="Heading1"/>
      </w:pPr>
      <w:bookmarkStart w:name="_Toc170253331" w:id="5"/>
      <w:r w:rsidRPr="00482FC8">
        <w:rPr>
          <w:lang w:val="es-419"/>
        </w:rPr>
        <w:t>Flujo de Eventos</w:t>
      </w:r>
      <w:bookmarkEnd w:id="5"/>
      <w:r w:rsidRPr="00482FC8">
        <w:t> </w:t>
      </w:r>
    </w:p>
    <w:p w:rsidRPr="00482FC8" w:rsidR="00482FC8" w:rsidP="096F065D" w:rsidRDefault="096F065D" w14:paraId="48F50BCA" w14:textId="77777777">
      <w:pPr>
        <w:pStyle w:val="Heading2"/>
        <w:numPr>
          <w:ilvl w:val="0"/>
          <w:numId w:val="0"/>
        </w:numPr>
      </w:pPr>
      <w:bookmarkStart w:name="_Toc170253332" w:id="6"/>
      <w:r w:rsidRPr="096F065D">
        <w:rPr>
          <w:lang w:val="es-419"/>
        </w:rPr>
        <w:t xml:space="preserve">2.1 </w:t>
      </w:r>
      <w:r w:rsidRPr="00482FC8" w:rsidR="00482FC8">
        <w:rPr>
          <w:lang w:val="es-419"/>
        </w:rPr>
        <w:t>Flujo Básico</w:t>
      </w:r>
      <w:bookmarkEnd w:id="6"/>
      <w:r w:rsidRPr="00482FC8" w:rsidR="00482FC8">
        <w:t> </w:t>
      </w:r>
    </w:p>
    <w:tbl>
      <w:tblPr>
        <w:tblW w:w="974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882"/>
        <w:gridCol w:w="4861"/>
      </w:tblGrid>
      <w:tr w:rsidRPr="003B397A" w:rsidR="006D2138" w:rsidTr="20E5EAD6" w14:paraId="4121F864" w14:textId="77777777">
        <w:trPr>
          <w:trHeight w:val="300"/>
        </w:trPr>
        <w:tc>
          <w:tcPr>
            <w:tcW w:w="4882" w:type="dxa"/>
            <w:tcBorders>
              <w:top w:val="single" w:color="auto" w:sz="6" w:space="0"/>
              <w:left w:val="single" w:color="auto" w:sz="6" w:space="0"/>
              <w:bottom w:val="single" w:color="auto" w:sz="6" w:space="0"/>
              <w:right w:val="single" w:color="auto" w:sz="6" w:space="0"/>
            </w:tcBorders>
            <w:shd w:val="clear" w:color="auto" w:fill="auto"/>
            <w:tcMar/>
            <w:hideMark/>
          </w:tcPr>
          <w:p w:rsidRPr="00482FC8" w:rsidR="006D2138" w:rsidP="00C474F9" w:rsidRDefault="006D2138" w14:paraId="7BD20E09" w14:textId="77777777">
            <w:pPr>
              <w:widowControl/>
              <w:spacing w:line="360" w:lineRule="auto"/>
              <w:ind w:left="272" w:right="355"/>
              <w:jc w:val="both"/>
              <w:textAlignment w:val="baseline"/>
              <w:rPr>
                <w:rFonts w:cs="Arial"/>
                <w:lang w:val="es-MX"/>
              </w:rPr>
            </w:pPr>
            <w:r w:rsidRPr="00482FC8">
              <w:rPr>
                <w:rFonts w:cs="Arial"/>
                <w:b/>
                <w:lang w:val="es-PA"/>
              </w:rPr>
              <w:t>2.1.1.</w:t>
            </w:r>
            <w:r w:rsidRPr="00482FC8">
              <w:rPr>
                <w:rFonts w:cs="Arial"/>
                <w:lang w:val="es-PA"/>
              </w:rPr>
              <w:t xml:space="preserve"> </w:t>
            </w:r>
            <w:commentRangeStart w:id="7"/>
            <w:r w:rsidRPr="00482FC8">
              <w:rPr>
                <w:rFonts w:cs="Arial"/>
                <w:lang w:val="es-PA"/>
              </w:rPr>
              <w:t xml:space="preserve">El caso de uso inicia cuando el usuario accede </w:t>
            </w:r>
            <w:r w:rsidRPr="4FF803FD">
              <w:rPr>
                <w:rFonts w:cs="Arial"/>
                <w:lang w:val="es-PA"/>
              </w:rPr>
              <w:t xml:space="preserve">al </w:t>
            </w:r>
            <w:r w:rsidRPr="498E5124">
              <w:rPr>
                <w:rFonts w:cs="Arial"/>
                <w:lang w:val="es-PA"/>
              </w:rPr>
              <w:t>portal</w:t>
            </w:r>
            <w:r w:rsidRPr="4FF803FD">
              <w:rPr>
                <w:rFonts w:cs="Arial"/>
                <w:lang w:val="es-PA"/>
              </w:rPr>
              <w:t xml:space="preserve"> “Inicio de </w:t>
            </w:r>
            <w:r w:rsidRPr="498E5124">
              <w:rPr>
                <w:rFonts w:cs="Arial"/>
                <w:lang w:val="es-PA"/>
              </w:rPr>
              <w:t>sesión”</w:t>
            </w:r>
            <w:r w:rsidRPr="1F5D95D9">
              <w:rPr>
                <w:rFonts w:cs="Arial"/>
                <w:lang w:val="es-PA"/>
              </w:rPr>
              <w:t xml:space="preserve">. </w:t>
            </w:r>
            <w:commentRangeEnd w:id="7"/>
            <w:r>
              <w:rPr>
                <w:rStyle w:val="CommentReference"/>
              </w:rPr>
              <w:commentReference w:id="7"/>
            </w:r>
          </w:p>
        </w:tc>
        <w:tc>
          <w:tcPr>
            <w:tcW w:w="4861" w:type="dxa"/>
            <w:tcBorders>
              <w:top w:val="single" w:color="auto" w:sz="6" w:space="0"/>
              <w:left w:val="single" w:color="auto" w:sz="6" w:space="0"/>
              <w:bottom w:val="single" w:color="auto" w:sz="6" w:space="0"/>
              <w:right w:val="single" w:color="auto" w:sz="6" w:space="0"/>
            </w:tcBorders>
            <w:shd w:val="clear" w:color="auto" w:fill="auto"/>
            <w:tcMar/>
            <w:hideMark/>
          </w:tcPr>
          <w:p w:rsidRPr="00482FC8" w:rsidR="006D2138" w:rsidP="00C474F9" w:rsidRDefault="006D2138" w14:paraId="44715E50" w14:textId="77777777">
            <w:pPr>
              <w:widowControl/>
              <w:spacing w:line="360" w:lineRule="auto"/>
              <w:jc w:val="both"/>
              <w:textAlignment w:val="baseline"/>
              <w:rPr>
                <w:rFonts w:cs="Arial"/>
                <w:lang w:val="es-MX"/>
              </w:rPr>
            </w:pPr>
            <w:r w:rsidRPr="00482FC8">
              <w:rPr>
                <w:rFonts w:cs="Arial"/>
                <w:b/>
                <w:lang w:val="es-PA"/>
              </w:rPr>
              <w:t>2.1.2.</w:t>
            </w:r>
            <w:r w:rsidRPr="00482FC8">
              <w:rPr>
                <w:rFonts w:cs="Arial"/>
                <w:lang w:val="es-PA"/>
              </w:rPr>
              <w:t xml:space="preserve"> La aplicación web muestra dos opciones:</w:t>
            </w:r>
            <w:r w:rsidRPr="00482FC8">
              <w:rPr>
                <w:rFonts w:cs="Arial"/>
                <w:lang w:val="es-MX"/>
              </w:rPr>
              <w:t> </w:t>
            </w:r>
          </w:p>
          <w:p w:rsidRPr="00482FC8" w:rsidR="006D2138" w:rsidP="00C474F9" w:rsidRDefault="006D2138" w14:paraId="4C3C0465" w14:textId="77777777">
            <w:pPr>
              <w:widowControl/>
              <w:numPr>
                <w:ilvl w:val="0"/>
                <w:numId w:val="2"/>
              </w:numPr>
              <w:spacing w:after="160" w:line="360" w:lineRule="auto"/>
              <w:ind w:left="507" w:hanging="283"/>
              <w:jc w:val="both"/>
              <w:textAlignment w:val="baseline"/>
              <w:rPr>
                <w:rFonts w:cs="Arial"/>
                <w:lang w:val="es-MX"/>
              </w:rPr>
            </w:pPr>
            <w:r w:rsidRPr="00482FC8">
              <w:rPr>
                <w:rFonts w:cs="Arial"/>
                <w:lang w:val="es-PA"/>
              </w:rPr>
              <w:t>Registrarse: crear una cuenta por primera vez.</w:t>
            </w:r>
            <w:r w:rsidRPr="00482FC8">
              <w:rPr>
                <w:rFonts w:cs="Arial"/>
                <w:lang w:val="es-MX"/>
              </w:rPr>
              <w:t> </w:t>
            </w:r>
          </w:p>
          <w:p w:rsidRPr="00482FC8" w:rsidR="006D2138" w:rsidP="00C474F9" w:rsidRDefault="006D2138" w14:paraId="35816EA8" w14:textId="77777777">
            <w:pPr>
              <w:widowControl/>
              <w:numPr>
                <w:ilvl w:val="0"/>
                <w:numId w:val="3"/>
              </w:numPr>
              <w:spacing w:after="160" w:line="360" w:lineRule="auto"/>
              <w:ind w:left="507" w:hanging="283"/>
              <w:jc w:val="both"/>
              <w:textAlignment w:val="baseline"/>
              <w:rPr>
                <w:rFonts w:cs="Arial"/>
                <w:lang w:val="es-MX"/>
              </w:rPr>
            </w:pPr>
            <w:r w:rsidRPr="00482FC8">
              <w:rPr>
                <w:rFonts w:cs="Arial"/>
                <w:lang w:val="es-PA"/>
              </w:rPr>
              <w:t>Iniciar Sesión: ya se tiene una cuenta creada.</w:t>
            </w:r>
            <w:r w:rsidRPr="00482FC8">
              <w:rPr>
                <w:rFonts w:cs="Arial"/>
                <w:lang w:val="es-MX"/>
              </w:rPr>
              <w:t> </w:t>
            </w:r>
          </w:p>
          <w:p w:rsidRPr="00482FC8" w:rsidR="006D2138" w:rsidP="00C474F9" w:rsidRDefault="006D2138" w14:paraId="417F0650" w14:textId="77777777">
            <w:pPr>
              <w:widowControl/>
              <w:spacing w:line="360" w:lineRule="auto"/>
              <w:jc w:val="both"/>
              <w:textAlignment w:val="baseline"/>
              <w:rPr>
                <w:rFonts w:cs="Arial"/>
                <w:lang w:val="es-MX"/>
              </w:rPr>
            </w:pPr>
            <w:r w:rsidRPr="00482FC8">
              <w:rPr>
                <w:rFonts w:cs="Arial"/>
                <w:lang w:val="es-MX"/>
              </w:rPr>
              <w:t> </w:t>
            </w:r>
          </w:p>
        </w:tc>
      </w:tr>
      <w:tr w:rsidRPr="003B397A" w:rsidR="006D2138" w:rsidTr="20E5EAD6" w14:paraId="139DAAA5" w14:textId="77777777">
        <w:trPr>
          <w:trHeight w:val="300"/>
        </w:trPr>
        <w:tc>
          <w:tcPr>
            <w:tcW w:w="4882" w:type="dxa"/>
            <w:tcBorders>
              <w:top w:val="single" w:color="auto" w:sz="6" w:space="0"/>
              <w:left w:val="single" w:color="auto" w:sz="6" w:space="0"/>
              <w:bottom w:val="single" w:color="auto" w:sz="6" w:space="0"/>
              <w:right w:val="single" w:color="auto" w:sz="6" w:space="0"/>
            </w:tcBorders>
            <w:shd w:val="clear" w:color="auto" w:fill="auto"/>
            <w:tcMar/>
            <w:hideMark/>
          </w:tcPr>
          <w:p w:rsidRPr="00482FC8" w:rsidR="006D2138" w:rsidP="00C474F9" w:rsidRDefault="006D2138" w14:paraId="27433234" w14:textId="74363074">
            <w:pPr>
              <w:widowControl/>
              <w:spacing w:line="360" w:lineRule="auto"/>
              <w:jc w:val="both"/>
              <w:textAlignment w:val="baseline"/>
              <w:rPr>
                <w:rFonts w:cs="Arial"/>
                <w:lang w:val="es-MX"/>
              </w:rPr>
            </w:pPr>
            <w:r w:rsidRPr="00482FC8">
              <w:rPr>
                <w:rFonts w:cs="Arial"/>
                <w:b/>
                <w:lang w:val="es-PA"/>
              </w:rPr>
              <w:t>2.1.</w:t>
            </w:r>
            <w:r w:rsidR="003D3DD7">
              <w:rPr>
                <w:rFonts w:cs="Arial"/>
                <w:b/>
                <w:lang w:val="es-PA"/>
              </w:rPr>
              <w:t>3</w:t>
            </w:r>
            <w:r w:rsidRPr="00482FC8">
              <w:rPr>
                <w:rFonts w:cs="Arial"/>
                <w:b/>
                <w:lang w:val="es-PA"/>
              </w:rPr>
              <w:t xml:space="preserve"> </w:t>
            </w:r>
            <w:r w:rsidRPr="00482FC8">
              <w:rPr>
                <w:rFonts w:cs="Arial"/>
                <w:lang w:val="es-PA"/>
              </w:rPr>
              <w:t xml:space="preserve">El usuario selecciona la opción </w:t>
            </w:r>
            <w:r w:rsidRPr="49BD150E">
              <w:rPr>
                <w:rFonts w:cs="Arial"/>
                <w:lang w:val="es-PA"/>
              </w:rPr>
              <w:t>“</w:t>
            </w:r>
            <w:r w:rsidRPr="00482FC8">
              <w:rPr>
                <w:rFonts w:cs="Arial"/>
                <w:lang w:val="es-PA"/>
              </w:rPr>
              <w:t>Iniciar Sesión</w:t>
            </w:r>
            <w:proofErr w:type="gramStart"/>
            <w:r w:rsidRPr="4FC1855E">
              <w:rPr>
                <w:rFonts w:cs="Arial"/>
                <w:lang w:val="es-PA"/>
              </w:rPr>
              <w:t xml:space="preserve">” </w:t>
            </w:r>
            <w:r w:rsidRPr="00482FC8">
              <w:rPr>
                <w:rFonts w:cs="Arial"/>
                <w:lang w:val="es-PA"/>
              </w:rPr>
              <w:t>.</w:t>
            </w:r>
            <w:proofErr w:type="gramEnd"/>
            <w:r w:rsidRPr="00482FC8">
              <w:rPr>
                <w:rFonts w:cs="Arial"/>
                <w:lang w:val="es-MX"/>
              </w:rPr>
              <w:t> </w:t>
            </w:r>
          </w:p>
        </w:tc>
        <w:tc>
          <w:tcPr>
            <w:tcW w:w="4861" w:type="dxa"/>
            <w:tcBorders>
              <w:top w:val="single" w:color="auto" w:sz="6" w:space="0"/>
              <w:left w:val="single" w:color="auto" w:sz="6" w:space="0"/>
              <w:bottom w:val="single" w:color="auto" w:sz="6" w:space="0"/>
              <w:right w:val="single" w:color="auto" w:sz="6" w:space="0"/>
            </w:tcBorders>
            <w:shd w:val="clear" w:color="auto" w:fill="auto"/>
            <w:tcMar/>
            <w:hideMark/>
          </w:tcPr>
          <w:p w:rsidRPr="00482FC8" w:rsidR="006D2138" w:rsidP="00C474F9" w:rsidRDefault="006D2138" w14:paraId="57E9B960" w14:textId="61A0985C">
            <w:pPr>
              <w:widowControl/>
              <w:spacing w:line="360" w:lineRule="auto"/>
              <w:jc w:val="both"/>
              <w:textAlignment w:val="baseline"/>
              <w:rPr>
                <w:rFonts w:cs="Arial"/>
                <w:lang w:val="es-MX"/>
              </w:rPr>
            </w:pPr>
            <w:r w:rsidRPr="00482FC8">
              <w:rPr>
                <w:rFonts w:cs="Arial"/>
                <w:b/>
                <w:lang w:val="es-PA"/>
              </w:rPr>
              <w:t>2.1.</w:t>
            </w:r>
            <w:r w:rsidR="003D3DD7">
              <w:rPr>
                <w:rFonts w:cs="Arial"/>
                <w:b/>
                <w:lang w:val="es-PA"/>
              </w:rPr>
              <w:t xml:space="preserve">4 </w:t>
            </w:r>
            <w:r w:rsidRPr="00482FC8">
              <w:rPr>
                <w:rFonts w:cs="Arial"/>
                <w:lang w:val="es-PA"/>
              </w:rPr>
              <w:t>La aplicación web muestra dos opciones:</w:t>
            </w:r>
            <w:r w:rsidRPr="00482FC8">
              <w:rPr>
                <w:rFonts w:cs="Arial"/>
                <w:lang w:val="es-MX"/>
              </w:rPr>
              <w:t> </w:t>
            </w:r>
          </w:p>
          <w:p w:rsidRPr="00482FC8" w:rsidR="006D2138" w:rsidP="00C474F9" w:rsidRDefault="006D2138" w14:paraId="3C797277" w14:textId="77777777">
            <w:pPr>
              <w:widowControl/>
              <w:numPr>
                <w:ilvl w:val="0"/>
                <w:numId w:val="11"/>
              </w:numPr>
              <w:spacing w:after="160" w:line="360" w:lineRule="auto"/>
              <w:ind w:left="447" w:right="276" w:hanging="283"/>
              <w:jc w:val="both"/>
              <w:textAlignment w:val="baseline"/>
              <w:rPr>
                <w:rFonts w:cs="Arial"/>
                <w:lang w:val="es-MX"/>
              </w:rPr>
            </w:pPr>
            <w:r w:rsidRPr="00482FC8">
              <w:rPr>
                <w:rFonts w:cs="Arial"/>
                <w:lang w:val="es-PA"/>
              </w:rPr>
              <w:t>Nombre de usuario: ingresar el nombre de usuario creado.</w:t>
            </w:r>
            <w:r w:rsidRPr="00482FC8">
              <w:rPr>
                <w:rFonts w:cs="Arial"/>
                <w:lang w:val="es-MX"/>
              </w:rPr>
              <w:t> </w:t>
            </w:r>
          </w:p>
          <w:p w:rsidRPr="00482FC8" w:rsidR="006D2138" w:rsidP="00C474F9" w:rsidRDefault="006D2138" w14:paraId="1A2909DD" w14:textId="77777777">
            <w:pPr>
              <w:widowControl/>
              <w:numPr>
                <w:ilvl w:val="0"/>
                <w:numId w:val="12"/>
              </w:numPr>
              <w:spacing w:after="160" w:line="360" w:lineRule="auto"/>
              <w:ind w:left="447" w:right="276" w:hanging="283"/>
              <w:jc w:val="both"/>
              <w:textAlignment w:val="baseline"/>
              <w:rPr>
                <w:rFonts w:cs="Arial"/>
                <w:lang w:val="es-MX"/>
              </w:rPr>
            </w:pPr>
            <w:r w:rsidRPr="00482FC8">
              <w:rPr>
                <w:rFonts w:cs="Arial"/>
                <w:lang w:val="es-PA"/>
              </w:rPr>
              <w:t>Contraseña: ingresar la contraseña asignada.</w:t>
            </w:r>
            <w:r w:rsidRPr="00482FC8">
              <w:rPr>
                <w:rFonts w:cs="Arial"/>
                <w:lang w:val="es-MX"/>
              </w:rPr>
              <w:t> </w:t>
            </w:r>
          </w:p>
          <w:p w:rsidRPr="00482FC8" w:rsidR="006D2138" w:rsidP="00C474F9" w:rsidRDefault="006D2138" w14:paraId="336C1377" w14:textId="1B6C068A">
            <w:pPr>
              <w:widowControl/>
              <w:spacing w:line="360" w:lineRule="auto"/>
              <w:jc w:val="both"/>
              <w:textAlignment w:val="baseline"/>
              <w:rPr>
                <w:rFonts w:cs="Arial"/>
                <w:lang w:val="es-MX"/>
              </w:rPr>
            </w:pPr>
            <w:r w:rsidRPr="00482FC8">
              <w:rPr>
                <w:rFonts w:cs="Arial"/>
                <w:lang w:val="es-PA"/>
              </w:rPr>
              <w:t>En la parte inferior se habilitará la opción de “</w:t>
            </w:r>
            <w:r w:rsidR="007557BD">
              <w:rPr>
                <w:rFonts w:cs="Arial"/>
                <w:lang w:val="es-PA"/>
              </w:rPr>
              <w:t>E</w:t>
            </w:r>
            <w:r w:rsidRPr="00482FC8">
              <w:rPr>
                <w:rFonts w:cs="Arial"/>
                <w:lang w:val="es-PA"/>
              </w:rPr>
              <w:t>ntrar” después de ingresar el usuario y la contraseña.</w:t>
            </w:r>
            <w:r w:rsidRPr="00482FC8">
              <w:rPr>
                <w:rFonts w:cs="Arial"/>
                <w:lang w:val="es-MX"/>
              </w:rPr>
              <w:t> </w:t>
            </w:r>
          </w:p>
          <w:p w:rsidR="006D2138" w:rsidP="00C474F9" w:rsidRDefault="006D2138" w14:paraId="54338E33" w14:textId="77777777">
            <w:pPr>
              <w:widowControl/>
              <w:spacing w:line="360" w:lineRule="auto"/>
              <w:jc w:val="both"/>
              <w:textAlignment w:val="baseline"/>
              <w:rPr>
                <w:rFonts w:cs="Arial"/>
                <w:lang w:val="es-MX"/>
              </w:rPr>
            </w:pPr>
            <w:r w:rsidRPr="00482FC8">
              <w:rPr>
                <w:rFonts w:cs="Arial"/>
                <w:b/>
                <w:lang w:val="es-PA"/>
              </w:rPr>
              <w:t>F.A. 2.2.</w:t>
            </w:r>
            <w:r>
              <w:rPr>
                <w:rFonts w:cs="Arial"/>
                <w:b/>
                <w:lang w:val="es-PA"/>
              </w:rPr>
              <w:t>2</w:t>
            </w:r>
            <w:r w:rsidRPr="00482FC8">
              <w:rPr>
                <w:rFonts w:cs="Arial"/>
                <w:b/>
                <w:lang w:val="es-PA"/>
              </w:rPr>
              <w:t>. Olvidó su contraseña.</w:t>
            </w:r>
            <w:r w:rsidRPr="00482FC8">
              <w:rPr>
                <w:rFonts w:cs="Arial"/>
                <w:lang w:val="es-MX"/>
              </w:rPr>
              <w:t> </w:t>
            </w:r>
          </w:p>
          <w:p w:rsidR="006D2138" w:rsidP="00C474F9" w:rsidRDefault="006D2138" w14:paraId="58E32FCA" w14:textId="77777777">
            <w:pPr>
              <w:widowControl/>
              <w:spacing w:after="120" w:line="360" w:lineRule="auto"/>
              <w:jc w:val="both"/>
              <w:outlineLvl w:val="1"/>
              <w:rPr>
                <w:rFonts w:cs="Arial"/>
                <w:b/>
                <w:lang w:val="es-MX"/>
              </w:rPr>
            </w:pPr>
            <w:bookmarkStart w:name="_Toc170253333" w:id="8"/>
            <w:r w:rsidRPr="003A569D">
              <w:rPr>
                <w:rFonts w:cs="Arial"/>
                <w:b/>
                <w:lang w:val="es-ES"/>
              </w:rPr>
              <w:t>F.A</w:t>
            </w:r>
            <w:r w:rsidRPr="00482FC8">
              <w:rPr>
                <w:rFonts w:cs="Arial"/>
                <w:b/>
                <w:lang w:val="es-ES"/>
              </w:rPr>
              <w:t> </w:t>
            </w:r>
            <w:r w:rsidRPr="00482FC8">
              <w:rPr>
                <w:rFonts w:cs="Arial"/>
                <w:b/>
                <w:lang w:val="es-MX"/>
              </w:rPr>
              <w:t>2.2.</w:t>
            </w:r>
            <w:r>
              <w:rPr>
                <w:rFonts w:cs="Arial"/>
                <w:b/>
                <w:lang w:val="es-MX"/>
              </w:rPr>
              <w:t>3.</w:t>
            </w:r>
            <w:r w:rsidRPr="003A569D">
              <w:rPr>
                <w:rFonts w:cs="Arial"/>
                <w:b/>
                <w:lang w:val="es-MX"/>
              </w:rPr>
              <w:t xml:space="preserve"> </w:t>
            </w:r>
            <w:r w:rsidRPr="00482FC8">
              <w:rPr>
                <w:rFonts w:cs="Arial"/>
                <w:b/>
                <w:lang w:val="es-MX"/>
              </w:rPr>
              <w:t>Página principal</w:t>
            </w:r>
            <w:bookmarkEnd w:id="8"/>
          </w:p>
          <w:p w:rsidRPr="00482FC8" w:rsidR="006D2138" w:rsidP="00C474F9" w:rsidRDefault="006D2138" w14:paraId="1EAD3C7D" w14:textId="77777777">
            <w:pPr>
              <w:widowControl/>
              <w:spacing w:after="120" w:line="360" w:lineRule="auto"/>
              <w:jc w:val="both"/>
              <w:outlineLvl w:val="1"/>
              <w:rPr>
                <w:rFonts w:cs="Arial"/>
                <w:b/>
                <w:sz w:val="32"/>
                <w:szCs w:val="32"/>
                <w:lang w:val="es-MX"/>
              </w:rPr>
            </w:pPr>
            <w:bookmarkStart w:name="_Toc170253334" w:id="9"/>
            <w:r w:rsidRPr="00482FC8">
              <w:rPr>
                <w:rFonts w:cs="Arial"/>
                <w:b/>
                <w:lang w:val="es-PA"/>
              </w:rPr>
              <w:t>F.E. 2.3.1. Información inválida</w:t>
            </w:r>
            <w:bookmarkEnd w:id="9"/>
            <w:r w:rsidRPr="00482FC8">
              <w:rPr>
                <w:rFonts w:cs="Arial"/>
                <w:lang w:val="es-MX"/>
              </w:rPr>
              <w:t> </w:t>
            </w:r>
          </w:p>
          <w:p w:rsidRPr="00482FC8" w:rsidR="006D2138" w:rsidP="00C474F9" w:rsidRDefault="006D2138" w14:paraId="76F654A8" w14:textId="77777777">
            <w:pPr>
              <w:widowControl/>
              <w:spacing w:line="360" w:lineRule="auto"/>
              <w:jc w:val="both"/>
              <w:textAlignment w:val="baseline"/>
              <w:rPr>
                <w:rFonts w:cs="Arial"/>
                <w:lang w:val="es-MX"/>
              </w:rPr>
            </w:pPr>
            <w:r w:rsidRPr="00482FC8">
              <w:rPr>
                <w:rFonts w:cs="Arial"/>
                <w:b/>
                <w:lang w:val="es-419"/>
              </w:rPr>
              <w:t>F.E.</w:t>
            </w:r>
            <w:r>
              <w:rPr>
                <w:rFonts w:cs="Arial"/>
                <w:b/>
                <w:lang w:val="es-419"/>
              </w:rPr>
              <w:t xml:space="preserve"> </w:t>
            </w:r>
            <w:r w:rsidRPr="00482FC8">
              <w:rPr>
                <w:rFonts w:cs="Arial"/>
                <w:b/>
                <w:lang w:val="es-419"/>
              </w:rPr>
              <w:t>2.3.2. Error de Conexión</w:t>
            </w:r>
            <w:r w:rsidRPr="00482FC8">
              <w:rPr>
                <w:rFonts w:cs="Arial"/>
                <w:lang w:val="es-MX"/>
              </w:rPr>
              <w:t> </w:t>
            </w:r>
          </w:p>
          <w:p w:rsidRPr="00482FC8" w:rsidR="006D2138" w:rsidP="00C474F9" w:rsidRDefault="006D2138" w14:paraId="631ABBA6" w14:textId="77777777">
            <w:pPr>
              <w:widowControl/>
              <w:spacing w:after="120" w:line="360" w:lineRule="auto"/>
              <w:jc w:val="both"/>
              <w:outlineLvl w:val="1"/>
              <w:rPr>
                <w:rFonts w:cs="Arial"/>
                <w:lang w:val="es-ES"/>
              </w:rPr>
            </w:pPr>
          </w:p>
        </w:tc>
      </w:tr>
      <w:tr w:rsidRPr="003B397A" w:rsidR="006D2138" w:rsidTr="20E5EAD6" w14:paraId="79CAFAE6" w14:textId="77777777">
        <w:trPr>
          <w:trHeight w:val="300"/>
        </w:trPr>
        <w:tc>
          <w:tcPr>
            <w:tcW w:w="4882" w:type="dxa"/>
            <w:tcBorders>
              <w:top w:val="single" w:color="auto" w:sz="6" w:space="0"/>
              <w:left w:val="single" w:color="auto" w:sz="6" w:space="0"/>
              <w:bottom w:val="single" w:color="auto" w:sz="6" w:space="0"/>
              <w:right w:val="single" w:color="auto" w:sz="6" w:space="0"/>
            </w:tcBorders>
            <w:shd w:val="clear" w:color="auto" w:fill="auto"/>
            <w:tcMar/>
            <w:hideMark/>
          </w:tcPr>
          <w:p w:rsidRPr="003B397A" w:rsidR="006D2138" w:rsidP="20E5EAD6" w:rsidRDefault="006D2138" w14:paraId="22A83F87" w14:textId="7D5996E1" w14:noSpellErr="1">
            <w:pPr>
              <w:widowControl w:val="1"/>
              <w:spacing w:line="360" w:lineRule="auto"/>
              <w:jc w:val="both"/>
              <w:textAlignment w:val="baseline"/>
              <w:rPr>
                <w:rFonts w:cs="Arial"/>
                <w:lang w:val="en-US"/>
              </w:rPr>
            </w:pPr>
            <w:r w:rsidRPr="20E5EAD6" w:rsidR="20E5EAD6">
              <w:rPr>
                <w:rFonts w:cs="Arial"/>
                <w:b w:val="1"/>
                <w:bCs w:val="1"/>
                <w:lang w:val="en-US"/>
              </w:rPr>
              <w:t xml:space="preserve">2.1.13 </w:t>
            </w:r>
            <w:r w:rsidRPr="20E5EAD6" w:rsidR="20E5EAD6">
              <w:rPr>
                <w:rFonts w:cs="Arial"/>
                <w:lang w:val="en-US"/>
              </w:rPr>
              <w:t>El usuario selecciona la opción “</w:t>
            </w:r>
            <w:r w:rsidRPr="20E5EAD6" w:rsidR="20E5EAD6">
              <w:rPr>
                <w:rFonts w:cs="Arial"/>
                <w:lang w:val="en-US"/>
              </w:rPr>
              <w:t>Entrar</w:t>
            </w:r>
            <w:r w:rsidRPr="20E5EAD6" w:rsidR="20E5EAD6">
              <w:rPr>
                <w:rFonts w:cs="Arial"/>
                <w:lang w:val="en-US"/>
              </w:rPr>
              <w:t>”.</w:t>
            </w:r>
            <w:r w:rsidRPr="20E5EAD6" w:rsidR="20E5EAD6">
              <w:rPr>
                <w:rFonts w:cs="Arial"/>
                <w:lang w:val="en-US"/>
              </w:rPr>
              <w:t> </w:t>
            </w:r>
          </w:p>
        </w:tc>
        <w:tc>
          <w:tcPr>
            <w:tcW w:w="4861" w:type="dxa"/>
            <w:tcBorders>
              <w:top w:val="single" w:color="auto" w:sz="6" w:space="0"/>
              <w:left w:val="single" w:color="auto" w:sz="6" w:space="0"/>
              <w:bottom w:val="single" w:color="auto" w:sz="6" w:space="0"/>
              <w:right w:val="single" w:color="auto" w:sz="6" w:space="0"/>
            </w:tcBorders>
            <w:shd w:val="clear" w:color="auto" w:fill="auto"/>
            <w:tcMar/>
            <w:hideMark/>
          </w:tcPr>
          <w:p w:rsidRPr="00482FC8" w:rsidR="006D2138" w:rsidP="00C474F9" w:rsidRDefault="006D2138" w14:paraId="2B99F1BD" w14:textId="77777777">
            <w:pPr>
              <w:widowControl/>
              <w:spacing w:line="360" w:lineRule="auto"/>
              <w:jc w:val="both"/>
              <w:textAlignment w:val="baseline"/>
              <w:rPr>
                <w:rFonts w:cs="Arial"/>
                <w:lang w:val="es-PA"/>
              </w:rPr>
            </w:pPr>
            <w:r w:rsidRPr="00482FC8">
              <w:rPr>
                <w:rFonts w:cs="Arial"/>
                <w:b/>
                <w:lang w:val="es-PA"/>
              </w:rPr>
              <w:t xml:space="preserve">2.1.14 </w:t>
            </w:r>
            <w:r w:rsidRPr="00482FC8">
              <w:rPr>
                <w:rFonts w:cs="Arial"/>
                <w:lang w:val="es-PA"/>
              </w:rPr>
              <w:t>La aplicación web redireccionará al usuario a la página principal conformada primeramente por una barra de opciones con las siguientes opciones: </w:t>
            </w:r>
          </w:p>
          <w:p w:rsidRPr="00482FC8" w:rsidR="006D2138" w:rsidP="00C474F9" w:rsidRDefault="006D2138" w14:paraId="4BDBB561" w14:textId="77777777">
            <w:pPr>
              <w:widowControl/>
              <w:numPr>
                <w:ilvl w:val="0"/>
                <w:numId w:val="13"/>
              </w:numPr>
              <w:spacing w:after="160" w:line="360" w:lineRule="auto"/>
              <w:ind w:left="1080"/>
              <w:jc w:val="both"/>
              <w:textAlignment w:val="baseline"/>
              <w:rPr>
                <w:rFonts w:cs="Arial"/>
                <w:lang w:val="es-PA"/>
              </w:rPr>
            </w:pPr>
            <w:r w:rsidRPr="00482FC8">
              <w:rPr>
                <w:rFonts w:cs="Arial"/>
                <w:lang w:val="es-PA"/>
              </w:rPr>
              <w:t>Perfil. </w:t>
            </w:r>
          </w:p>
          <w:p w:rsidRPr="00482FC8" w:rsidR="006D2138" w:rsidP="00C474F9" w:rsidRDefault="006D2138" w14:paraId="46CA1C49" w14:textId="77777777">
            <w:pPr>
              <w:widowControl/>
              <w:numPr>
                <w:ilvl w:val="0"/>
                <w:numId w:val="14"/>
              </w:numPr>
              <w:spacing w:after="160" w:line="360" w:lineRule="auto"/>
              <w:ind w:left="1080"/>
              <w:jc w:val="both"/>
              <w:textAlignment w:val="baseline"/>
              <w:rPr>
                <w:rFonts w:cs="Arial"/>
                <w:lang w:val="es-PA"/>
              </w:rPr>
            </w:pPr>
            <w:r w:rsidRPr="00482FC8">
              <w:rPr>
                <w:rFonts w:cs="Arial"/>
                <w:lang w:val="es-PA"/>
              </w:rPr>
              <w:t>Actividades. </w:t>
            </w:r>
          </w:p>
          <w:p w:rsidRPr="00482FC8" w:rsidR="006D2138" w:rsidP="00C474F9" w:rsidRDefault="006D2138" w14:paraId="52ABF263" w14:textId="77777777">
            <w:pPr>
              <w:widowControl/>
              <w:numPr>
                <w:ilvl w:val="0"/>
                <w:numId w:val="15"/>
              </w:numPr>
              <w:spacing w:after="160" w:line="360" w:lineRule="auto"/>
              <w:ind w:left="1080"/>
              <w:jc w:val="both"/>
              <w:textAlignment w:val="baseline"/>
              <w:rPr>
                <w:rFonts w:cs="Arial"/>
                <w:lang w:val="es-PA"/>
              </w:rPr>
            </w:pPr>
            <w:r w:rsidRPr="00482FC8">
              <w:rPr>
                <w:rFonts w:cs="Arial"/>
                <w:lang w:val="es-PA"/>
              </w:rPr>
              <w:t>Foro. </w:t>
            </w:r>
          </w:p>
          <w:p w:rsidRPr="00482FC8" w:rsidR="006D2138" w:rsidP="00C474F9" w:rsidRDefault="006D2138" w14:paraId="297E9FF3" w14:textId="77777777">
            <w:pPr>
              <w:widowControl/>
              <w:spacing w:line="360" w:lineRule="auto"/>
              <w:jc w:val="both"/>
              <w:textAlignment w:val="baseline"/>
              <w:rPr>
                <w:rFonts w:cs="Arial"/>
                <w:lang w:val="es-PA"/>
              </w:rPr>
            </w:pPr>
            <w:r w:rsidRPr="00482FC8">
              <w:rPr>
                <w:rFonts w:cs="Arial"/>
                <w:lang w:val="es-PA"/>
              </w:rPr>
              <w:t xml:space="preserve">Además, en la parte inferior derecha existirá un recuadro emergente donde estará la opción de interactuar con el </w:t>
            </w:r>
            <w:proofErr w:type="spellStart"/>
            <w:r w:rsidRPr="00482FC8">
              <w:rPr>
                <w:rFonts w:cs="Arial"/>
                <w:lang w:val="es-PA"/>
              </w:rPr>
              <w:t>chatBOT</w:t>
            </w:r>
            <w:proofErr w:type="spellEnd"/>
            <w:r w:rsidRPr="00482FC8">
              <w:rPr>
                <w:rFonts w:cs="Arial"/>
                <w:lang w:val="es-PA"/>
              </w:rPr>
              <w:t>. </w:t>
            </w:r>
          </w:p>
        </w:tc>
      </w:tr>
    </w:tbl>
    <w:p w:rsidRPr="00986356" w:rsidR="00482FC8" w:rsidP="00986356" w:rsidRDefault="00482FC8" w14:paraId="7B0850A6" w14:textId="77777777">
      <w:pPr>
        <w:widowControl/>
        <w:spacing w:line="360" w:lineRule="auto"/>
        <w:jc w:val="both"/>
        <w:textAlignment w:val="baseline"/>
        <w:rPr>
          <w:rFonts w:cs="Arial"/>
          <w:sz w:val="14"/>
          <w:szCs w:val="14"/>
          <w:lang w:val="es-MX"/>
        </w:rPr>
      </w:pPr>
    </w:p>
    <w:p w:rsidRPr="008548FD" w:rsidR="00482FC8" w:rsidP="096F065D" w:rsidRDefault="096F065D" w14:paraId="090ADD54" w14:textId="77777777">
      <w:pPr>
        <w:pStyle w:val="Heading2"/>
        <w:numPr>
          <w:ilvl w:val="0"/>
          <w:numId w:val="0"/>
        </w:numPr>
        <w:rPr>
          <w:lang w:val="es-ES"/>
        </w:rPr>
      </w:pPr>
      <w:bookmarkStart w:name="_Toc170253335" w:id="10"/>
      <w:r w:rsidRPr="096F065D">
        <w:rPr>
          <w:lang w:val="es-419"/>
        </w:rPr>
        <w:t xml:space="preserve">2.2 </w:t>
      </w:r>
      <w:r w:rsidRPr="00482FC8" w:rsidR="00482FC8">
        <w:rPr>
          <w:lang w:val="es-419"/>
        </w:rPr>
        <w:t>Flujos Alternos</w:t>
      </w:r>
      <w:bookmarkEnd w:id="10"/>
      <w:r w:rsidRPr="008548FD" w:rsidR="00482FC8">
        <w:rPr>
          <w:lang w:val="es-ES"/>
        </w:rPr>
        <w:t> </w:t>
      </w:r>
    </w:p>
    <w:p w:rsidRPr="00986356" w:rsidR="00482FC8" w:rsidP="096F065D" w:rsidRDefault="096F065D" w14:paraId="00D99E16" w14:textId="77777777">
      <w:pPr>
        <w:pStyle w:val="Heading3"/>
        <w:numPr>
          <w:ilvl w:val="0"/>
          <w:numId w:val="0"/>
        </w:numPr>
        <w:rPr>
          <w:b/>
          <w:bCs/>
          <w:i w:val="0"/>
          <w:iCs/>
          <w:sz w:val="14"/>
          <w:szCs w:val="14"/>
          <w:lang w:val="es-ES"/>
        </w:rPr>
      </w:pPr>
      <w:bookmarkStart w:name="_Toc170253336" w:id="11"/>
      <w:r w:rsidRPr="096F065D">
        <w:rPr>
          <w:b/>
          <w:bCs/>
          <w:i w:val="0"/>
          <w:lang w:val="es-419"/>
        </w:rPr>
        <w:t xml:space="preserve">2.2.1 </w:t>
      </w:r>
      <w:r w:rsidRPr="00986356" w:rsidR="00482FC8">
        <w:rPr>
          <w:b/>
          <w:bCs/>
          <w:i w:val="0"/>
          <w:iCs/>
          <w:lang w:val="es-419"/>
        </w:rPr>
        <w:t>Regresar a inicio de sesión</w:t>
      </w:r>
      <w:bookmarkEnd w:id="11"/>
      <w:r w:rsidRPr="00986356" w:rsidR="00482FC8">
        <w:rPr>
          <w:b/>
          <w:bCs/>
          <w:i w:val="0"/>
          <w:iCs/>
          <w:lang w:val="es-ES"/>
        </w:rPr>
        <w:t> </w:t>
      </w:r>
    </w:p>
    <w:p w:rsidRPr="00482FC8" w:rsidR="00482FC8" w:rsidP="00D028AB" w:rsidRDefault="00482FC8" w14:paraId="379258CE" w14:textId="77777777">
      <w:pPr>
        <w:widowControl/>
        <w:spacing w:line="360" w:lineRule="auto"/>
        <w:ind w:left="1080"/>
        <w:jc w:val="both"/>
        <w:textAlignment w:val="baseline"/>
        <w:rPr>
          <w:rFonts w:cs="Arial"/>
          <w:sz w:val="14"/>
          <w:szCs w:val="14"/>
          <w:lang w:val="es-ES"/>
        </w:rPr>
      </w:pPr>
      <w:r w:rsidRPr="00482FC8">
        <w:rPr>
          <w:rFonts w:cs="Arial"/>
          <w:lang w:val="es-419"/>
        </w:rPr>
        <w:t xml:space="preserve">El usuario selecciona la opción de “regresar a inicio de sesión” para volver al </w:t>
      </w:r>
      <w:r w:rsidRPr="04EB3800" w:rsidR="04EB3800">
        <w:rPr>
          <w:rFonts w:cs="Arial"/>
          <w:lang w:val="es-419"/>
        </w:rPr>
        <w:t>portal “</w:t>
      </w:r>
      <w:r w:rsidRPr="00482FC8">
        <w:rPr>
          <w:rFonts w:cs="Arial"/>
          <w:lang w:val="es-419"/>
        </w:rPr>
        <w:t>inicio de sesión</w:t>
      </w:r>
      <w:r w:rsidRPr="04EB3800" w:rsidR="04EB3800">
        <w:rPr>
          <w:rFonts w:cs="Arial"/>
          <w:lang w:val="es-419"/>
        </w:rPr>
        <w:t>”</w:t>
      </w:r>
      <w:r w:rsidRPr="00482FC8">
        <w:rPr>
          <w:rFonts w:cs="Arial"/>
          <w:lang w:val="es-419"/>
        </w:rPr>
        <w:t>.</w:t>
      </w:r>
      <w:r w:rsidRPr="00482FC8">
        <w:rPr>
          <w:rFonts w:cs="Arial"/>
          <w:lang w:val="es-ES"/>
        </w:rPr>
        <w:t> </w:t>
      </w:r>
    </w:p>
    <w:p w:rsidRPr="00986356" w:rsidR="00482FC8" w:rsidP="096F065D" w:rsidRDefault="096F065D" w14:paraId="0465B420" w14:textId="77777777">
      <w:pPr>
        <w:pStyle w:val="Heading3"/>
        <w:numPr>
          <w:ilvl w:val="0"/>
          <w:numId w:val="0"/>
        </w:numPr>
        <w:rPr>
          <w:b/>
          <w:bCs/>
          <w:i w:val="0"/>
          <w:iCs/>
          <w:sz w:val="14"/>
          <w:szCs w:val="14"/>
          <w:lang w:val="es-ES"/>
        </w:rPr>
      </w:pPr>
      <w:bookmarkStart w:name="_Toc170253337" w:id="12"/>
      <w:r w:rsidRPr="096F065D">
        <w:rPr>
          <w:b/>
          <w:bCs/>
          <w:i w:val="0"/>
          <w:lang w:val="es-419"/>
        </w:rPr>
        <w:t xml:space="preserve">2.2.2 </w:t>
      </w:r>
      <w:r w:rsidRPr="00986356" w:rsidR="00482FC8">
        <w:rPr>
          <w:b/>
          <w:bCs/>
          <w:i w:val="0"/>
          <w:iCs/>
          <w:lang w:val="es-419"/>
        </w:rPr>
        <w:t>Olvidó su contraseña</w:t>
      </w:r>
      <w:bookmarkEnd w:id="12"/>
      <w:r w:rsidRPr="00986356" w:rsidR="00482FC8">
        <w:rPr>
          <w:b/>
          <w:bCs/>
          <w:i w:val="0"/>
          <w:iCs/>
          <w:lang w:val="es-ES"/>
        </w:rPr>
        <w:t> </w:t>
      </w:r>
    </w:p>
    <w:p w:rsidR="003A569D" w:rsidP="00D028AB" w:rsidRDefault="00482FC8" w14:paraId="4CBBF409" w14:textId="77777777">
      <w:pPr>
        <w:widowControl/>
        <w:spacing w:line="360" w:lineRule="auto"/>
        <w:ind w:left="1080"/>
        <w:jc w:val="both"/>
        <w:textAlignment w:val="baseline"/>
        <w:rPr>
          <w:rFonts w:cs="Arial"/>
          <w:lang w:val="es-ES"/>
        </w:rPr>
      </w:pPr>
      <w:r w:rsidRPr="00482FC8">
        <w:rPr>
          <w:rFonts w:cs="Arial"/>
          <w:lang w:val="es-419"/>
        </w:rPr>
        <w:t>El usuario tendrá la opción de crear una contraseña nueva mediante su correo electrónico. La aplicación web mandará un correo explicando paso a paso lo que deberá hacer el usuario para cambiar la contraseña y finalmente se actualizará la información en la base de datos.</w:t>
      </w:r>
      <w:r w:rsidRPr="00482FC8">
        <w:rPr>
          <w:rFonts w:cs="Arial"/>
          <w:lang w:val="es-ES"/>
        </w:rPr>
        <w:t> </w:t>
      </w:r>
    </w:p>
    <w:p w:rsidRPr="00986356" w:rsidR="003A569D" w:rsidP="096F065D" w:rsidRDefault="096F065D" w14:paraId="618DD0E3" w14:textId="77777777">
      <w:pPr>
        <w:pStyle w:val="Heading3"/>
        <w:numPr>
          <w:ilvl w:val="0"/>
          <w:numId w:val="0"/>
        </w:numPr>
        <w:rPr>
          <w:b/>
          <w:bCs/>
          <w:i w:val="0"/>
          <w:iCs/>
          <w:sz w:val="32"/>
          <w:szCs w:val="32"/>
          <w:lang w:val="es-MX"/>
        </w:rPr>
      </w:pPr>
      <w:bookmarkStart w:name="_Toc170253338" w:id="13"/>
      <w:r w:rsidRPr="096F065D">
        <w:rPr>
          <w:b/>
          <w:bCs/>
          <w:i w:val="0"/>
          <w:lang w:val="es-MX"/>
        </w:rPr>
        <w:t xml:space="preserve">2.2.3 </w:t>
      </w:r>
      <w:r w:rsidRPr="00986356" w:rsidR="003A569D">
        <w:rPr>
          <w:b/>
          <w:bCs/>
          <w:i w:val="0"/>
          <w:iCs/>
          <w:lang w:val="es-MX"/>
        </w:rPr>
        <w:t>Página principal</w:t>
      </w:r>
      <w:bookmarkEnd w:id="13"/>
    </w:p>
    <w:p w:rsidRPr="00A80D9F" w:rsidR="006D2138" w:rsidP="006D2138" w:rsidRDefault="006D2138" w14:paraId="18938995" w14:textId="17CC3273">
      <w:pPr>
        <w:spacing w:line="360" w:lineRule="auto"/>
        <w:ind w:left="1134"/>
        <w:rPr>
          <w:rFonts w:cs="Arial"/>
          <w:lang w:val="es-MX"/>
        </w:rPr>
      </w:pPr>
      <w:commentRangeStart w:id="14"/>
      <w:r w:rsidRPr="00D028AB">
        <w:rPr>
          <w:rFonts w:cs="Arial"/>
          <w:lang w:val="es-MX"/>
        </w:rPr>
        <w:t xml:space="preserve">Al presionar </w:t>
      </w:r>
      <w:r w:rsidRPr="5E2F6783">
        <w:rPr>
          <w:rFonts w:cs="Arial"/>
          <w:lang w:val="es-MX"/>
        </w:rPr>
        <w:t xml:space="preserve">la </w:t>
      </w:r>
      <w:r w:rsidRPr="46C87733">
        <w:rPr>
          <w:rFonts w:cs="Arial"/>
          <w:lang w:val="es-MX"/>
        </w:rPr>
        <w:t>opción</w:t>
      </w:r>
      <w:r w:rsidRPr="5E2F6783">
        <w:rPr>
          <w:rFonts w:cs="Arial"/>
          <w:lang w:val="es-MX"/>
        </w:rPr>
        <w:t xml:space="preserve"> </w:t>
      </w:r>
      <w:r w:rsidRPr="1CC28D60">
        <w:rPr>
          <w:rFonts w:cs="Arial"/>
          <w:lang w:val="es-MX"/>
        </w:rPr>
        <w:t>“</w:t>
      </w:r>
      <w:r w:rsidR="00D05E2C">
        <w:rPr>
          <w:rFonts w:cs="Arial"/>
          <w:lang w:val="es-MX"/>
        </w:rPr>
        <w:t>R</w:t>
      </w:r>
      <w:r w:rsidRPr="182B2987">
        <w:rPr>
          <w:rFonts w:cs="Arial"/>
          <w:lang w:val="es-MX"/>
        </w:rPr>
        <w:t xml:space="preserve">egresar a </w:t>
      </w:r>
      <w:r w:rsidRPr="1066D4F9">
        <w:rPr>
          <w:rFonts w:cs="Arial"/>
          <w:lang w:val="es-MX"/>
        </w:rPr>
        <w:t>página</w:t>
      </w:r>
      <w:r w:rsidRPr="1CC28D60">
        <w:rPr>
          <w:rFonts w:cs="Arial"/>
          <w:lang w:val="es-MX"/>
        </w:rPr>
        <w:t xml:space="preserve"> </w:t>
      </w:r>
      <w:r w:rsidRPr="7BB3F080">
        <w:rPr>
          <w:rFonts w:cs="Arial"/>
          <w:lang w:val="es-MX"/>
        </w:rPr>
        <w:t>principal</w:t>
      </w:r>
      <w:r w:rsidRPr="79150FFB">
        <w:rPr>
          <w:rFonts w:cs="Arial"/>
          <w:lang w:val="es-MX"/>
        </w:rPr>
        <w:t>”</w:t>
      </w:r>
      <w:r w:rsidRPr="49CD8697">
        <w:rPr>
          <w:rFonts w:cs="Arial"/>
          <w:lang w:val="es-MX"/>
        </w:rPr>
        <w:t xml:space="preserve">, que </w:t>
      </w:r>
      <w:r w:rsidRPr="2038F9BD">
        <w:rPr>
          <w:rFonts w:cs="Arial"/>
          <w:lang w:val="es-MX"/>
        </w:rPr>
        <w:t>se encuentra</w:t>
      </w:r>
      <w:r w:rsidRPr="79150FFB">
        <w:rPr>
          <w:rFonts w:cs="Arial"/>
          <w:lang w:val="es-MX"/>
        </w:rPr>
        <w:t xml:space="preserve"> en la esquina superior izquierda,</w:t>
      </w:r>
      <w:r w:rsidRPr="00D028AB">
        <w:rPr>
          <w:rFonts w:cs="Arial"/>
          <w:lang w:val="es-MX"/>
        </w:rPr>
        <w:t xml:space="preserve"> </w:t>
      </w:r>
      <w:r w:rsidRPr="6336C694">
        <w:rPr>
          <w:rFonts w:cs="Arial"/>
          <w:lang w:val="es-MX"/>
        </w:rPr>
        <w:t xml:space="preserve">el usuario </w:t>
      </w:r>
      <w:r w:rsidRPr="00D028AB">
        <w:rPr>
          <w:rFonts w:cs="Arial"/>
          <w:lang w:val="es-MX"/>
        </w:rPr>
        <w:t>podrá regresar a la página principal del sistema</w:t>
      </w:r>
      <w:r w:rsidRPr="2038F9BD">
        <w:rPr>
          <w:rFonts w:cs="Arial"/>
          <w:lang w:val="es-MX"/>
        </w:rPr>
        <w:t xml:space="preserve">, en la cual </w:t>
      </w:r>
      <w:r w:rsidRPr="45EED486">
        <w:rPr>
          <w:rFonts w:cs="Arial"/>
          <w:lang w:val="es-MX"/>
        </w:rPr>
        <w:t xml:space="preserve">se </w:t>
      </w:r>
      <w:r w:rsidRPr="0E3C1A56">
        <w:rPr>
          <w:rFonts w:cs="Arial"/>
          <w:lang w:val="es-MX"/>
        </w:rPr>
        <w:t>encuentran</w:t>
      </w:r>
      <w:r w:rsidRPr="00D028AB">
        <w:rPr>
          <w:rFonts w:cs="Arial"/>
          <w:lang w:val="es-MX"/>
        </w:rPr>
        <w:t xml:space="preserve"> todas las funciones que el usuario puede realizar. </w:t>
      </w:r>
      <w:commentRangeEnd w:id="14"/>
      <w:r>
        <w:rPr>
          <w:rStyle w:val="CommentReference"/>
        </w:rPr>
        <w:commentReference w:id="14"/>
      </w:r>
    </w:p>
    <w:p w:rsidRPr="00D028AB" w:rsidR="004472C9" w:rsidP="00D028AB" w:rsidRDefault="004472C9" w14:paraId="6F11C8EE" w14:textId="77777777">
      <w:pPr>
        <w:spacing w:line="360" w:lineRule="auto"/>
        <w:ind w:left="1134"/>
        <w:rPr>
          <w:rFonts w:cs="Arial"/>
          <w:lang w:val="es-MX"/>
        </w:rPr>
      </w:pPr>
    </w:p>
    <w:p w:rsidRPr="008548FD" w:rsidR="00482FC8" w:rsidP="096F065D" w:rsidRDefault="096F065D" w14:paraId="18564E52" w14:textId="77777777">
      <w:pPr>
        <w:pStyle w:val="Heading2"/>
        <w:numPr>
          <w:ilvl w:val="0"/>
          <w:numId w:val="0"/>
        </w:numPr>
        <w:rPr>
          <w:lang w:val="es-ES"/>
        </w:rPr>
      </w:pPr>
      <w:bookmarkStart w:name="_Toc170253339" w:id="15"/>
      <w:r w:rsidRPr="096F065D">
        <w:rPr>
          <w:lang w:val="es-419"/>
        </w:rPr>
        <w:t xml:space="preserve">2.3 </w:t>
      </w:r>
      <w:r w:rsidRPr="00482FC8" w:rsidR="00482FC8">
        <w:rPr>
          <w:lang w:val="es-419"/>
        </w:rPr>
        <w:t>Flujos de Excepción</w:t>
      </w:r>
      <w:bookmarkEnd w:id="15"/>
      <w:r w:rsidRPr="008548FD" w:rsidR="00482FC8">
        <w:rPr>
          <w:lang w:val="es-ES"/>
        </w:rPr>
        <w:t> </w:t>
      </w:r>
    </w:p>
    <w:p w:rsidRPr="008548FD" w:rsidR="00482FC8" w:rsidP="096F065D" w:rsidRDefault="096F065D" w14:paraId="42075D01" w14:textId="77777777">
      <w:pPr>
        <w:pStyle w:val="Heading3"/>
        <w:numPr>
          <w:ilvl w:val="0"/>
          <w:numId w:val="0"/>
        </w:numPr>
        <w:rPr>
          <w:b/>
          <w:bCs/>
          <w:i w:val="0"/>
          <w:iCs/>
          <w:sz w:val="14"/>
          <w:szCs w:val="14"/>
          <w:lang w:val="es-ES"/>
        </w:rPr>
      </w:pPr>
      <w:bookmarkStart w:name="_Toc170253340" w:id="16"/>
      <w:r w:rsidRPr="096F065D">
        <w:rPr>
          <w:b/>
          <w:bCs/>
          <w:i w:val="0"/>
          <w:lang w:val="es-419"/>
        </w:rPr>
        <w:t xml:space="preserve">2.3.1 </w:t>
      </w:r>
      <w:r w:rsidRPr="00986356" w:rsidR="00482FC8">
        <w:rPr>
          <w:b/>
          <w:bCs/>
          <w:i w:val="0"/>
          <w:iCs/>
          <w:lang w:val="es-419"/>
        </w:rPr>
        <w:t>Información Inválida</w:t>
      </w:r>
      <w:bookmarkEnd w:id="16"/>
      <w:r w:rsidRPr="008548FD" w:rsidR="00482FC8">
        <w:rPr>
          <w:b/>
          <w:bCs/>
          <w:i w:val="0"/>
          <w:iCs/>
          <w:lang w:val="es-ES"/>
        </w:rPr>
        <w:t> </w:t>
      </w:r>
    </w:p>
    <w:p w:rsidRPr="00482FC8" w:rsidR="00482FC8" w:rsidP="00D028AB" w:rsidRDefault="00482FC8" w14:paraId="2F87D890" w14:textId="77777777">
      <w:pPr>
        <w:widowControl/>
        <w:spacing w:line="360" w:lineRule="auto"/>
        <w:ind w:left="1080"/>
        <w:jc w:val="both"/>
        <w:textAlignment w:val="baseline"/>
        <w:rPr>
          <w:rFonts w:cs="Arial"/>
          <w:sz w:val="14"/>
          <w:szCs w:val="14"/>
          <w:lang w:val="es-MX"/>
        </w:rPr>
      </w:pPr>
      <w:r w:rsidRPr="00482FC8">
        <w:rPr>
          <w:rFonts w:cs="Arial"/>
          <w:lang w:val="es-419"/>
        </w:rPr>
        <w:t>Si el usuario ingresa información inválida (como un usuario o una contraseña incorrecta), la aplicación web muestra un mensaje de error solicitando la corrección de los datos antes de iniciar sesión.</w:t>
      </w:r>
      <w:r w:rsidRPr="00482FC8">
        <w:rPr>
          <w:rFonts w:cs="Arial"/>
          <w:lang w:val="es-MX"/>
        </w:rPr>
        <w:t> </w:t>
      </w:r>
    </w:p>
    <w:p w:rsidRPr="00986356" w:rsidR="00482FC8" w:rsidP="096F065D" w:rsidRDefault="096F065D" w14:paraId="098BE70E" w14:textId="77777777">
      <w:pPr>
        <w:pStyle w:val="Heading3"/>
        <w:numPr>
          <w:ilvl w:val="0"/>
          <w:numId w:val="0"/>
        </w:numPr>
        <w:rPr>
          <w:b/>
          <w:bCs/>
          <w:i w:val="0"/>
          <w:iCs/>
          <w:sz w:val="14"/>
          <w:szCs w:val="14"/>
          <w:lang w:val="es-MX"/>
        </w:rPr>
      </w:pPr>
      <w:bookmarkStart w:name="_Toc170253341" w:id="17"/>
      <w:r w:rsidRPr="096F065D">
        <w:rPr>
          <w:b/>
          <w:bCs/>
          <w:i w:val="0"/>
          <w:lang w:val="es-419"/>
        </w:rPr>
        <w:t xml:space="preserve">2.3.2 </w:t>
      </w:r>
      <w:r w:rsidRPr="00986356" w:rsidR="00482FC8">
        <w:rPr>
          <w:b/>
          <w:bCs/>
          <w:i w:val="0"/>
          <w:iCs/>
          <w:lang w:val="es-419"/>
        </w:rPr>
        <w:t>Error de Conexión</w:t>
      </w:r>
      <w:bookmarkEnd w:id="17"/>
      <w:r w:rsidRPr="00986356" w:rsidR="00482FC8">
        <w:rPr>
          <w:b/>
          <w:bCs/>
          <w:i w:val="0"/>
          <w:iCs/>
          <w:lang w:val="es-MX"/>
        </w:rPr>
        <w:t> </w:t>
      </w:r>
    </w:p>
    <w:p w:rsidRPr="00482FC8" w:rsidR="00482FC8" w:rsidP="00D028AB" w:rsidRDefault="00482FC8" w14:paraId="572BB649" w14:textId="77777777">
      <w:pPr>
        <w:widowControl/>
        <w:spacing w:line="360" w:lineRule="auto"/>
        <w:ind w:left="1080"/>
        <w:jc w:val="both"/>
        <w:textAlignment w:val="baseline"/>
        <w:rPr>
          <w:rFonts w:cs="Arial"/>
          <w:sz w:val="14"/>
          <w:szCs w:val="14"/>
          <w:lang w:val="es-MX"/>
        </w:rPr>
      </w:pPr>
      <w:r w:rsidRPr="00482FC8">
        <w:rPr>
          <w:rFonts w:cs="Arial"/>
          <w:lang w:val="es-419"/>
        </w:rPr>
        <w:t>La aplicación web detecta una pérdida de conexión con el servidor de base de datos y muestra un mensaje indicando que la conexión no está disponible y que el inicio de sesión no se ha completado.</w:t>
      </w:r>
      <w:r w:rsidRPr="00482FC8">
        <w:rPr>
          <w:rFonts w:cs="Arial"/>
          <w:lang w:val="es-MX"/>
        </w:rPr>
        <w:t> </w:t>
      </w:r>
    </w:p>
    <w:p w:rsidRPr="005873B6" w:rsidR="00482FC8" w:rsidP="78760E58" w:rsidRDefault="78760E58" w14:paraId="42FD032F" w14:textId="77777777">
      <w:pPr>
        <w:pStyle w:val="Heading1"/>
        <w:numPr>
          <w:ilvl w:val="0"/>
          <w:numId w:val="0"/>
        </w:numPr>
        <w:rPr>
          <w:lang w:val="es-419"/>
        </w:rPr>
      </w:pPr>
      <w:bookmarkStart w:name="_Toc170253342" w:id="18"/>
      <w:r w:rsidRPr="78760E58">
        <w:rPr>
          <w:lang w:val="es-419"/>
        </w:rPr>
        <w:t xml:space="preserve">3. </w:t>
      </w:r>
      <w:r w:rsidRPr="00482FC8" w:rsidR="00482FC8">
        <w:rPr>
          <w:lang w:val="es-419"/>
        </w:rPr>
        <w:t>Requerimientos especiales</w:t>
      </w:r>
      <w:bookmarkEnd w:id="18"/>
      <w:r w:rsidRPr="005873B6" w:rsidR="00482FC8">
        <w:rPr>
          <w:lang w:val="es-419"/>
        </w:rPr>
        <w:t> </w:t>
      </w:r>
    </w:p>
    <w:p w:rsidRPr="005873B6" w:rsidR="00482FC8" w:rsidP="00986356" w:rsidRDefault="00482FC8" w14:paraId="7F6FF4CB" w14:textId="77777777">
      <w:pPr>
        <w:widowControl/>
        <w:spacing w:line="360" w:lineRule="auto"/>
        <w:ind w:left="420"/>
        <w:jc w:val="both"/>
        <w:textAlignment w:val="baseline"/>
        <w:rPr>
          <w:rFonts w:cs="Arial"/>
          <w:sz w:val="14"/>
          <w:szCs w:val="14"/>
          <w:lang w:val="es-419"/>
        </w:rPr>
      </w:pPr>
      <w:r w:rsidRPr="005873B6">
        <w:rPr>
          <w:rFonts w:cs="Arial"/>
          <w:lang w:val="es-419"/>
        </w:rPr>
        <w:t> </w:t>
      </w:r>
    </w:p>
    <w:p w:rsidR="00986356" w:rsidP="78760E58" w:rsidRDefault="78760E58" w14:paraId="050EFDF8" w14:textId="77777777">
      <w:pPr>
        <w:pStyle w:val="Heading1"/>
        <w:numPr>
          <w:ilvl w:val="0"/>
          <w:numId w:val="0"/>
        </w:numPr>
        <w:spacing w:line="360" w:lineRule="auto"/>
        <w:rPr>
          <w:lang w:val="es-PA"/>
        </w:rPr>
      </w:pPr>
      <w:bookmarkStart w:name="_Toc170253343" w:id="19"/>
      <w:r w:rsidRPr="78760E58">
        <w:rPr>
          <w:lang w:val="es-419"/>
        </w:rPr>
        <w:t xml:space="preserve">4. </w:t>
      </w:r>
      <w:r w:rsidRPr="00482FC8" w:rsidR="00482FC8">
        <w:rPr>
          <w:lang w:val="es-419"/>
        </w:rPr>
        <w:t>Precondiciones</w:t>
      </w:r>
      <w:bookmarkEnd w:id="19"/>
      <w:r w:rsidRPr="00986356" w:rsidR="00482FC8">
        <w:rPr>
          <w:lang w:val="es-PA"/>
        </w:rPr>
        <w:t> </w:t>
      </w:r>
    </w:p>
    <w:p w:rsidRPr="004427EE" w:rsidR="00986356" w:rsidP="00E63E2B" w:rsidRDefault="00986356" w14:paraId="2B31CE10" w14:textId="77777777">
      <w:pPr>
        <w:spacing w:line="360" w:lineRule="auto"/>
        <w:rPr>
          <w:rFonts w:cs="Arial"/>
          <w:lang w:val="es-PA"/>
        </w:rPr>
      </w:pPr>
      <w:r w:rsidRPr="004427EE">
        <w:rPr>
          <w:rFonts w:cs="Arial"/>
          <w:b/>
          <w:lang w:val="es-PA"/>
        </w:rPr>
        <w:t>4.1</w:t>
      </w:r>
      <w:r w:rsidRPr="004427EE">
        <w:rPr>
          <w:rFonts w:cs="Arial"/>
          <w:lang w:val="es-PA"/>
        </w:rPr>
        <w:t xml:space="preserve"> </w:t>
      </w:r>
      <w:r w:rsidRPr="004427EE" w:rsidR="00482FC8">
        <w:rPr>
          <w:rFonts w:cs="Arial"/>
          <w:lang w:val="es-PA"/>
        </w:rPr>
        <w:t>El usuario debe tener acceso a un dispositivo con conexión a Internet</w:t>
      </w:r>
      <w:r w:rsidRPr="004427EE" w:rsidR="67CBFF5E">
        <w:rPr>
          <w:rFonts w:cs="Arial"/>
          <w:lang w:val="es-PA"/>
        </w:rPr>
        <w:t>.</w:t>
      </w:r>
    </w:p>
    <w:p w:rsidRPr="00482FC8" w:rsidR="00482FC8" w:rsidP="00986356" w:rsidRDefault="00482FC8" w14:paraId="30BB13C8" w14:textId="77777777">
      <w:pPr>
        <w:widowControl/>
        <w:spacing w:line="360" w:lineRule="auto"/>
        <w:ind w:left="420"/>
        <w:jc w:val="both"/>
        <w:textAlignment w:val="baseline"/>
        <w:rPr>
          <w:rFonts w:cs="Arial"/>
          <w:sz w:val="14"/>
          <w:szCs w:val="14"/>
          <w:lang w:val="es-MX"/>
        </w:rPr>
      </w:pPr>
      <w:r w:rsidRPr="00482FC8">
        <w:rPr>
          <w:rFonts w:cs="Arial"/>
          <w:lang w:val="es-MX"/>
        </w:rPr>
        <w:t> </w:t>
      </w:r>
    </w:p>
    <w:p w:rsidRPr="005873B6" w:rsidR="00482FC8" w:rsidP="78760E58" w:rsidRDefault="78760E58" w14:paraId="13F29C93" w14:textId="77777777">
      <w:pPr>
        <w:pStyle w:val="Heading1"/>
        <w:numPr>
          <w:ilvl w:val="0"/>
          <w:numId w:val="0"/>
        </w:numPr>
        <w:spacing w:line="360" w:lineRule="auto"/>
        <w:rPr>
          <w:lang w:val="es-419"/>
        </w:rPr>
      </w:pPr>
      <w:bookmarkStart w:name="_Toc170253344" w:id="20"/>
      <w:r w:rsidRPr="78760E58">
        <w:rPr>
          <w:lang w:val="es-PA"/>
        </w:rPr>
        <w:t xml:space="preserve">5. </w:t>
      </w:r>
      <w:r w:rsidRPr="00482FC8" w:rsidR="00482FC8">
        <w:rPr>
          <w:lang w:val="es-PA"/>
        </w:rPr>
        <w:t>Postcondiciones</w:t>
      </w:r>
      <w:bookmarkEnd w:id="20"/>
      <w:r w:rsidRPr="005873B6" w:rsidR="00482FC8">
        <w:rPr>
          <w:lang w:val="es-419"/>
        </w:rPr>
        <w:t> </w:t>
      </w:r>
    </w:p>
    <w:p w:rsidRPr="00C47E17" w:rsidR="006D2138" w:rsidP="006D2138" w:rsidRDefault="006D2138" w14:paraId="5D6D80BA" w14:textId="524EE7A7">
      <w:pPr>
        <w:widowControl/>
        <w:spacing w:after="160" w:line="360" w:lineRule="auto"/>
        <w:jc w:val="both"/>
        <w:rPr>
          <w:rFonts w:cs="Arial"/>
          <w:bCs/>
          <w:lang w:val="es-ES" w:eastAsia="zh-CN"/>
        </w:rPr>
      </w:pPr>
      <w:r w:rsidRPr="008D6A29">
        <w:rPr>
          <w:rFonts w:cs="Arial"/>
          <w:b/>
          <w:lang w:val="es-PA"/>
        </w:rPr>
        <w:t>5.1</w:t>
      </w:r>
      <w:r w:rsidRPr="1AC4F878">
        <w:rPr>
          <w:rFonts w:cs="Arial"/>
          <w:b/>
          <w:lang w:val="es-PA"/>
        </w:rPr>
        <w:t xml:space="preserve"> </w:t>
      </w:r>
      <w:r w:rsidRPr="00C47E17" w:rsidR="00C47E17">
        <w:rPr>
          <w:rFonts w:cs="Arial"/>
          <w:bCs/>
          <w:lang w:val="es-PA"/>
        </w:rPr>
        <w:t xml:space="preserve">La aplicación web confirmará el inicio de sesión exitoso y mostrará la página principal con las opciones de Perfil, Actividades, Foro, y la opción de interactuar con el </w:t>
      </w:r>
      <w:proofErr w:type="spellStart"/>
      <w:r w:rsidRPr="00C47E17" w:rsidR="00C47E17">
        <w:rPr>
          <w:rFonts w:cs="Arial"/>
          <w:bCs/>
          <w:lang w:val="es-PA"/>
        </w:rPr>
        <w:t>chatBOT</w:t>
      </w:r>
      <w:proofErr w:type="spellEnd"/>
      <w:r w:rsidRPr="00C47E17" w:rsidR="00C47E17">
        <w:rPr>
          <w:rFonts w:cs="Arial"/>
          <w:bCs/>
          <w:lang w:val="es-PA"/>
        </w:rPr>
        <w:t>.</w:t>
      </w:r>
    </w:p>
    <w:p w:rsidR="00034CDE" w:rsidRDefault="00034CDE" w14:paraId="2254BB3B" w14:textId="15A13E11">
      <w:pPr>
        <w:widowControl/>
        <w:spacing w:line="240" w:lineRule="auto"/>
        <w:rPr>
          <w:lang w:val="es-MX"/>
        </w:rPr>
      </w:pPr>
    </w:p>
    <w:p w:rsidR="00214F38" w:rsidRDefault="00214F38" w14:paraId="637D1F82" w14:textId="15B7FCD2">
      <w:pPr>
        <w:widowControl/>
        <w:spacing w:line="240" w:lineRule="auto"/>
        <w:rPr>
          <w:lang w:val="es-MX"/>
        </w:rPr>
        <w:sectPr w:rsidR="00214F38" w:rsidSect="00372B69">
          <w:headerReference w:type="default" r:id="rId19"/>
          <w:headerReference w:type="first" r:id="rId20"/>
          <w:footerReference w:type="first" r:id="rId21"/>
          <w:pgSz w:w="12240" w:h="15840" w:orient="portrait"/>
          <w:pgMar w:top="1440" w:right="1041" w:bottom="1440" w:left="1440" w:header="720" w:footer="720" w:gutter="0"/>
          <w:cols w:space="720"/>
          <w:docGrid w:linePitch="360"/>
        </w:sectPr>
      </w:pPr>
    </w:p>
    <w:p w:rsidR="00E67FB6" w:rsidRDefault="00E67FB6" w14:paraId="6EC82F7E" w14:textId="77777777">
      <w:pPr>
        <w:widowControl/>
        <w:spacing w:line="240" w:lineRule="auto"/>
        <w:rPr>
          <w:lang w:val="es-MX"/>
        </w:rPr>
      </w:pPr>
    </w:p>
    <w:p w:rsidR="00826C59" w:rsidRDefault="00826C59" w14:paraId="08072CD4" w14:textId="77777777">
      <w:pPr>
        <w:widowControl/>
        <w:spacing w:line="240" w:lineRule="auto"/>
        <w:rPr>
          <w:lang w:val="es-MX"/>
        </w:rPr>
      </w:pPr>
    </w:p>
    <w:p w:rsidR="00826C59" w:rsidRDefault="00826C59" w14:paraId="17C00034" w14:textId="164F8341">
      <w:pPr>
        <w:widowControl/>
        <w:spacing w:line="240" w:lineRule="auto"/>
        <w:rPr>
          <w:lang w:val="es-MX"/>
        </w:rPr>
      </w:pPr>
      <w:r>
        <w:rPr>
          <w:lang w:val="es-MX"/>
        </w:rPr>
        <w:br w:type="page"/>
      </w:r>
    </w:p>
    <w:p w:rsidR="00826C59" w:rsidRDefault="00826C59" w14:paraId="3F698644" w14:textId="77777777">
      <w:pPr>
        <w:widowControl/>
        <w:spacing w:line="240" w:lineRule="auto"/>
        <w:rPr>
          <w:lang w:val="es-MX"/>
        </w:rPr>
        <w:sectPr w:rsidR="00826C59" w:rsidSect="00214F38">
          <w:headerReference w:type="first" r:id="rId22"/>
          <w:footerReference w:type="first" r:id="rId23"/>
          <w:type w:val="continuous"/>
          <w:pgSz w:w="12240" w:h="15840" w:orient="portrait"/>
          <w:pgMar w:top="1440" w:right="1041" w:bottom="1440" w:left="1440" w:header="720" w:footer="720" w:gutter="0"/>
          <w:cols w:space="720"/>
          <w:docGrid w:linePitch="360"/>
        </w:sectPr>
      </w:pPr>
    </w:p>
    <w:p w:rsidR="00826C59" w:rsidRDefault="00826C59" w14:paraId="036B1DF9" w14:textId="77777777">
      <w:pPr>
        <w:widowControl/>
        <w:spacing w:line="240" w:lineRule="auto"/>
        <w:rPr>
          <w:lang w:val="es-MX"/>
        </w:rPr>
        <w:sectPr w:rsidR="00826C59" w:rsidSect="00214F38">
          <w:headerReference w:type="first" r:id="rId24"/>
          <w:footerReference w:type="first" r:id="rId25"/>
          <w:type w:val="continuous"/>
          <w:pgSz w:w="12240" w:h="15840" w:orient="portrait"/>
          <w:pgMar w:top="1440" w:right="1041" w:bottom="1440" w:left="1440" w:header="720" w:footer="720" w:gutter="0"/>
          <w:cols w:space="720"/>
          <w:docGrid w:linePitch="360"/>
        </w:sectPr>
      </w:pPr>
    </w:p>
    <w:p w:rsidR="00A2725A" w:rsidRDefault="00A2725A" w14:paraId="61A76853" w14:textId="77777777">
      <w:pPr>
        <w:widowControl/>
        <w:spacing w:line="240" w:lineRule="auto"/>
        <w:rPr>
          <w:lang w:val="es-MX"/>
        </w:rPr>
      </w:pPr>
    </w:p>
    <w:p w:rsidRPr="0005373B" w:rsidR="00034CDE" w:rsidP="00034CDE" w:rsidRDefault="00034CDE" w14:paraId="6E5A1AE8" w14:textId="6C404242">
      <w:pPr>
        <w:pStyle w:val="Heading1"/>
        <w:widowControl/>
        <w:numPr>
          <w:ilvl w:val="0"/>
          <w:numId w:val="0"/>
        </w:numPr>
        <w:spacing w:line="360" w:lineRule="auto"/>
        <w:jc w:val="center"/>
        <w:rPr>
          <w:sz w:val="28"/>
          <w:szCs w:val="28"/>
          <w:lang w:val="es-419"/>
        </w:rPr>
      </w:pPr>
      <w:bookmarkStart w:name="_Toc170253345" w:id="21"/>
      <w:r w:rsidRPr="1A00312C">
        <w:rPr>
          <w:sz w:val="28"/>
          <w:szCs w:val="28"/>
          <w:lang w:val="es-419"/>
        </w:rPr>
        <w:t>Especificación de Caso de Uso: &lt;Registrarse &gt;</w:t>
      </w:r>
      <w:bookmarkEnd w:id="21"/>
    </w:p>
    <w:p w:rsidRPr="00482FC8" w:rsidR="00034CDE" w:rsidP="00034CDE" w:rsidRDefault="00034CDE" w14:paraId="11C71F8F" w14:textId="28FF6F9C">
      <w:pPr>
        <w:pStyle w:val="Heading1"/>
        <w:widowControl/>
        <w:numPr>
          <w:ilvl w:val="0"/>
          <w:numId w:val="0"/>
        </w:numPr>
        <w:spacing w:line="360" w:lineRule="auto"/>
        <w:rPr>
          <w:lang w:val="es-419"/>
        </w:rPr>
      </w:pPr>
      <w:bookmarkStart w:name="_Toc170253346" w:id="22"/>
      <w:r w:rsidRPr="4F110FB1">
        <w:rPr>
          <w:lang w:val="es-419"/>
        </w:rPr>
        <w:t xml:space="preserve">1. </w:t>
      </w:r>
      <w:r>
        <w:rPr>
          <w:lang w:val="es-419"/>
        </w:rPr>
        <w:t>Registrarse en la aplicación web</w:t>
      </w:r>
      <w:bookmarkEnd w:id="22"/>
    </w:p>
    <w:p w:rsidRPr="008548FD" w:rsidR="00034CDE" w:rsidP="00034CDE" w:rsidRDefault="00034CDE" w14:paraId="1F126C5F" w14:textId="77777777">
      <w:pPr>
        <w:pStyle w:val="Heading2"/>
        <w:numPr>
          <w:ilvl w:val="0"/>
          <w:numId w:val="0"/>
        </w:numPr>
        <w:rPr>
          <w:lang w:val="es-ES"/>
        </w:rPr>
      </w:pPr>
      <w:bookmarkStart w:name="_Toc170253347" w:id="23"/>
      <w:r w:rsidRPr="096F065D">
        <w:rPr>
          <w:lang w:val="es-419"/>
        </w:rPr>
        <w:t xml:space="preserve">1.1 </w:t>
      </w:r>
      <w:r w:rsidRPr="00482FC8">
        <w:rPr>
          <w:lang w:val="es-419"/>
        </w:rPr>
        <w:t>Breve Descripción</w:t>
      </w:r>
      <w:bookmarkEnd w:id="23"/>
      <w:r w:rsidRPr="008548FD">
        <w:rPr>
          <w:lang w:val="es-ES"/>
        </w:rPr>
        <w:t> </w:t>
      </w:r>
    </w:p>
    <w:p w:rsidRPr="00482FC8" w:rsidR="00034CDE" w:rsidP="1A00312C" w:rsidRDefault="00034CDE" w14:paraId="20D42D90" w14:textId="46C61C23">
      <w:pPr>
        <w:widowControl/>
        <w:spacing w:line="360" w:lineRule="auto"/>
        <w:ind w:left="990"/>
        <w:jc w:val="both"/>
        <w:textAlignment w:val="baseline"/>
        <w:rPr>
          <w:rFonts w:cs="Arial"/>
          <w:lang w:val="es-419"/>
        </w:rPr>
      </w:pPr>
      <w:r w:rsidRPr="1A00312C">
        <w:rPr>
          <w:rFonts w:cs="Arial"/>
          <w:lang w:val="es-419"/>
        </w:rPr>
        <w:t xml:space="preserve">Este caso de uso describe el flujo de eventos </w:t>
      </w:r>
      <w:r w:rsidRPr="1A00312C" w:rsidR="1AD5A5A0">
        <w:rPr>
          <w:rFonts w:cs="Arial"/>
          <w:lang w:val="es-419"/>
        </w:rPr>
        <w:t xml:space="preserve">en el cual los usuarios se </w:t>
      </w:r>
      <w:proofErr w:type="gramStart"/>
      <w:r w:rsidRPr="1A00312C" w:rsidR="1AD5A5A0">
        <w:rPr>
          <w:rFonts w:cs="Arial"/>
          <w:lang w:val="es-419"/>
        </w:rPr>
        <w:t>registraran</w:t>
      </w:r>
      <w:proofErr w:type="gramEnd"/>
      <w:r w:rsidRPr="1A00312C" w:rsidR="1AD5A5A0">
        <w:rPr>
          <w:rFonts w:cs="Arial"/>
          <w:lang w:val="es-419"/>
        </w:rPr>
        <w:t xml:space="preserve"> por primera vez en la </w:t>
      </w:r>
      <w:proofErr w:type="spellStart"/>
      <w:r w:rsidRPr="1A00312C" w:rsidR="1AD5A5A0">
        <w:rPr>
          <w:rFonts w:cs="Arial"/>
          <w:lang w:val="es-419"/>
        </w:rPr>
        <w:t>aplicacion</w:t>
      </w:r>
      <w:proofErr w:type="spellEnd"/>
      <w:r w:rsidRPr="1A00312C" w:rsidR="1AD5A5A0">
        <w:rPr>
          <w:rFonts w:cs="Arial"/>
          <w:lang w:val="es-419"/>
        </w:rPr>
        <w:t xml:space="preserve"> web “Universidad Social”</w:t>
      </w:r>
    </w:p>
    <w:p w:rsidRPr="00482FC8" w:rsidR="00034CDE" w:rsidP="00034CDE" w:rsidRDefault="00034CDE" w14:paraId="06E4B7DF" w14:textId="77777777">
      <w:pPr>
        <w:widowControl/>
        <w:spacing w:line="360" w:lineRule="auto"/>
        <w:jc w:val="both"/>
        <w:textAlignment w:val="baseline"/>
        <w:rPr>
          <w:rFonts w:cs="Arial"/>
          <w:sz w:val="14"/>
          <w:szCs w:val="14"/>
          <w:lang w:val="es-MX"/>
        </w:rPr>
      </w:pPr>
    </w:p>
    <w:p w:rsidRPr="00482FC8" w:rsidR="00034CDE" w:rsidP="00034CDE" w:rsidRDefault="00034CDE" w14:paraId="0F6E8F3A" w14:textId="77777777">
      <w:pPr>
        <w:pStyle w:val="Heading1"/>
      </w:pPr>
      <w:bookmarkStart w:name="_Toc170253348" w:id="24"/>
      <w:r w:rsidRPr="00482FC8">
        <w:rPr>
          <w:lang w:val="es-419"/>
        </w:rPr>
        <w:t>Flujo de Eventos</w:t>
      </w:r>
      <w:bookmarkEnd w:id="24"/>
      <w:r w:rsidRPr="00482FC8">
        <w:t> </w:t>
      </w:r>
    </w:p>
    <w:p w:rsidRPr="00482FC8" w:rsidR="00034CDE" w:rsidP="00034CDE" w:rsidRDefault="00034CDE" w14:paraId="1F7953CD" w14:textId="77777777">
      <w:pPr>
        <w:pStyle w:val="Heading2"/>
        <w:numPr>
          <w:ilvl w:val="0"/>
          <w:numId w:val="0"/>
        </w:numPr>
      </w:pPr>
      <w:bookmarkStart w:name="_Toc170253349" w:id="25"/>
      <w:r w:rsidRPr="096F065D">
        <w:rPr>
          <w:lang w:val="es-419"/>
        </w:rPr>
        <w:t xml:space="preserve">2.1 </w:t>
      </w:r>
      <w:r w:rsidRPr="00482FC8">
        <w:rPr>
          <w:lang w:val="es-419"/>
        </w:rPr>
        <w:t>Flujo Básico</w:t>
      </w:r>
      <w:bookmarkEnd w:id="25"/>
      <w:r w:rsidRPr="00482FC8">
        <w:t> </w:t>
      </w:r>
    </w:p>
    <w:tbl>
      <w:tblPr>
        <w:tblW w:w="974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858"/>
        <w:gridCol w:w="4885"/>
      </w:tblGrid>
      <w:tr w:rsidRPr="003B397A" w:rsidR="00034CDE" w:rsidTr="006B7868" w14:paraId="577CCD32" w14:textId="77777777">
        <w:trPr>
          <w:trHeight w:val="300"/>
        </w:trPr>
        <w:tc>
          <w:tcPr>
            <w:tcW w:w="4858" w:type="dxa"/>
            <w:tcBorders>
              <w:top w:val="single" w:color="auto" w:sz="6" w:space="0"/>
              <w:left w:val="single" w:color="auto" w:sz="6" w:space="0"/>
              <w:bottom w:val="single" w:color="auto" w:sz="6" w:space="0"/>
              <w:right w:val="single" w:color="auto" w:sz="6" w:space="0"/>
            </w:tcBorders>
            <w:shd w:val="clear" w:color="auto" w:fill="auto"/>
            <w:hideMark/>
          </w:tcPr>
          <w:p w:rsidRPr="00482FC8" w:rsidR="00034CDE" w:rsidP="00C474F9" w:rsidRDefault="00034CDE" w14:paraId="0C90AE00" w14:textId="6345F904">
            <w:pPr>
              <w:widowControl/>
              <w:spacing w:line="360" w:lineRule="auto"/>
              <w:ind w:left="272" w:right="355"/>
              <w:jc w:val="both"/>
              <w:textAlignment w:val="baseline"/>
              <w:rPr>
                <w:rFonts w:cs="Arial"/>
                <w:lang w:val="es-MX"/>
              </w:rPr>
            </w:pPr>
            <w:r w:rsidRPr="00482FC8">
              <w:rPr>
                <w:rFonts w:cs="Arial"/>
                <w:b/>
                <w:lang w:val="es-PA"/>
              </w:rPr>
              <w:t>2.1.1.</w:t>
            </w:r>
            <w:r w:rsidRPr="00482FC8">
              <w:rPr>
                <w:rFonts w:cs="Arial"/>
                <w:lang w:val="es-PA"/>
              </w:rPr>
              <w:t xml:space="preserve"> El caso de uso inicia cuando el usuario </w:t>
            </w:r>
            <w:r w:rsidR="00EE7F74">
              <w:rPr>
                <w:rFonts w:cs="Arial"/>
                <w:lang w:val="es-PA"/>
              </w:rPr>
              <w:t>selecciona la opción “Registrarse”.</w:t>
            </w:r>
          </w:p>
        </w:tc>
        <w:tc>
          <w:tcPr>
            <w:tcW w:w="4885" w:type="dxa"/>
            <w:tcBorders>
              <w:top w:val="single" w:color="auto" w:sz="6" w:space="0"/>
              <w:left w:val="single" w:color="auto" w:sz="6" w:space="0"/>
              <w:bottom w:val="single" w:color="auto" w:sz="6" w:space="0"/>
              <w:right w:val="single" w:color="auto" w:sz="6" w:space="0"/>
            </w:tcBorders>
            <w:shd w:val="clear" w:color="auto" w:fill="auto"/>
            <w:hideMark/>
          </w:tcPr>
          <w:p w:rsidRPr="00482FC8" w:rsidR="00EE7F74" w:rsidP="00EE7F74" w:rsidRDefault="00034CDE" w14:paraId="24D9E46F" w14:textId="6F8D16B0">
            <w:pPr>
              <w:widowControl/>
              <w:spacing w:line="360" w:lineRule="auto"/>
              <w:ind w:right="276"/>
              <w:jc w:val="both"/>
              <w:textAlignment w:val="baseline"/>
              <w:rPr>
                <w:rFonts w:cs="Arial"/>
                <w:lang w:val="es-MX"/>
              </w:rPr>
            </w:pPr>
            <w:r w:rsidRPr="00482FC8">
              <w:rPr>
                <w:rFonts w:cs="Arial"/>
                <w:b/>
                <w:lang w:val="es-PA"/>
              </w:rPr>
              <w:t>2.1.2.</w:t>
            </w:r>
            <w:r w:rsidRPr="00482FC8">
              <w:rPr>
                <w:rFonts w:cs="Arial"/>
                <w:lang w:val="es-PA"/>
              </w:rPr>
              <w:t xml:space="preserve"> </w:t>
            </w:r>
            <w:r w:rsidRPr="00482FC8" w:rsidR="00EE7F74">
              <w:rPr>
                <w:rFonts w:cs="Arial"/>
                <w:lang w:val="es-PA"/>
              </w:rPr>
              <w:t xml:space="preserve">La aplicación web </w:t>
            </w:r>
            <w:r w:rsidRPr="3A5D7C33" w:rsidR="00EE7F74">
              <w:rPr>
                <w:rFonts w:cs="Arial"/>
                <w:lang w:val="es-PA"/>
              </w:rPr>
              <w:t xml:space="preserve">presenta </w:t>
            </w:r>
            <w:r w:rsidRPr="00482FC8" w:rsidR="00EE7F74">
              <w:rPr>
                <w:rFonts w:cs="Arial"/>
                <w:lang w:val="es-PA"/>
              </w:rPr>
              <w:t>cuatro opciones diferentes al usuario el cual elegirá</w:t>
            </w:r>
            <w:r w:rsidR="00EE7F74">
              <w:rPr>
                <w:rFonts w:cs="Arial"/>
                <w:lang w:val="es-PA"/>
              </w:rPr>
              <w:t xml:space="preserve"> dependiendo de su cargo:</w:t>
            </w:r>
            <w:r w:rsidRPr="00482FC8" w:rsidR="00EE7F74">
              <w:rPr>
                <w:rFonts w:cs="Arial"/>
                <w:lang w:val="es-PA"/>
              </w:rPr>
              <w:t> </w:t>
            </w:r>
          </w:p>
          <w:p w:rsidRPr="00482FC8" w:rsidR="00EE7F74" w:rsidP="00EE7F74" w:rsidRDefault="00EE7F74" w14:paraId="561D327E" w14:textId="77777777">
            <w:pPr>
              <w:widowControl/>
              <w:numPr>
                <w:ilvl w:val="0"/>
                <w:numId w:val="4"/>
              </w:numPr>
              <w:spacing w:after="160" w:line="360" w:lineRule="auto"/>
              <w:ind w:left="459" w:right="276" w:hanging="271"/>
              <w:jc w:val="both"/>
              <w:textAlignment w:val="baseline"/>
              <w:rPr>
                <w:rFonts w:cs="Arial"/>
                <w:lang w:val="es-MX"/>
              </w:rPr>
            </w:pPr>
            <w:r w:rsidRPr="00482FC8">
              <w:rPr>
                <w:rFonts w:cs="Arial"/>
                <w:lang w:val="es-PA"/>
              </w:rPr>
              <w:t>Estudiante: Estudiante activo de la UTP.</w:t>
            </w:r>
            <w:r w:rsidRPr="00482FC8">
              <w:rPr>
                <w:rFonts w:cs="Arial"/>
                <w:lang w:val="es-MX"/>
              </w:rPr>
              <w:t> </w:t>
            </w:r>
          </w:p>
          <w:p w:rsidRPr="00482FC8" w:rsidR="00EE7F74" w:rsidP="00EE7F74" w:rsidRDefault="00EE7F74" w14:paraId="3926E025" w14:textId="77777777">
            <w:pPr>
              <w:widowControl/>
              <w:numPr>
                <w:ilvl w:val="0"/>
                <w:numId w:val="5"/>
              </w:numPr>
              <w:spacing w:after="160" w:line="360" w:lineRule="auto"/>
              <w:ind w:left="459" w:right="276" w:hanging="271"/>
              <w:jc w:val="both"/>
              <w:textAlignment w:val="baseline"/>
              <w:rPr>
                <w:rFonts w:cs="Arial"/>
                <w:lang w:val="es-MX"/>
              </w:rPr>
            </w:pPr>
            <w:r w:rsidRPr="00482FC8">
              <w:rPr>
                <w:rFonts w:cs="Arial"/>
                <w:lang w:val="es-PA"/>
              </w:rPr>
              <w:t>Profesor: Profesor activo de la UTP.</w:t>
            </w:r>
            <w:r w:rsidRPr="00482FC8">
              <w:rPr>
                <w:rFonts w:cs="Arial"/>
                <w:lang w:val="es-MX"/>
              </w:rPr>
              <w:t> </w:t>
            </w:r>
          </w:p>
          <w:p w:rsidR="00EE7F74" w:rsidP="00EE7F74" w:rsidRDefault="00EE7F74" w14:paraId="4BD58AF0" w14:textId="77777777">
            <w:pPr>
              <w:widowControl/>
              <w:numPr>
                <w:ilvl w:val="0"/>
                <w:numId w:val="6"/>
              </w:numPr>
              <w:spacing w:after="160" w:line="360" w:lineRule="auto"/>
              <w:ind w:left="459" w:right="276" w:hanging="271"/>
              <w:jc w:val="both"/>
              <w:textAlignment w:val="baseline"/>
              <w:rPr>
                <w:rFonts w:cs="Arial"/>
                <w:lang w:val="es-MX"/>
              </w:rPr>
            </w:pPr>
            <w:r w:rsidRPr="00482FC8">
              <w:rPr>
                <w:rFonts w:cs="Arial"/>
                <w:lang w:val="es-PA"/>
              </w:rPr>
              <w:t>Trabajador de la DSSU: Trabajador activo de la DSSU.</w:t>
            </w:r>
            <w:r w:rsidRPr="00482FC8">
              <w:rPr>
                <w:rFonts w:cs="Arial"/>
                <w:lang w:val="es-MX"/>
              </w:rPr>
              <w:t> </w:t>
            </w:r>
          </w:p>
          <w:p w:rsidRPr="00EE7F74" w:rsidR="00EE7F74" w:rsidP="00EE7F74" w:rsidRDefault="00EE7F74" w14:paraId="256FF744" w14:textId="3AF7B488">
            <w:pPr>
              <w:widowControl/>
              <w:numPr>
                <w:ilvl w:val="0"/>
                <w:numId w:val="6"/>
              </w:numPr>
              <w:spacing w:after="160" w:line="360" w:lineRule="auto"/>
              <w:ind w:left="459" w:right="276" w:hanging="271"/>
              <w:jc w:val="both"/>
              <w:textAlignment w:val="baseline"/>
              <w:rPr>
                <w:rFonts w:cs="Arial"/>
                <w:lang w:val="es-MX"/>
              </w:rPr>
            </w:pPr>
            <w:r w:rsidRPr="00EE7F74">
              <w:rPr>
                <w:rFonts w:cs="Arial"/>
                <w:lang w:val="es-PA"/>
              </w:rPr>
              <w:t>Representante de Organismo: Encargado de representar al organismo (interno o externo).</w:t>
            </w:r>
            <w:r w:rsidRPr="00EE7F74">
              <w:rPr>
                <w:rFonts w:cs="Arial"/>
                <w:lang w:val="es-MX"/>
              </w:rPr>
              <w:t> </w:t>
            </w:r>
          </w:p>
          <w:p w:rsidRPr="00482FC8" w:rsidR="00034CDE" w:rsidP="00C474F9" w:rsidRDefault="00034CDE" w14:paraId="062BC04C" w14:textId="1232C049">
            <w:pPr>
              <w:widowControl/>
              <w:spacing w:line="360" w:lineRule="auto"/>
              <w:jc w:val="both"/>
              <w:textAlignment w:val="baseline"/>
              <w:rPr>
                <w:rFonts w:cs="Arial"/>
                <w:lang w:val="es-MX"/>
              </w:rPr>
            </w:pPr>
          </w:p>
        </w:tc>
      </w:tr>
      <w:tr w:rsidRPr="003B397A" w:rsidR="00034CDE" w:rsidTr="006B7868" w14:paraId="6A78726F" w14:textId="77777777">
        <w:trPr>
          <w:trHeight w:val="300"/>
        </w:trPr>
        <w:tc>
          <w:tcPr>
            <w:tcW w:w="4858" w:type="dxa"/>
            <w:tcBorders>
              <w:top w:val="single" w:color="auto" w:sz="6" w:space="0"/>
              <w:left w:val="single" w:color="auto" w:sz="6" w:space="0"/>
              <w:bottom w:val="single" w:color="auto" w:sz="6" w:space="0"/>
              <w:right w:val="single" w:color="auto" w:sz="6" w:space="0"/>
            </w:tcBorders>
            <w:shd w:val="clear" w:color="auto" w:fill="auto"/>
            <w:hideMark/>
          </w:tcPr>
          <w:p w:rsidRPr="00482FC8" w:rsidR="00034CDE" w:rsidP="00C474F9" w:rsidRDefault="00034CDE" w14:paraId="69D8C9BC" w14:textId="241AF474">
            <w:pPr>
              <w:widowControl/>
              <w:spacing w:line="360" w:lineRule="auto"/>
              <w:ind w:left="272" w:right="355"/>
              <w:jc w:val="both"/>
              <w:textAlignment w:val="baseline"/>
              <w:rPr>
                <w:rFonts w:cs="Arial"/>
                <w:lang w:val="es-MX"/>
              </w:rPr>
            </w:pPr>
            <w:r w:rsidRPr="00482FC8">
              <w:rPr>
                <w:rFonts w:cs="Arial"/>
                <w:b/>
                <w:lang w:val="es-PA"/>
              </w:rPr>
              <w:t xml:space="preserve">2.1.3 </w:t>
            </w:r>
            <w:r w:rsidRPr="00482FC8">
              <w:rPr>
                <w:rFonts w:cs="Arial"/>
                <w:lang w:val="es-PA"/>
              </w:rPr>
              <w:t xml:space="preserve">El </w:t>
            </w:r>
            <w:r w:rsidRPr="00202B53" w:rsidR="00202B53">
              <w:rPr>
                <w:rFonts w:cs="Arial"/>
                <w:lang w:val="es-PA"/>
              </w:rPr>
              <w:t>usuario</w:t>
            </w:r>
            <w:r w:rsidR="00AF6F67">
              <w:rPr>
                <w:rFonts w:cs="Arial"/>
                <w:lang w:val="es-PA"/>
              </w:rPr>
              <w:t xml:space="preserve"> selecciona </w:t>
            </w:r>
            <w:r w:rsidR="00133D08">
              <w:rPr>
                <w:rFonts w:cs="Arial"/>
                <w:lang w:val="es-PA"/>
              </w:rPr>
              <w:t>el cargo que le corresponde.</w:t>
            </w:r>
          </w:p>
        </w:tc>
        <w:tc>
          <w:tcPr>
            <w:tcW w:w="4885" w:type="dxa"/>
            <w:tcBorders>
              <w:top w:val="single" w:color="auto" w:sz="6" w:space="0"/>
              <w:left w:val="single" w:color="auto" w:sz="6" w:space="0"/>
              <w:bottom w:val="single" w:color="auto" w:sz="6" w:space="0"/>
              <w:right w:val="single" w:color="auto" w:sz="6" w:space="0"/>
            </w:tcBorders>
            <w:shd w:val="clear" w:color="auto" w:fill="auto"/>
            <w:hideMark/>
          </w:tcPr>
          <w:p w:rsidRPr="00482FC8" w:rsidR="00133D08" w:rsidP="00133D08" w:rsidRDefault="00034CDE" w14:paraId="33BBB736" w14:textId="77777777">
            <w:pPr>
              <w:widowControl/>
              <w:spacing w:line="360" w:lineRule="auto"/>
              <w:ind w:right="272"/>
              <w:jc w:val="both"/>
              <w:textAlignment w:val="baseline"/>
              <w:rPr>
                <w:rFonts w:cs="Arial"/>
                <w:lang w:val="es-MX"/>
              </w:rPr>
            </w:pPr>
            <w:r w:rsidRPr="00482FC8">
              <w:rPr>
                <w:rFonts w:cs="Arial"/>
                <w:b/>
                <w:lang w:val="es-PA"/>
              </w:rPr>
              <w:t>2.1.4</w:t>
            </w:r>
            <w:r w:rsidRPr="00482FC8">
              <w:rPr>
                <w:rFonts w:cs="Arial"/>
                <w:lang w:val="es-PA"/>
              </w:rPr>
              <w:t xml:space="preserve"> </w:t>
            </w:r>
            <w:r w:rsidRPr="00482FC8" w:rsidR="00133D08">
              <w:rPr>
                <w:rFonts w:cs="Arial"/>
                <w:lang w:val="es-PA"/>
              </w:rPr>
              <w:t>El sistema mostrará un formulario dependiendo de la opción anterior elegida por el usuario:</w:t>
            </w:r>
            <w:r w:rsidRPr="00482FC8" w:rsidR="00133D08">
              <w:rPr>
                <w:rFonts w:cs="Arial"/>
                <w:lang w:val="es-MX"/>
              </w:rPr>
              <w:t> </w:t>
            </w:r>
          </w:p>
          <w:p w:rsidRPr="00482FC8" w:rsidR="00133D08" w:rsidP="00133D08" w:rsidRDefault="00133D08" w14:paraId="437066FD" w14:textId="77777777">
            <w:pPr>
              <w:widowControl/>
              <w:numPr>
                <w:ilvl w:val="0"/>
                <w:numId w:val="8"/>
              </w:numPr>
              <w:spacing w:after="160" w:line="360" w:lineRule="auto"/>
              <w:ind w:left="605" w:right="272" w:hanging="425"/>
              <w:jc w:val="both"/>
              <w:textAlignment w:val="baseline"/>
              <w:rPr>
                <w:rFonts w:cs="Arial"/>
                <w:lang w:val="es-MX"/>
              </w:rPr>
            </w:pPr>
            <w:r w:rsidRPr="00482FC8">
              <w:rPr>
                <w:rFonts w:cs="Arial"/>
                <w:lang w:val="es-PA"/>
              </w:rPr>
              <w:t>Estudiante: el sistema pedirá al usuario nombre completo, cédula, teléfono, correo electrónico, dirección, edad, fecha de nacimiento, año en el que cursa en la universidad, facultad donde está actualmente, preguntará si padece alguna enfermedad o discapacidad y, por último, pedirá que se ingrese un nombre de usuario único y una contraseña.</w:t>
            </w:r>
            <w:r w:rsidRPr="00482FC8">
              <w:rPr>
                <w:rFonts w:cs="Arial"/>
                <w:lang w:val="es-MX"/>
              </w:rPr>
              <w:t> </w:t>
            </w:r>
          </w:p>
          <w:p w:rsidR="00133D08" w:rsidP="00133D08" w:rsidRDefault="00133D08" w14:paraId="4776E5C5" w14:textId="77777777">
            <w:pPr>
              <w:widowControl/>
              <w:numPr>
                <w:ilvl w:val="0"/>
                <w:numId w:val="9"/>
              </w:numPr>
              <w:spacing w:after="160" w:line="360" w:lineRule="auto"/>
              <w:ind w:left="605" w:right="272" w:hanging="425"/>
              <w:jc w:val="both"/>
              <w:textAlignment w:val="baseline"/>
              <w:rPr>
                <w:rFonts w:cs="Arial"/>
                <w:lang w:val="es-MX"/>
              </w:rPr>
            </w:pPr>
            <w:r w:rsidRPr="00482FC8">
              <w:rPr>
                <w:rFonts w:cs="Arial"/>
                <w:lang w:val="es-PA"/>
              </w:rPr>
              <w:t>Profesor y Trabajador: el sistema le pedirá al usuario nombre completo, cédula, teléfono, correo electrónico, dirección, fecha de nacimiento y pedirá que se ingrese un nombre de usuario único y una contraseña.</w:t>
            </w:r>
            <w:r w:rsidRPr="00482FC8">
              <w:rPr>
                <w:rFonts w:cs="Arial"/>
                <w:lang w:val="es-MX"/>
              </w:rPr>
              <w:t> </w:t>
            </w:r>
          </w:p>
          <w:p w:rsidRPr="00133D08" w:rsidR="00EE7F74" w:rsidP="00133D08" w:rsidRDefault="00133D08" w14:paraId="3CC01195" w14:textId="2E171B16">
            <w:pPr>
              <w:widowControl/>
              <w:numPr>
                <w:ilvl w:val="0"/>
                <w:numId w:val="9"/>
              </w:numPr>
              <w:spacing w:after="160" w:line="360" w:lineRule="auto"/>
              <w:ind w:left="605" w:right="272" w:hanging="425"/>
              <w:jc w:val="both"/>
              <w:textAlignment w:val="baseline"/>
              <w:rPr>
                <w:rFonts w:cs="Arial"/>
                <w:lang w:val="es-MX"/>
              </w:rPr>
            </w:pPr>
            <w:r w:rsidRPr="00133D08">
              <w:rPr>
                <w:rFonts w:cs="Arial"/>
                <w:lang w:val="es-PA"/>
              </w:rPr>
              <w:t>Organismo: el sistema le pedirá al usuario nombre completo, cédula, teléfono, correo electrónico, dirección, fecha de nacimiento, nombre del Organismo y pedirá que se ingrese un nombre de usuario único y una contraseña.</w:t>
            </w:r>
            <w:r w:rsidRPr="00133D08">
              <w:rPr>
                <w:rFonts w:cs="Arial"/>
                <w:lang w:val="es-MX"/>
              </w:rPr>
              <w:t> </w:t>
            </w:r>
          </w:p>
          <w:p w:rsidRPr="00482FC8" w:rsidR="00034CDE" w:rsidP="00133D08" w:rsidRDefault="00034CDE" w14:paraId="7580D501" w14:textId="2667F954">
            <w:pPr>
              <w:widowControl/>
              <w:spacing w:after="160" w:line="360" w:lineRule="auto"/>
              <w:ind w:right="276"/>
              <w:jc w:val="both"/>
              <w:textAlignment w:val="baseline"/>
              <w:rPr>
                <w:rFonts w:cs="Arial"/>
                <w:lang w:val="es-MX"/>
              </w:rPr>
            </w:pPr>
          </w:p>
        </w:tc>
      </w:tr>
      <w:tr w:rsidRPr="003B397A" w:rsidR="00034CDE" w:rsidTr="006B7868" w14:paraId="1BE416A6" w14:textId="77777777">
        <w:trPr>
          <w:trHeight w:val="300"/>
        </w:trPr>
        <w:tc>
          <w:tcPr>
            <w:tcW w:w="4858" w:type="dxa"/>
            <w:tcBorders>
              <w:top w:val="single" w:color="auto" w:sz="6" w:space="0"/>
              <w:left w:val="single" w:color="auto" w:sz="6" w:space="0"/>
              <w:bottom w:val="single" w:color="auto" w:sz="6" w:space="0"/>
              <w:right w:val="single" w:color="auto" w:sz="6" w:space="0"/>
            </w:tcBorders>
            <w:shd w:val="clear" w:color="auto" w:fill="auto"/>
            <w:hideMark/>
          </w:tcPr>
          <w:p w:rsidRPr="00482FC8" w:rsidR="00034CDE" w:rsidP="00C474F9" w:rsidRDefault="00034CDE" w14:paraId="29CAFBE5" w14:textId="4EF21F26">
            <w:pPr>
              <w:widowControl/>
              <w:spacing w:line="360" w:lineRule="auto"/>
              <w:ind w:left="272" w:right="355"/>
              <w:jc w:val="both"/>
              <w:textAlignment w:val="baseline"/>
              <w:rPr>
                <w:rFonts w:cs="Arial"/>
                <w:lang w:val="es-MX"/>
              </w:rPr>
            </w:pPr>
            <w:proofErr w:type="gramStart"/>
            <w:r w:rsidRPr="00482FC8">
              <w:rPr>
                <w:rFonts w:cs="Arial"/>
                <w:b/>
                <w:lang w:val="es-PA"/>
              </w:rPr>
              <w:t xml:space="preserve">2.1.5 </w:t>
            </w:r>
            <w:r w:rsidR="00133D08">
              <w:rPr>
                <w:rFonts w:cs="Arial"/>
                <w:b/>
                <w:lang w:val="es-PA"/>
              </w:rPr>
              <w:t xml:space="preserve"> </w:t>
            </w:r>
            <w:r w:rsidRPr="00133D08" w:rsidR="00133D08">
              <w:rPr>
                <w:rFonts w:cs="Arial"/>
                <w:bCs/>
                <w:lang w:val="es-PA"/>
              </w:rPr>
              <w:t>El</w:t>
            </w:r>
            <w:proofErr w:type="gramEnd"/>
            <w:r w:rsidRPr="00133D08" w:rsidR="00133D08">
              <w:rPr>
                <w:rFonts w:cs="Arial"/>
                <w:bCs/>
                <w:lang w:val="es-PA"/>
              </w:rPr>
              <w:t xml:space="preserve"> usuario ingresa todos sus datos en los campos disponibles.</w:t>
            </w:r>
          </w:p>
        </w:tc>
        <w:tc>
          <w:tcPr>
            <w:tcW w:w="4885" w:type="dxa"/>
            <w:tcBorders>
              <w:top w:val="single" w:color="auto" w:sz="6" w:space="0"/>
              <w:left w:val="single" w:color="auto" w:sz="6" w:space="0"/>
              <w:bottom w:val="single" w:color="auto" w:sz="6" w:space="0"/>
              <w:right w:val="single" w:color="auto" w:sz="6" w:space="0"/>
            </w:tcBorders>
            <w:shd w:val="clear" w:color="auto" w:fill="auto"/>
            <w:hideMark/>
          </w:tcPr>
          <w:p w:rsidRPr="00482FC8" w:rsidR="00133D08" w:rsidP="00133D08" w:rsidRDefault="00034CDE" w14:paraId="6B2E456C" w14:textId="01A0825D">
            <w:pPr>
              <w:widowControl/>
              <w:spacing w:line="360" w:lineRule="auto"/>
              <w:ind w:right="272"/>
              <w:jc w:val="both"/>
              <w:textAlignment w:val="baseline"/>
              <w:rPr>
                <w:rFonts w:cs="Arial"/>
                <w:lang w:val="es-MX"/>
              </w:rPr>
            </w:pPr>
            <w:r w:rsidRPr="00482FC8">
              <w:rPr>
                <w:rFonts w:cs="Arial"/>
                <w:b/>
                <w:lang w:val="es-PA"/>
              </w:rPr>
              <w:t xml:space="preserve">2.1.6 </w:t>
            </w:r>
            <w:r w:rsidRPr="00482FC8" w:rsidR="00350DF4">
              <w:rPr>
                <w:rFonts w:cs="Arial"/>
                <w:lang w:val="es-PA"/>
              </w:rPr>
              <w:t>Al tener todas las casillas de información llenas, el aplicativo web habilitará en la parte inferior del formulario, la opción de “Crear cuenta”.</w:t>
            </w:r>
          </w:p>
          <w:p w:rsidRPr="00482FC8" w:rsidR="00034CDE" w:rsidP="00350DF4" w:rsidRDefault="00034CDE" w14:paraId="2E0BF5DE" w14:textId="57802C7B">
            <w:pPr>
              <w:widowControl/>
              <w:spacing w:after="160" w:line="360" w:lineRule="auto"/>
              <w:ind w:right="272"/>
              <w:jc w:val="both"/>
              <w:textAlignment w:val="baseline"/>
              <w:rPr>
                <w:rFonts w:cs="Arial"/>
                <w:lang w:val="es-MX"/>
              </w:rPr>
            </w:pPr>
          </w:p>
        </w:tc>
      </w:tr>
      <w:tr w:rsidRPr="003B397A" w:rsidR="00034CDE" w:rsidTr="006B7868" w14:paraId="4DB9FDD7" w14:textId="77777777">
        <w:trPr>
          <w:trHeight w:val="300"/>
        </w:trPr>
        <w:tc>
          <w:tcPr>
            <w:tcW w:w="4858" w:type="dxa"/>
            <w:tcBorders>
              <w:top w:val="single" w:color="auto" w:sz="6" w:space="0"/>
              <w:left w:val="single" w:color="auto" w:sz="6" w:space="0"/>
              <w:bottom w:val="single" w:color="auto" w:sz="6" w:space="0"/>
              <w:right w:val="single" w:color="auto" w:sz="6" w:space="0"/>
            </w:tcBorders>
            <w:shd w:val="clear" w:color="auto" w:fill="auto"/>
            <w:hideMark/>
          </w:tcPr>
          <w:p w:rsidRPr="00482FC8" w:rsidR="00034CDE" w:rsidP="00C474F9" w:rsidRDefault="00034CDE" w14:paraId="063A0936" w14:textId="45ABE25F">
            <w:pPr>
              <w:widowControl/>
              <w:spacing w:line="360" w:lineRule="auto"/>
              <w:ind w:left="272" w:right="355"/>
              <w:jc w:val="both"/>
              <w:textAlignment w:val="baseline"/>
              <w:rPr>
                <w:rFonts w:cs="Arial"/>
                <w:lang w:val="es-MX"/>
              </w:rPr>
            </w:pPr>
            <w:r w:rsidRPr="00482FC8">
              <w:rPr>
                <w:rFonts w:cs="Arial"/>
                <w:b/>
                <w:lang w:val="es-PA"/>
              </w:rPr>
              <w:t>2.1.</w:t>
            </w:r>
            <w:r w:rsidR="006B7868">
              <w:rPr>
                <w:rFonts w:cs="Arial"/>
                <w:b/>
                <w:lang w:val="es-PA"/>
              </w:rPr>
              <w:t>7</w:t>
            </w:r>
            <w:r w:rsidRPr="00482FC8">
              <w:rPr>
                <w:rFonts w:cs="Arial"/>
                <w:b/>
                <w:lang w:val="es-PA"/>
              </w:rPr>
              <w:t xml:space="preserve"> </w:t>
            </w:r>
            <w:r w:rsidRPr="00482FC8">
              <w:rPr>
                <w:rFonts w:cs="Arial"/>
                <w:lang w:val="es-PA"/>
              </w:rPr>
              <w:t>El usuario selecciona la opción “Crear cuenta”</w:t>
            </w:r>
            <w:r w:rsidRPr="00482FC8">
              <w:rPr>
                <w:rFonts w:cs="Arial"/>
                <w:lang w:val="es-MX"/>
              </w:rPr>
              <w:t> </w:t>
            </w:r>
          </w:p>
        </w:tc>
        <w:tc>
          <w:tcPr>
            <w:tcW w:w="4885" w:type="dxa"/>
            <w:tcBorders>
              <w:top w:val="single" w:color="auto" w:sz="6" w:space="0"/>
              <w:left w:val="single" w:color="auto" w:sz="6" w:space="0"/>
              <w:bottom w:val="single" w:color="auto" w:sz="6" w:space="0"/>
              <w:right w:val="single" w:color="auto" w:sz="6" w:space="0"/>
            </w:tcBorders>
            <w:shd w:val="clear" w:color="auto" w:fill="auto"/>
            <w:hideMark/>
          </w:tcPr>
          <w:p w:rsidRPr="00482FC8" w:rsidR="00034CDE" w:rsidP="00C474F9" w:rsidRDefault="00034CDE" w14:paraId="7B8010C4" w14:textId="7DFB3356">
            <w:pPr>
              <w:widowControl/>
              <w:spacing w:line="360" w:lineRule="auto"/>
              <w:jc w:val="both"/>
              <w:textAlignment w:val="baseline"/>
              <w:rPr>
                <w:rFonts w:cs="Arial"/>
                <w:lang w:val="es-MX"/>
              </w:rPr>
            </w:pPr>
            <w:r w:rsidRPr="00482FC8">
              <w:rPr>
                <w:rFonts w:cs="Arial"/>
                <w:b/>
                <w:lang w:val="es-PA"/>
              </w:rPr>
              <w:t>2.1.</w:t>
            </w:r>
            <w:r w:rsidR="006B7868">
              <w:rPr>
                <w:rFonts w:cs="Arial"/>
                <w:b/>
                <w:lang w:val="es-PA"/>
              </w:rPr>
              <w:t>8</w:t>
            </w:r>
            <w:r w:rsidRPr="00482FC8">
              <w:rPr>
                <w:rFonts w:cs="Arial"/>
                <w:b/>
                <w:lang w:val="es-PA"/>
              </w:rPr>
              <w:t xml:space="preserve"> </w:t>
            </w:r>
            <w:r w:rsidRPr="00482FC8">
              <w:rPr>
                <w:rFonts w:cs="Arial"/>
                <w:lang w:val="es-PA"/>
              </w:rPr>
              <w:t>La aplicación web muestra el siguiente mensaje: “Cuenta creada exitosamente.”.</w:t>
            </w:r>
            <w:r w:rsidRPr="00482FC8">
              <w:rPr>
                <w:rFonts w:cs="Arial"/>
                <w:lang w:val="es-MX"/>
              </w:rPr>
              <w:t> </w:t>
            </w:r>
          </w:p>
          <w:p w:rsidRPr="00482FC8" w:rsidR="00034CDE" w:rsidP="00C474F9" w:rsidRDefault="00034CDE" w14:paraId="7B101939" w14:textId="77777777">
            <w:pPr>
              <w:widowControl/>
              <w:spacing w:line="360" w:lineRule="auto"/>
              <w:jc w:val="both"/>
              <w:textAlignment w:val="baseline"/>
              <w:rPr>
                <w:rFonts w:cs="Arial"/>
                <w:lang w:val="es-MX"/>
              </w:rPr>
            </w:pPr>
            <w:r w:rsidRPr="00482FC8">
              <w:rPr>
                <w:rFonts w:cs="Arial"/>
                <w:lang w:val="es-PA"/>
              </w:rPr>
              <w:t>También muestra una única opción de volver al portal de inicio de sesión.</w:t>
            </w:r>
            <w:r w:rsidRPr="00482FC8">
              <w:rPr>
                <w:rFonts w:cs="Arial"/>
                <w:lang w:val="es-MX"/>
              </w:rPr>
              <w:t> </w:t>
            </w:r>
          </w:p>
          <w:p w:rsidRPr="00482FC8" w:rsidR="00034CDE" w:rsidP="00C474F9" w:rsidRDefault="00034CDE" w14:paraId="33A4A0CF" w14:textId="77777777">
            <w:pPr>
              <w:widowControl/>
              <w:spacing w:line="360" w:lineRule="auto"/>
              <w:jc w:val="both"/>
              <w:textAlignment w:val="baseline"/>
              <w:rPr>
                <w:rFonts w:cs="Arial"/>
                <w:lang w:val="es-ES"/>
              </w:rPr>
            </w:pPr>
            <w:r w:rsidRPr="00482FC8">
              <w:rPr>
                <w:rFonts w:cs="Arial"/>
                <w:b/>
                <w:lang w:val="es-PA"/>
              </w:rPr>
              <w:t>F.A 2.2.1 Regresar a inicio de sesión</w:t>
            </w:r>
            <w:r w:rsidRPr="00482FC8">
              <w:rPr>
                <w:rFonts w:cs="Arial"/>
                <w:lang w:val="es-ES"/>
              </w:rPr>
              <w:t> </w:t>
            </w:r>
          </w:p>
        </w:tc>
      </w:tr>
    </w:tbl>
    <w:p w:rsidRPr="00986356" w:rsidR="00034CDE" w:rsidP="00034CDE" w:rsidRDefault="00034CDE" w14:paraId="1A1B54B6" w14:textId="77777777">
      <w:pPr>
        <w:widowControl/>
        <w:spacing w:line="360" w:lineRule="auto"/>
        <w:jc w:val="both"/>
        <w:textAlignment w:val="baseline"/>
        <w:rPr>
          <w:rFonts w:cs="Arial"/>
          <w:sz w:val="14"/>
          <w:szCs w:val="14"/>
          <w:lang w:val="es-MX"/>
        </w:rPr>
      </w:pPr>
    </w:p>
    <w:p w:rsidRPr="008548FD" w:rsidR="00034CDE" w:rsidP="00034CDE" w:rsidRDefault="00034CDE" w14:paraId="258D8730" w14:textId="77777777">
      <w:pPr>
        <w:pStyle w:val="Heading2"/>
        <w:numPr>
          <w:ilvl w:val="0"/>
          <w:numId w:val="0"/>
        </w:numPr>
        <w:rPr>
          <w:lang w:val="es-ES"/>
        </w:rPr>
      </w:pPr>
      <w:bookmarkStart w:name="_Toc170253350" w:id="26"/>
      <w:r w:rsidRPr="096F065D">
        <w:rPr>
          <w:lang w:val="es-419"/>
        </w:rPr>
        <w:t xml:space="preserve">2.2 </w:t>
      </w:r>
      <w:r w:rsidRPr="00482FC8">
        <w:rPr>
          <w:lang w:val="es-419"/>
        </w:rPr>
        <w:t>Flujos Alternos</w:t>
      </w:r>
      <w:bookmarkEnd w:id="26"/>
      <w:r w:rsidRPr="008548FD">
        <w:rPr>
          <w:lang w:val="es-ES"/>
        </w:rPr>
        <w:t> </w:t>
      </w:r>
    </w:p>
    <w:p w:rsidRPr="00986356" w:rsidR="00034CDE" w:rsidP="00034CDE" w:rsidRDefault="00034CDE" w14:paraId="4187F156" w14:textId="77777777">
      <w:pPr>
        <w:pStyle w:val="Heading3"/>
        <w:numPr>
          <w:ilvl w:val="0"/>
          <w:numId w:val="0"/>
        </w:numPr>
        <w:rPr>
          <w:b/>
          <w:bCs/>
          <w:i w:val="0"/>
          <w:iCs/>
          <w:sz w:val="14"/>
          <w:szCs w:val="14"/>
          <w:lang w:val="es-ES"/>
        </w:rPr>
      </w:pPr>
      <w:bookmarkStart w:name="_Toc170253351" w:id="27"/>
      <w:r w:rsidRPr="096F065D">
        <w:rPr>
          <w:b/>
          <w:bCs/>
          <w:i w:val="0"/>
          <w:lang w:val="es-419"/>
        </w:rPr>
        <w:t xml:space="preserve">2.2.1 </w:t>
      </w:r>
      <w:r w:rsidRPr="00986356">
        <w:rPr>
          <w:b/>
          <w:bCs/>
          <w:i w:val="0"/>
          <w:iCs/>
          <w:lang w:val="es-419"/>
        </w:rPr>
        <w:t>Regresar a inicio de sesión</w:t>
      </w:r>
      <w:bookmarkEnd w:id="27"/>
      <w:r w:rsidRPr="00986356">
        <w:rPr>
          <w:b/>
          <w:bCs/>
          <w:i w:val="0"/>
          <w:iCs/>
          <w:lang w:val="es-ES"/>
        </w:rPr>
        <w:t> </w:t>
      </w:r>
    </w:p>
    <w:p w:rsidRPr="00482FC8" w:rsidR="00034CDE" w:rsidP="00034CDE" w:rsidRDefault="00034CDE" w14:paraId="1742533A" w14:textId="01A23386">
      <w:pPr>
        <w:widowControl/>
        <w:spacing w:line="360" w:lineRule="auto"/>
        <w:ind w:left="1080"/>
        <w:jc w:val="both"/>
        <w:textAlignment w:val="baseline"/>
        <w:rPr>
          <w:rFonts w:cs="Arial"/>
          <w:sz w:val="14"/>
          <w:szCs w:val="14"/>
          <w:lang w:val="es-ES"/>
        </w:rPr>
      </w:pPr>
      <w:r w:rsidRPr="00482FC8">
        <w:rPr>
          <w:rFonts w:cs="Arial"/>
          <w:lang w:val="es-419"/>
        </w:rPr>
        <w:t>El usuario selecciona la opción de “</w:t>
      </w:r>
      <w:r w:rsidR="00A4446A">
        <w:rPr>
          <w:rFonts w:cs="Arial"/>
          <w:lang w:val="es-419"/>
        </w:rPr>
        <w:t>R</w:t>
      </w:r>
      <w:r w:rsidRPr="00482FC8">
        <w:rPr>
          <w:rFonts w:cs="Arial"/>
          <w:lang w:val="es-419"/>
        </w:rPr>
        <w:t xml:space="preserve">egresar a inicio de sesión” para volver al </w:t>
      </w:r>
      <w:r w:rsidRPr="04EB3800">
        <w:rPr>
          <w:rFonts w:cs="Arial"/>
          <w:lang w:val="es-419"/>
        </w:rPr>
        <w:t>portal “</w:t>
      </w:r>
      <w:r w:rsidRPr="00482FC8">
        <w:rPr>
          <w:rFonts w:cs="Arial"/>
          <w:lang w:val="es-419"/>
        </w:rPr>
        <w:t>inicio de sesión</w:t>
      </w:r>
      <w:r w:rsidRPr="04EB3800">
        <w:rPr>
          <w:rFonts w:cs="Arial"/>
          <w:lang w:val="es-419"/>
        </w:rPr>
        <w:t>”</w:t>
      </w:r>
      <w:r w:rsidRPr="00482FC8">
        <w:rPr>
          <w:rFonts w:cs="Arial"/>
          <w:lang w:val="es-419"/>
        </w:rPr>
        <w:t>.</w:t>
      </w:r>
      <w:r w:rsidRPr="00482FC8">
        <w:rPr>
          <w:rFonts w:cs="Arial"/>
          <w:lang w:val="es-ES"/>
        </w:rPr>
        <w:t> </w:t>
      </w:r>
    </w:p>
    <w:p w:rsidRPr="00986356" w:rsidR="00034CDE" w:rsidP="00034CDE" w:rsidRDefault="00034CDE" w14:paraId="32064EC0" w14:textId="7C7A0588">
      <w:pPr>
        <w:pStyle w:val="Heading3"/>
        <w:numPr>
          <w:ilvl w:val="0"/>
          <w:numId w:val="0"/>
        </w:numPr>
        <w:rPr>
          <w:b/>
          <w:bCs/>
          <w:i w:val="0"/>
          <w:iCs/>
          <w:sz w:val="32"/>
          <w:szCs w:val="32"/>
          <w:lang w:val="es-MX"/>
        </w:rPr>
      </w:pPr>
      <w:bookmarkStart w:name="_Toc170253352" w:id="28"/>
      <w:r w:rsidRPr="096F065D">
        <w:rPr>
          <w:b/>
          <w:bCs/>
          <w:i w:val="0"/>
          <w:lang w:val="es-MX"/>
        </w:rPr>
        <w:t>2.2.</w:t>
      </w:r>
      <w:r w:rsidR="008A6F62">
        <w:rPr>
          <w:b/>
          <w:bCs/>
          <w:i w:val="0"/>
          <w:lang w:val="es-MX"/>
        </w:rPr>
        <w:t>2</w:t>
      </w:r>
      <w:r w:rsidRPr="096F065D">
        <w:rPr>
          <w:b/>
          <w:bCs/>
          <w:i w:val="0"/>
          <w:lang w:val="es-MX"/>
        </w:rPr>
        <w:t xml:space="preserve"> </w:t>
      </w:r>
      <w:r w:rsidRPr="00986356">
        <w:rPr>
          <w:b/>
          <w:bCs/>
          <w:i w:val="0"/>
          <w:iCs/>
          <w:lang w:val="es-MX"/>
        </w:rPr>
        <w:t>Página principal</w:t>
      </w:r>
      <w:bookmarkEnd w:id="28"/>
    </w:p>
    <w:p w:rsidRPr="00A80D9F" w:rsidR="00034CDE" w:rsidP="00034CDE" w:rsidRDefault="00034CDE" w14:paraId="3707DFDC" w14:textId="5D2B3A22">
      <w:pPr>
        <w:spacing w:line="360" w:lineRule="auto"/>
        <w:ind w:left="1134"/>
        <w:rPr>
          <w:rFonts w:cs="Arial"/>
          <w:lang w:val="es-MX"/>
        </w:rPr>
      </w:pPr>
      <w:commentRangeStart w:id="29"/>
      <w:r w:rsidRPr="00D028AB">
        <w:rPr>
          <w:rFonts w:cs="Arial"/>
          <w:lang w:val="es-MX"/>
        </w:rPr>
        <w:t xml:space="preserve">Al presionar </w:t>
      </w:r>
      <w:r w:rsidRPr="5E2F6783">
        <w:rPr>
          <w:rFonts w:cs="Arial"/>
          <w:lang w:val="es-MX"/>
        </w:rPr>
        <w:t xml:space="preserve">la </w:t>
      </w:r>
      <w:r w:rsidRPr="46C87733">
        <w:rPr>
          <w:rFonts w:cs="Arial"/>
          <w:lang w:val="es-MX"/>
        </w:rPr>
        <w:t>opción</w:t>
      </w:r>
      <w:r w:rsidRPr="5E2F6783">
        <w:rPr>
          <w:rFonts w:cs="Arial"/>
          <w:lang w:val="es-MX"/>
        </w:rPr>
        <w:t xml:space="preserve"> </w:t>
      </w:r>
      <w:r w:rsidRPr="1CC28D60">
        <w:rPr>
          <w:rFonts w:cs="Arial"/>
          <w:lang w:val="es-MX"/>
        </w:rPr>
        <w:t>“</w:t>
      </w:r>
      <w:r w:rsidR="008A6F62">
        <w:rPr>
          <w:rFonts w:cs="Arial"/>
          <w:lang w:val="es-MX"/>
        </w:rPr>
        <w:t>R</w:t>
      </w:r>
      <w:r w:rsidRPr="182B2987">
        <w:rPr>
          <w:rFonts w:cs="Arial"/>
          <w:lang w:val="es-MX"/>
        </w:rPr>
        <w:t xml:space="preserve">egresar a </w:t>
      </w:r>
      <w:r w:rsidRPr="1066D4F9">
        <w:rPr>
          <w:rFonts w:cs="Arial"/>
          <w:lang w:val="es-MX"/>
        </w:rPr>
        <w:t>página</w:t>
      </w:r>
      <w:r w:rsidRPr="1CC28D60">
        <w:rPr>
          <w:rFonts w:cs="Arial"/>
          <w:lang w:val="es-MX"/>
        </w:rPr>
        <w:t xml:space="preserve"> </w:t>
      </w:r>
      <w:r w:rsidRPr="7BB3F080">
        <w:rPr>
          <w:rFonts w:cs="Arial"/>
          <w:lang w:val="es-MX"/>
        </w:rPr>
        <w:t>principal</w:t>
      </w:r>
      <w:r w:rsidRPr="79150FFB">
        <w:rPr>
          <w:rFonts w:cs="Arial"/>
          <w:lang w:val="es-MX"/>
        </w:rPr>
        <w:t>”</w:t>
      </w:r>
      <w:r w:rsidRPr="49CD8697">
        <w:rPr>
          <w:rFonts w:cs="Arial"/>
          <w:lang w:val="es-MX"/>
        </w:rPr>
        <w:t xml:space="preserve">, que </w:t>
      </w:r>
      <w:r w:rsidRPr="2038F9BD">
        <w:rPr>
          <w:rFonts w:cs="Arial"/>
          <w:lang w:val="es-MX"/>
        </w:rPr>
        <w:t>se encuentra</w:t>
      </w:r>
      <w:r w:rsidRPr="79150FFB">
        <w:rPr>
          <w:rFonts w:cs="Arial"/>
          <w:lang w:val="es-MX"/>
        </w:rPr>
        <w:t xml:space="preserve"> en la esquina superior izquierda,</w:t>
      </w:r>
      <w:r w:rsidRPr="00D028AB">
        <w:rPr>
          <w:rFonts w:cs="Arial"/>
          <w:lang w:val="es-MX"/>
        </w:rPr>
        <w:t xml:space="preserve"> </w:t>
      </w:r>
      <w:r w:rsidRPr="6336C694">
        <w:rPr>
          <w:rFonts w:cs="Arial"/>
          <w:lang w:val="es-MX"/>
        </w:rPr>
        <w:t xml:space="preserve">el usuario </w:t>
      </w:r>
      <w:r w:rsidRPr="00D028AB">
        <w:rPr>
          <w:rFonts w:cs="Arial"/>
          <w:lang w:val="es-MX"/>
        </w:rPr>
        <w:t>podrá regresar a la página principal del sistema</w:t>
      </w:r>
      <w:r w:rsidRPr="2038F9BD">
        <w:rPr>
          <w:rFonts w:cs="Arial"/>
          <w:lang w:val="es-MX"/>
        </w:rPr>
        <w:t xml:space="preserve">, en la cual </w:t>
      </w:r>
      <w:r w:rsidRPr="45EED486">
        <w:rPr>
          <w:rFonts w:cs="Arial"/>
          <w:lang w:val="es-MX"/>
        </w:rPr>
        <w:t xml:space="preserve">se </w:t>
      </w:r>
      <w:r w:rsidRPr="0E3C1A56">
        <w:rPr>
          <w:rFonts w:cs="Arial"/>
          <w:lang w:val="es-MX"/>
        </w:rPr>
        <w:t>encuentran</w:t>
      </w:r>
      <w:r w:rsidRPr="00D028AB">
        <w:rPr>
          <w:rFonts w:cs="Arial"/>
          <w:lang w:val="es-MX"/>
        </w:rPr>
        <w:t xml:space="preserve"> todas las funciones que el usuario puede realizar. </w:t>
      </w:r>
      <w:commentRangeEnd w:id="29"/>
      <w:r>
        <w:rPr>
          <w:rStyle w:val="CommentReference"/>
        </w:rPr>
        <w:commentReference w:id="29"/>
      </w:r>
    </w:p>
    <w:p w:rsidRPr="00D028AB" w:rsidR="00034CDE" w:rsidP="00034CDE" w:rsidRDefault="00034CDE" w14:paraId="4423D908" w14:textId="77777777">
      <w:pPr>
        <w:spacing w:line="360" w:lineRule="auto"/>
        <w:ind w:left="1134"/>
        <w:rPr>
          <w:rFonts w:cs="Arial"/>
          <w:lang w:val="es-MX"/>
        </w:rPr>
      </w:pPr>
    </w:p>
    <w:p w:rsidRPr="008548FD" w:rsidR="00034CDE" w:rsidP="00034CDE" w:rsidRDefault="00034CDE" w14:paraId="2E49E724" w14:textId="77777777">
      <w:pPr>
        <w:pStyle w:val="Heading2"/>
        <w:numPr>
          <w:ilvl w:val="0"/>
          <w:numId w:val="0"/>
        </w:numPr>
        <w:rPr>
          <w:lang w:val="es-ES"/>
        </w:rPr>
      </w:pPr>
      <w:bookmarkStart w:name="_Toc170253353" w:id="30"/>
      <w:r w:rsidRPr="096F065D">
        <w:rPr>
          <w:lang w:val="es-419"/>
        </w:rPr>
        <w:t xml:space="preserve">2.3 </w:t>
      </w:r>
      <w:r w:rsidRPr="00482FC8">
        <w:rPr>
          <w:lang w:val="es-419"/>
        </w:rPr>
        <w:t>Flujos de Excepción</w:t>
      </w:r>
      <w:bookmarkEnd w:id="30"/>
      <w:r w:rsidRPr="008548FD">
        <w:rPr>
          <w:lang w:val="es-ES"/>
        </w:rPr>
        <w:t> </w:t>
      </w:r>
    </w:p>
    <w:p w:rsidRPr="008548FD" w:rsidR="00034CDE" w:rsidP="00034CDE" w:rsidRDefault="00034CDE" w14:paraId="643524BF" w14:textId="77777777">
      <w:pPr>
        <w:pStyle w:val="Heading3"/>
        <w:numPr>
          <w:ilvl w:val="0"/>
          <w:numId w:val="0"/>
        </w:numPr>
        <w:rPr>
          <w:b/>
          <w:bCs/>
          <w:i w:val="0"/>
          <w:iCs/>
          <w:sz w:val="14"/>
          <w:szCs w:val="14"/>
          <w:lang w:val="es-ES"/>
        </w:rPr>
      </w:pPr>
      <w:bookmarkStart w:name="_Toc170253354" w:id="31"/>
      <w:r w:rsidRPr="096F065D">
        <w:rPr>
          <w:b/>
          <w:bCs/>
          <w:i w:val="0"/>
          <w:lang w:val="es-419"/>
        </w:rPr>
        <w:t xml:space="preserve">2.3.1 </w:t>
      </w:r>
      <w:r w:rsidRPr="00986356">
        <w:rPr>
          <w:b/>
          <w:bCs/>
          <w:i w:val="0"/>
          <w:iCs/>
          <w:lang w:val="es-419"/>
        </w:rPr>
        <w:t>Información Inválida</w:t>
      </w:r>
      <w:bookmarkEnd w:id="31"/>
      <w:r w:rsidRPr="008548FD">
        <w:rPr>
          <w:b/>
          <w:bCs/>
          <w:i w:val="0"/>
          <w:iCs/>
          <w:lang w:val="es-ES"/>
        </w:rPr>
        <w:t> </w:t>
      </w:r>
    </w:p>
    <w:p w:rsidRPr="00482FC8" w:rsidR="00034CDE" w:rsidP="00034CDE" w:rsidRDefault="00034CDE" w14:paraId="65CF96F7" w14:textId="77777777">
      <w:pPr>
        <w:widowControl/>
        <w:spacing w:line="360" w:lineRule="auto"/>
        <w:ind w:left="1080"/>
        <w:jc w:val="both"/>
        <w:textAlignment w:val="baseline"/>
        <w:rPr>
          <w:rFonts w:cs="Arial"/>
          <w:sz w:val="14"/>
          <w:szCs w:val="14"/>
          <w:lang w:val="es-MX"/>
        </w:rPr>
      </w:pPr>
      <w:r w:rsidRPr="00482FC8">
        <w:rPr>
          <w:rFonts w:cs="Arial"/>
          <w:lang w:val="es-419"/>
        </w:rPr>
        <w:t>Si el usuario ingresa información inválida (como un usuario o una contraseña incorrecta), la aplicación web muestra un mensaje de error solicitando la corrección de los datos antes de iniciar sesión.</w:t>
      </w:r>
      <w:r w:rsidRPr="00482FC8">
        <w:rPr>
          <w:rFonts w:cs="Arial"/>
          <w:lang w:val="es-MX"/>
        </w:rPr>
        <w:t> </w:t>
      </w:r>
    </w:p>
    <w:p w:rsidRPr="00986356" w:rsidR="00034CDE" w:rsidP="00034CDE" w:rsidRDefault="00034CDE" w14:paraId="67DF6AED" w14:textId="77777777">
      <w:pPr>
        <w:pStyle w:val="Heading3"/>
        <w:numPr>
          <w:ilvl w:val="0"/>
          <w:numId w:val="0"/>
        </w:numPr>
        <w:rPr>
          <w:b/>
          <w:bCs/>
          <w:i w:val="0"/>
          <w:iCs/>
          <w:sz w:val="14"/>
          <w:szCs w:val="14"/>
          <w:lang w:val="es-MX"/>
        </w:rPr>
      </w:pPr>
      <w:bookmarkStart w:name="_Toc170253355" w:id="32"/>
      <w:r w:rsidRPr="096F065D">
        <w:rPr>
          <w:b/>
          <w:bCs/>
          <w:i w:val="0"/>
          <w:lang w:val="es-419"/>
        </w:rPr>
        <w:t xml:space="preserve">2.3.2 </w:t>
      </w:r>
      <w:r w:rsidRPr="00986356">
        <w:rPr>
          <w:b/>
          <w:bCs/>
          <w:i w:val="0"/>
          <w:iCs/>
          <w:lang w:val="es-419"/>
        </w:rPr>
        <w:t>Error de Conexión</w:t>
      </w:r>
      <w:bookmarkEnd w:id="32"/>
      <w:r w:rsidRPr="00986356">
        <w:rPr>
          <w:b/>
          <w:bCs/>
          <w:i w:val="0"/>
          <w:iCs/>
          <w:lang w:val="es-MX"/>
        </w:rPr>
        <w:t> </w:t>
      </w:r>
    </w:p>
    <w:p w:rsidRPr="00482FC8" w:rsidR="00034CDE" w:rsidP="00034CDE" w:rsidRDefault="00034CDE" w14:paraId="01160734" w14:textId="77777777">
      <w:pPr>
        <w:widowControl/>
        <w:spacing w:line="360" w:lineRule="auto"/>
        <w:ind w:left="1080"/>
        <w:jc w:val="both"/>
        <w:textAlignment w:val="baseline"/>
        <w:rPr>
          <w:rFonts w:cs="Arial"/>
          <w:sz w:val="14"/>
          <w:szCs w:val="14"/>
          <w:lang w:val="es-MX"/>
        </w:rPr>
      </w:pPr>
      <w:r w:rsidRPr="00482FC8">
        <w:rPr>
          <w:rFonts w:cs="Arial"/>
          <w:lang w:val="es-419"/>
        </w:rPr>
        <w:t>La aplicación web detecta una pérdida de conexión con el servidor de base de datos y muestra un mensaje indicando que la conexión no está disponible y que el inicio de sesión no se ha completado.</w:t>
      </w:r>
      <w:r w:rsidRPr="00482FC8">
        <w:rPr>
          <w:rFonts w:cs="Arial"/>
          <w:lang w:val="es-MX"/>
        </w:rPr>
        <w:t> </w:t>
      </w:r>
    </w:p>
    <w:p w:rsidRPr="005873B6" w:rsidR="00034CDE" w:rsidP="00034CDE" w:rsidRDefault="00034CDE" w14:paraId="451F0818" w14:textId="77777777">
      <w:pPr>
        <w:pStyle w:val="Heading1"/>
        <w:numPr>
          <w:ilvl w:val="0"/>
          <w:numId w:val="0"/>
        </w:numPr>
        <w:rPr>
          <w:lang w:val="es-419"/>
        </w:rPr>
      </w:pPr>
      <w:bookmarkStart w:name="_Toc170253356" w:id="33"/>
      <w:r w:rsidRPr="78760E58">
        <w:rPr>
          <w:lang w:val="es-419"/>
        </w:rPr>
        <w:t xml:space="preserve">3. </w:t>
      </w:r>
      <w:r w:rsidRPr="00482FC8">
        <w:rPr>
          <w:lang w:val="es-419"/>
        </w:rPr>
        <w:t>Requerimientos especiales</w:t>
      </w:r>
      <w:bookmarkEnd w:id="33"/>
      <w:r w:rsidRPr="005873B6">
        <w:rPr>
          <w:lang w:val="es-419"/>
        </w:rPr>
        <w:t> </w:t>
      </w:r>
    </w:p>
    <w:p w:rsidRPr="005873B6" w:rsidR="00034CDE" w:rsidP="00034CDE" w:rsidRDefault="00034CDE" w14:paraId="52864F05" w14:textId="77777777">
      <w:pPr>
        <w:widowControl/>
        <w:spacing w:line="360" w:lineRule="auto"/>
        <w:ind w:left="420"/>
        <w:jc w:val="both"/>
        <w:textAlignment w:val="baseline"/>
        <w:rPr>
          <w:rFonts w:cs="Arial"/>
          <w:sz w:val="14"/>
          <w:szCs w:val="14"/>
          <w:lang w:val="es-419"/>
        </w:rPr>
      </w:pPr>
      <w:r w:rsidRPr="005873B6">
        <w:rPr>
          <w:rFonts w:cs="Arial"/>
          <w:lang w:val="es-419"/>
        </w:rPr>
        <w:t> </w:t>
      </w:r>
    </w:p>
    <w:p w:rsidR="00034CDE" w:rsidP="00034CDE" w:rsidRDefault="00034CDE" w14:paraId="05925101" w14:textId="77777777">
      <w:pPr>
        <w:pStyle w:val="Heading1"/>
        <w:numPr>
          <w:ilvl w:val="0"/>
          <w:numId w:val="0"/>
        </w:numPr>
        <w:spacing w:line="360" w:lineRule="auto"/>
        <w:rPr>
          <w:lang w:val="es-PA"/>
        </w:rPr>
      </w:pPr>
      <w:bookmarkStart w:name="_Toc170253357" w:id="34"/>
      <w:r w:rsidRPr="78760E58">
        <w:rPr>
          <w:lang w:val="es-419"/>
        </w:rPr>
        <w:t xml:space="preserve">4. </w:t>
      </w:r>
      <w:r w:rsidRPr="00482FC8">
        <w:rPr>
          <w:lang w:val="es-419"/>
        </w:rPr>
        <w:t>Precondiciones</w:t>
      </w:r>
      <w:bookmarkEnd w:id="34"/>
      <w:r w:rsidRPr="00986356">
        <w:rPr>
          <w:lang w:val="es-PA"/>
        </w:rPr>
        <w:t> </w:t>
      </w:r>
    </w:p>
    <w:p w:rsidRPr="004427EE" w:rsidR="00034CDE" w:rsidP="00034CDE" w:rsidRDefault="00034CDE" w14:paraId="593A5333" w14:textId="3DB17F54">
      <w:pPr>
        <w:spacing w:line="360" w:lineRule="auto"/>
        <w:rPr>
          <w:rFonts w:cs="Arial"/>
          <w:lang w:val="es-PA"/>
        </w:rPr>
      </w:pPr>
      <w:r w:rsidRPr="004427EE">
        <w:rPr>
          <w:rFonts w:cs="Arial"/>
          <w:b/>
          <w:lang w:val="es-PA"/>
        </w:rPr>
        <w:t>4.1</w:t>
      </w:r>
      <w:r w:rsidRPr="004427EE">
        <w:rPr>
          <w:rFonts w:cs="Arial"/>
          <w:lang w:val="es-PA"/>
        </w:rPr>
        <w:t xml:space="preserve"> </w:t>
      </w:r>
      <w:r w:rsidRPr="009A682C" w:rsidR="009A682C">
        <w:rPr>
          <w:rFonts w:cs="Arial"/>
          <w:lang w:val="es-PA"/>
        </w:rPr>
        <w:t>El usuario debe tener acceso a un dispositivo con conexión a Internet.</w:t>
      </w:r>
    </w:p>
    <w:p w:rsidRPr="00482FC8" w:rsidR="00034CDE" w:rsidP="00034CDE" w:rsidRDefault="00034CDE" w14:paraId="2D96C271" w14:textId="77777777">
      <w:pPr>
        <w:widowControl/>
        <w:spacing w:line="360" w:lineRule="auto"/>
        <w:ind w:left="420"/>
        <w:jc w:val="both"/>
        <w:textAlignment w:val="baseline"/>
        <w:rPr>
          <w:rFonts w:cs="Arial"/>
          <w:sz w:val="14"/>
          <w:szCs w:val="14"/>
          <w:lang w:val="es-MX"/>
        </w:rPr>
      </w:pPr>
      <w:r w:rsidRPr="00482FC8">
        <w:rPr>
          <w:rFonts w:cs="Arial"/>
          <w:lang w:val="es-MX"/>
        </w:rPr>
        <w:t> </w:t>
      </w:r>
    </w:p>
    <w:p w:rsidRPr="005873B6" w:rsidR="00034CDE" w:rsidP="00034CDE" w:rsidRDefault="00034CDE" w14:paraId="0BAE26A5" w14:textId="77777777">
      <w:pPr>
        <w:pStyle w:val="Heading1"/>
        <w:numPr>
          <w:ilvl w:val="0"/>
          <w:numId w:val="0"/>
        </w:numPr>
        <w:spacing w:line="360" w:lineRule="auto"/>
        <w:rPr>
          <w:lang w:val="es-419"/>
        </w:rPr>
      </w:pPr>
      <w:bookmarkStart w:name="_Toc170253358" w:id="35"/>
      <w:r w:rsidRPr="78760E58">
        <w:rPr>
          <w:lang w:val="es-PA"/>
        </w:rPr>
        <w:t xml:space="preserve">5. </w:t>
      </w:r>
      <w:r w:rsidRPr="00482FC8">
        <w:rPr>
          <w:lang w:val="es-PA"/>
        </w:rPr>
        <w:t>Postcondiciones</w:t>
      </w:r>
      <w:bookmarkEnd w:id="35"/>
      <w:r w:rsidRPr="005873B6">
        <w:rPr>
          <w:lang w:val="es-419"/>
        </w:rPr>
        <w:t> </w:t>
      </w:r>
    </w:p>
    <w:p w:rsidRPr="00E67FB6" w:rsidR="00034CDE" w:rsidP="00E67FB6" w:rsidRDefault="00034CDE" w14:paraId="16354B95" w14:textId="51ED4D6C">
      <w:pPr>
        <w:widowControl/>
        <w:spacing w:after="160" w:line="360" w:lineRule="auto"/>
        <w:jc w:val="both"/>
        <w:rPr>
          <w:rFonts w:cs="Arial"/>
          <w:lang w:val="es-MX"/>
        </w:rPr>
        <w:sectPr w:rsidRPr="00E67FB6" w:rsidR="00034CDE" w:rsidSect="00E67FB6">
          <w:headerReference w:type="first" r:id="rId26"/>
          <w:footerReference w:type="first" r:id="rId27"/>
          <w:type w:val="continuous"/>
          <w:pgSz w:w="12240" w:h="15840" w:orient="portrait"/>
          <w:pgMar w:top="1440" w:right="1041" w:bottom="1440" w:left="1440" w:header="720" w:footer="720" w:gutter="0"/>
          <w:cols w:space="720"/>
          <w:docGrid w:linePitch="360"/>
        </w:sectPr>
      </w:pPr>
      <w:proofErr w:type="gramStart"/>
      <w:r w:rsidRPr="008D6A29">
        <w:rPr>
          <w:rFonts w:cs="Arial"/>
          <w:b/>
          <w:lang w:val="es-PA"/>
        </w:rPr>
        <w:t>5.1</w:t>
      </w:r>
      <w:r w:rsidRPr="1AC4F878">
        <w:rPr>
          <w:rFonts w:cs="Arial"/>
          <w:b/>
          <w:lang w:val="es-PA"/>
        </w:rPr>
        <w:t xml:space="preserve"> </w:t>
      </w:r>
      <w:r w:rsidR="00E67FB6">
        <w:rPr>
          <w:rFonts w:cs="Arial"/>
          <w:b/>
          <w:lang w:val="es-PA"/>
        </w:rPr>
        <w:t xml:space="preserve"> </w:t>
      </w:r>
      <w:r w:rsidRPr="00E67FB6" w:rsidR="00E67FB6">
        <w:rPr>
          <w:lang w:val="es-MX"/>
        </w:rPr>
        <w:t>La</w:t>
      </w:r>
      <w:proofErr w:type="gramEnd"/>
      <w:r w:rsidRPr="00E67FB6" w:rsidR="00E67FB6">
        <w:rPr>
          <w:lang w:val="es-MX"/>
        </w:rPr>
        <w:t xml:space="preserve"> aplicación web confirmará la creación de la cuenta y redirigirá al usuario al portal de inicio de sesión.</w:t>
      </w:r>
    </w:p>
    <w:p w:rsidR="001151CB" w:rsidRDefault="001151CB" w14:paraId="26895667" w14:textId="77777777">
      <w:pPr>
        <w:widowControl/>
        <w:spacing w:line="240" w:lineRule="auto"/>
        <w:rPr>
          <w:b/>
          <w:sz w:val="24"/>
          <w:lang w:val="es-MX"/>
        </w:rPr>
      </w:pPr>
    </w:p>
    <w:p w:rsidRPr="001151CB" w:rsidR="00482FC8" w:rsidP="001151CB" w:rsidRDefault="00482FC8" w14:paraId="4886BE3E" w14:textId="16BE888D">
      <w:pPr>
        <w:pStyle w:val="Heading1"/>
        <w:numPr>
          <w:ilvl w:val="0"/>
          <w:numId w:val="0"/>
        </w:numPr>
        <w:jc w:val="center"/>
        <w:rPr>
          <w:sz w:val="28"/>
          <w:szCs w:val="22"/>
          <w:lang w:val="es-MX"/>
        </w:rPr>
      </w:pPr>
      <w:bookmarkStart w:name="_Toc170253359" w:id="36"/>
      <w:r w:rsidRPr="001151CB">
        <w:rPr>
          <w:sz w:val="28"/>
          <w:szCs w:val="22"/>
          <w:lang w:val="es-MX"/>
        </w:rPr>
        <w:t xml:space="preserve">Especificación de Caso de Uso: &lt;Responder dudas con </w:t>
      </w:r>
      <w:proofErr w:type="spellStart"/>
      <w:r w:rsidRPr="001151CB">
        <w:rPr>
          <w:sz w:val="28"/>
          <w:szCs w:val="22"/>
          <w:lang w:val="es-MX"/>
        </w:rPr>
        <w:t>ChatBOT</w:t>
      </w:r>
      <w:proofErr w:type="spellEnd"/>
      <w:r w:rsidRPr="001151CB">
        <w:rPr>
          <w:sz w:val="28"/>
          <w:szCs w:val="22"/>
          <w:lang w:val="es-MX"/>
        </w:rPr>
        <w:t>&gt;</w:t>
      </w:r>
      <w:bookmarkEnd w:id="36"/>
    </w:p>
    <w:p w:rsidRPr="001151CB" w:rsidR="00482FC8" w:rsidP="056842C8" w:rsidRDefault="056842C8" w14:paraId="743D1F58" w14:textId="0CFEB9EC">
      <w:pPr>
        <w:pStyle w:val="Heading1"/>
        <w:numPr>
          <w:ilvl w:val="0"/>
          <w:numId w:val="0"/>
        </w:numPr>
        <w:rPr>
          <w:sz w:val="44"/>
          <w:szCs w:val="44"/>
          <w:lang w:val="es-MX"/>
        </w:rPr>
      </w:pPr>
      <w:bookmarkStart w:name="_Toc170253360" w:id="37"/>
      <w:r w:rsidRPr="056842C8">
        <w:rPr>
          <w:lang w:val="es-MX"/>
        </w:rPr>
        <w:t xml:space="preserve">1. </w:t>
      </w:r>
      <w:r w:rsidRPr="001151CB" w:rsidR="00482FC8">
        <w:rPr>
          <w:lang w:val="es-MX"/>
        </w:rPr>
        <w:t xml:space="preserve">Responder dudas con </w:t>
      </w:r>
      <w:proofErr w:type="spellStart"/>
      <w:r w:rsidRPr="001151CB" w:rsidR="00482FC8">
        <w:rPr>
          <w:lang w:val="es-MX"/>
        </w:rPr>
        <w:t>ChatBOT</w:t>
      </w:r>
      <w:bookmarkEnd w:id="37"/>
      <w:proofErr w:type="spellEnd"/>
      <w:r w:rsidRPr="001151CB" w:rsidR="00482FC8">
        <w:rPr>
          <w:lang w:val="es-MX"/>
        </w:rPr>
        <w:t xml:space="preserve"> </w:t>
      </w:r>
    </w:p>
    <w:p w:rsidRPr="00482FC8" w:rsidR="00482FC8" w:rsidP="096F065D" w:rsidRDefault="096F065D" w14:paraId="67E87677" w14:textId="399BAF17">
      <w:pPr>
        <w:pStyle w:val="Heading2"/>
        <w:numPr>
          <w:ilvl w:val="0"/>
          <w:numId w:val="0"/>
        </w:numPr>
        <w:rPr>
          <w:sz w:val="32"/>
          <w:szCs w:val="32"/>
          <w:lang w:val="es-MX"/>
        </w:rPr>
      </w:pPr>
      <w:bookmarkStart w:name="_Toc170253361" w:id="38"/>
      <w:r w:rsidRPr="096F065D">
        <w:rPr>
          <w:lang w:val="es-MX"/>
        </w:rPr>
        <w:t xml:space="preserve">1.1 </w:t>
      </w:r>
      <w:r w:rsidRPr="00482FC8" w:rsidR="00482FC8">
        <w:rPr>
          <w:lang w:val="es-MX"/>
        </w:rPr>
        <w:t>Breve Descripción</w:t>
      </w:r>
      <w:bookmarkEnd w:id="38"/>
    </w:p>
    <w:p w:rsidRPr="00385543" w:rsidR="00482FC8" w:rsidP="00A6329B" w:rsidRDefault="00482FC8" w14:paraId="5C15AB0A" w14:textId="3FA10670">
      <w:pPr>
        <w:spacing w:line="360" w:lineRule="auto"/>
        <w:jc w:val="both"/>
        <w:rPr>
          <w:rFonts w:cs="Arial"/>
          <w:lang w:val="es-MX"/>
        </w:rPr>
      </w:pPr>
      <w:r w:rsidRPr="1B5EFCD5">
        <w:rPr>
          <w:rFonts w:cs="Arial"/>
          <w:lang w:val="es-MX"/>
        </w:rPr>
        <w:t xml:space="preserve">Este caso de uso describe el flujo de eventos </w:t>
      </w:r>
      <w:r w:rsidRPr="420F582C" w:rsidR="420F582C">
        <w:rPr>
          <w:rFonts w:cs="Arial"/>
          <w:lang w:val="es-MX"/>
        </w:rPr>
        <w:t>sobre c</w:t>
      </w:r>
      <w:r w:rsidRPr="1B5EFCD5">
        <w:rPr>
          <w:rFonts w:cs="Arial"/>
          <w:lang w:val="es-MX"/>
        </w:rPr>
        <w:t xml:space="preserve">ómo los </w:t>
      </w:r>
      <w:r w:rsidRPr="1B5EFCD5" w:rsidR="16086B38">
        <w:rPr>
          <w:rFonts w:cs="Arial"/>
          <w:lang w:val="es-MX"/>
        </w:rPr>
        <w:t xml:space="preserve">usuarios </w:t>
      </w:r>
      <w:commentRangeStart w:id="39"/>
      <w:r w:rsidRPr="1B5EFCD5" w:rsidR="16086B38">
        <w:rPr>
          <w:rFonts w:cs="Arial"/>
          <w:lang w:val="es-MX"/>
        </w:rPr>
        <w:t>pueden</w:t>
      </w:r>
      <w:r w:rsidRPr="1B5EFCD5" w:rsidR="6127AB94">
        <w:rPr>
          <w:rFonts w:cs="Arial"/>
          <w:lang w:val="es-MX"/>
        </w:rPr>
        <w:t xml:space="preserve"> interactuar con el</w:t>
      </w:r>
      <w:commentRangeEnd w:id="39"/>
      <w:r>
        <w:rPr>
          <w:rStyle w:val="CommentReference"/>
        </w:rPr>
        <w:commentReference w:id="39"/>
      </w:r>
      <w:r w:rsidRPr="1B5EFCD5" w:rsidR="6127AB94">
        <w:rPr>
          <w:rFonts w:cs="Arial"/>
          <w:lang w:val="es-MX"/>
        </w:rPr>
        <w:t xml:space="preserve"> </w:t>
      </w:r>
      <w:r w:rsidRPr="1B5EFCD5">
        <w:rPr>
          <w:rFonts w:cs="Arial"/>
          <w:lang w:val="es-MX"/>
        </w:rPr>
        <w:t xml:space="preserve"> </w:t>
      </w:r>
      <w:proofErr w:type="spellStart"/>
      <w:r w:rsidRPr="1B5EFCD5">
        <w:rPr>
          <w:rFonts w:cs="Arial"/>
          <w:lang w:val="es-MX"/>
        </w:rPr>
        <w:t>chatBOT</w:t>
      </w:r>
      <w:proofErr w:type="spellEnd"/>
      <w:r w:rsidRPr="1B5EFCD5">
        <w:rPr>
          <w:rFonts w:cs="Arial"/>
          <w:lang w:val="es-MX"/>
        </w:rPr>
        <w:t xml:space="preserve"> para resolver cualquier duda que tengan.</w:t>
      </w:r>
    </w:p>
    <w:p w:rsidRPr="004E6DBA" w:rsidR="00482FC8" w:rsidP="001151CB" w:rsidRDefault="00482FC8" w14:paraId="464F897B" w14:textId="3FDF5CAE">
      <w:pPr>
        <w:pStyle w:val="Heading1"/>
        <w:rPr>
          <w:sz w:val="22"/>
          <w:szCs w:val="22"/>
          <w:lang w:val="es-PA"/>
        </w:rPr>
      </w:pPr>
      <w:bookmarkStart w:name="_Toc170253362" w:id="40"/>
      <w:r w:rsidRPr="004E6DBA">
        <w:rPr>
          <w:lang w:val="es-PA"/>
        </w:rPr>
        <w:t>Flujo de Eventos</w:t>
      </w:r>
      <w:bookmarkEnd w:id="40"/>
    </w:p>
    <w:p w:rsidRPr="004E6DBA" w:rsidR="00482FC8" w:rsidP="056842C8" w:rsidRDefault="056842C8" w14:paraId="745A0E45" w14:textId="1539E6E9">
      <w:pPr>
        <w:pStyle w:val="Heading2"/>
        <w:numPr>
          <w:ilvl w:val="0"/>
          <w:numId w:val="0"/>
        </w:numPr>
        <w:rPr>
          <w:sz w:val="32"/>
          <w:szCs w:val="32"/>
          <w:lang w:val="es-PA"/>
        </w:rPr>
      </w:pPr>
      <w:bookmarkStart w:name="_Toc170253363" w:id="41"/>
      <w:r w:rsidRPr="056842C8">
        <w:rPr>
          <w:lang w:val="es-PA"/>
        </w:rPr>
        <w:t xml:space="preserve">2.1 </w:t>
      </w:r>
      <w:r w:rsidRPr="004E6DBA" w:rsidR="00482FC8">
        <w:rPr>
          <w:lang w:val="es-PA"/>
        </w:rPr>
        <w:t>Flujo Básico</w:t>
      </w:r>
      <w:bookmarkEnd w:id="41"/>
    </w:p>
    <w:tbl>
      <w:tblPr>
        <w:tblW w:w="9488" w:type="dxa"/>
        <w:tblCellMar>
          <w:top w:w="15" w:type="dxa"/>
          <w:left w:w="15" w:type="dxa"/>
          <w:bottom w:w="15" w:type="dxa"/>
          <w:right w:w="15" w:type="dxa"/>
        </w:tblCellMar>
        <w:tblLook w:val="04A0" w:firstRow="1" w:lastRow="0" w:firstColumn="1" w:lastColumn="0" w:noHBand="0" w:noVBand="1"/>
      </w:tblPr>
      <w:tblGrid>
        <w:gridCol w:w="4526"/>
        <w:gridCol w:w="4962"/>
      </w:tblGrid>
      <w:tr w:rsidRPr="005873B6" w:rsidR="0093473F" w:rsidTr="3E2982DE" w14:paraId="571C64A1" w14:textId="77777777">
        <w:trPr>
          <w:trHeight w:val="6345"/>
        </w:trPr>
        <w:tc>
          <w:tcPr>
            <w:tcW w:w="0" w:type="auto"/>
            <w:tcBorders>
              <w:top w:val="single" w:color="000000" w:themeColor="text1" w:sz="8" w:space="0"/>
              <w:left w:val="single" w:color="000000" w:themeColor="text1" w:sz="8" w:space="0"/>
              <w:bottom w:val="single" w:color="000000" w:themeColor="text1" w:sz="12" w:space="0"/>
              <w:right w:val="single" w:color="000000" w:themeColor="text1" w:sz="8" w:space="0"/>
            </w:tcBorders>
            <w:shd w:val="clear" w:color="auto" w:fill="FFFFFF" w:themeFill="background1"/>
            <w:tcMar>
              <w:top w:w="100" w:type="dxa"/>
              <w:left w:w="100" w:type="dxa"/>
              <w:bottom w:w="100" w:type="dxa"/>
              <w:right w:w="100" w:type="dxa"/>
            </w:tcMar>
            <w:hideMark/>
          </w:tcPr>
          <w:p w:rsidRPr="00482FC8" w:rsidR="00482FC8" w:rsidP="18C18C53" w:rsidRDefault="18C18C53" w14:paraId="3DE25E0F" w14:textId="2BEAC4DE">
            <w:pPr>
              <w:widowControl/>
              <w:spacing w:line="360" w:lineRule="auto"/>
              <w:jc w:val="both"/>
              <w:rPr>
                <w:rFonts w:eastAsia="Arial" w:cs="Arial"/>
                <w:color w:val="000000" w:themeColor="text1"/>
                <w:lang w:val="es-MX"/>
              </w:rPr>
            </w:pPr>
            <w:r w:rsidRPr="056842C8">
              <w:rPr>
                <w:rFonts w:eastAsia="Arial" w:cs="Arial"/>
                <w:b/>
                <w:color w:val="000000" w:themeColor="text1"/>
                <w:lang w:val="es-MX"/>
              </w:rPr>
              <w:t>2.1.1</w:t>
            </w:r>
            <w:r w:rsidRPr="22F84D1A">
              <w:rPr>
                <w:rFonts w:eastAsia="Arial" w:cs="Arial"/>
                <w:color w:val="000000" w:themeColor="text1"/>
                <w:lang w:val="es-MX"/>
              </w:rPr>
              <w:t xml:space="preserve"> El caso de uso inicia cuando el estudiante, organismo o profesor</w:t>
            </w:r>
            <w:r w:rsidRPr="22F84D1A" w:rsidR="096F065D">
              <w:rPr>
                <w:rFonts w:eastAsia="Arial" w:cs="Arial"/>
                <w:color w:val="000000" w:themeColor="text1"/>
                <w:lang w:val="es-MX"/>
              </w:rPr>
              <w:t>,</w:t>
            </w:r>
            <w:r w:rsidRPr="22F84D1A">
              <w:rPr>
                <w:rFonts w:eastAsia="Arial" w:cs="Arial"/>
                <w:color w:val="000000" w:themeColor="text1"/>
                <w:lang w:val="es-MX"/>
              </w:rPr>
              <w:t xml:space="preserve"> da clic a la opción</w:t>
            </w:r>
            <w:r w:rsidRPr="0AE032E6" w:rsidR="0AE032E6">
              <w:rPr>
                <w:rFonts w:eastAsia="Arial" w:cs="Arial"/>
                <w:color w:val="000000" w:themeColor="text1"/>
                <w:lang w:val="es-MX"/>
              </w:rPr>
              <w:t xml:space="preserve"> </w:t>
            </w:r>
            <w:r w:rsidRPr="527EDF82" w:rsidR="527EDF82">
              <w:rPr>
                <w:rFonts w:eastAsia="Arial" w:cs="Arial"/>
                <w:color w:val="000000" w:themeColor="text1"/>
                <w:lang w:val="es-MX"/>
              </w:rPr>
              <w:t>“consultar a Palmer”</w:t>
            </w:r>
          </w:p>
        </w:tc>
        <w:tc>
          <w:tcPr>
            <w:tcW w:w="496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482FC8" w:rsidR="003A569D" w:rsidP="00F9290C" w:rsidRDefault="1EC855DE" w14:paraId="4A1CBA04" w14:textId="0A2E2798">
            <w:pPr>
              <w:widowControl/>
              <w:spacing w:before="240" w:after="120" w:line="240" w:lineRule="auto"/>
              <w:jc w:val="both"/>
              <w:rPr>
                <w:rFonts w:eastAsia="Arial" w:cs="Arial"/>
                <w:color w:val="000000" w:themeColor="text1"/>
                <w:lang w:val="es-MX"/>
              </w:rPr>
            </w:pPr>
            <w:r w:rsidRPr="056842C8">
              <w:rPr>
                <w:rFonts w:eastAsia="Arial" w:cs="Arial"/>
                <w:b/>
                <w:color w:val="000000" w:themeColor="text1"/>
                <w:lang w:val="es-MX"/>
              </w:rPr>
              <w:t>2.1.2</w:t>
            </w:r>
            <w:r w:rsidRPr="056842C8" w:rsidR="0F8F5D5B">
              <w:rPr>
                <w:rFonts w:eastAsia="Arial" w:cs="Arial"/>
                <w:b/>
                <w:color w:val="000000" w:themeColor="text1"/>
                <w:lang w:val="es-MX"/>
              </w:rPr>
              <w:t xml:space="preserve"> </w:t>
            </w:r>
            <w:r w:rsidRPr="71A2F786" w:rsidR="71A2F786">
              <w:rPr>
                <w:rFonts w:eastAsia="Arial" w:cs="Arial"/>
                <w:color w:val="000000" w:themeColor="text1"/>
                <w:lang w:val="es-MX"/>
              </w:rPr>
              <w:t>Dentro de “consultar a Palmer</w:t>
            </w:r>
            <w:r w:rsidRPr="610CCBA2" w:rsidR="610CCBA2">
              <w:rPr>
                <w:rFonts w:eastAsia="Arial" w:cs="Arial"/>
                <w:color w:val="000000" w:themeColor="text1"/>
                <w:lang w:val="es-MX"/>
              </w:rPr>
              <w:t>”</w:t>
            </w:r>
            <w:r w:rsidRPr="71A2F786" w:rsidR="71A2F786">
              <w:rPr>
                <w:rFonts w:eastAsia="Arial" w:cs="Arial"/>
                <w:color w:val="000000" w:themeColor="text1"/>
                <w:lang w:val="es-MX"/>
              </w:rPr>
              <w:t xml:space="preserve"> </w:t>
            </w:r>
            <w:r w:rsidRPr="0F8F5D5B" w:rsidR="0F8F5D5B">
              <w:rPr>
                <w:rFonts w:eastAsia="Arial" w:cs="Arial"/>
                <w:color w:val="000000" w:themeColor="text1"/>
                <w:lang w:val="es-MX"/>
              </w:rPr>
              <w:t xml:space="preserve">se mostrarán las siguientes </w:t>
            </w:r>
            <w:r w:rsidRPr="228DADBC" w:rsidR="228DADBC">
              <w:rPr>
                <w:rFonts w:eastAsia="Arial" w:cs="Arial"/>
                <w:color w:val="000000" w:themeColor="text1"/>
                <w:lang w:val="es-MX"/>
              </w:rPr>
              <w:t>opciones</w:t>
            </w:r>
            <w:r w:rsidRPr="610CCBA2" w:rsidR="610CCBA2">
              <w:rPr>
                <w:rFonts w:eastAsia="Arial" w:cs="Arial"/>
                <w:color w:val="000000" w:themeColor="text1"/>
                <w:lang w:val="es-MX"/>
              </w:rPr>
              <w:t xml:space="preserve"> en forma de lista</w:t>
            </w:r>
            <w:r w:rsidRPr="0D75AFEF" w:rsidR="0D75AFEF">
              <w:rPr>
                <w:rFonts w:eastAsia="Arial" w:cs="Arial"/>
                <w:color w:val="000000" w:themeColor="text1"/>
                <w:lang w:val="es-MX"/>
              </w:rPr>
              <w:t xml:space="preserve"> de preguntas frecuentes</w:t>
            </w:r>
            <w:r w:rsidRPr="4FF439C4" w:rsidR="4FF439C4">
              <w:rPr>
                <w:rFonts w:eastAsia="Arial" w:cs="Arial"/>
                <w:color w:val="000000" w:themeColor="text1"/>
                <w:lang w:val="es-MX"/>
              </w:rPr>
              <w:t>: (</w:t>
            </w:r>
            <w:r w:rsidRPr="761A0FC5" w:rsidR="761A0FC5">
              <w:rPr>
                <w:rFonts w:eastAsia="Arial" w:cs="Arial"/>
                <w:color w:val="000000" w:themeColor="text1"/>
                <w:lang w:val="es-MX"/>
              </w:rPr>
              <w:t xml:space="preserve">todo esto </w:t>
            </w:r>
            <w:r w:rsidRPr="66C5EC0F" w:rsidR="66C5EC0F">
              <w:rPr>
                <w:rFonts w:eastAsia="Arial" w:cs="Arial"/>
                <w:color w:val="000000" w:themeColor="text1"/>
                <w:lang w:val="es-MX"/>
              </w:rPr>
              <w:t xml:space="preserve">ocurrirá </w:t>
            </w:r>
            <w:r w:rsidRPr="2C9442E5" w:rsidR="2C9442E5">
              <w:rPr>
                <w:rFonts w:eastAsia="Arial" w:cs="Arial"/>
                <w:color w:val="000000" w:themeColor="text1"/>
                <w:lang w:val="es-MX"/>
              </w:rPr>
              <w:t xml:space="preserve">en una </w:t>
            </w:r>
            <w:r w:rsidRPr="353EDE35" w:rsidR="353EDE35">
              <w:rPr>
                <w:rFonts w:eastAsia="Arial" w:cs="Arial"/>
                <w:color w:val="000000" w:themeColor="text1"/>
                <w:lang w:val="es-MX"/>
              </w:rPr>
              <w:t>pestaña emergente ubicada</w:t>
            </w:r>
            <w:r w:rsidRPr="0229E0D2" w:rsidR="0229E0D2">
              <w:rPr>
                <w:rFonts w:eastAsia="Arial" w:cs="Arial"/>
                <w:color w:val="000000" w:themeColor="text1"/>
                <w:lang w:val="es-MX"/>
              </w:rPr>
              <w:t xml:space="preserve"> en la parte de la derecha de la </w:t>
            </w:r>
            <w:r w:rsidRPr="1499E39A" w:rsidR="1499E39A">
              <w:rPr>
                <w:rFonts w:eastAsia="Arial" w:cs="Arial"/>
                <w:color w:val="000000" w:themeColor="text1"/>
                <w:lang w:val="es-MX"/>
              </w:rPr>
              <w:t>aplicación web</w:t>
            </w:r>
            <w:r w:rsidRPr="73464FCB" w:rsidR="73464FCB">
              <w:rPr>
                <w:rFonts w:eastAsia="Arial" w:cs="Arial"/>
                <w:color w:val="000000" w:themeColor="text1"/>
                <w:lang w:val="es-MX"/>
              </w:rPr>
              <w:t>)</w:t>
            </w:r>
          </w:p>
          <w:p w:rsidRPr="00FB7F0B" w:rsidR="003A569D" w:rsidP="00F9290C" w:rsidRDefault="00FB7F0B" w14:paraId="3824C6B2" w14:textId="1AA62E92">
            <w:pPr>
              <w:spacing w:before="240" w:after="120" w:line="240" w:lineRule="auto"/>
              <w:jc w:val="both"/>
              <w:rPr>
                <w:rFonts w:eastAsia="Arial" w:cs="Arial"/>
                <w:color w:val="000000" w:themeColor="text1"/>
                <w:lang w:val="es-MX"/>
              </w:rPr>
            </w:pPr>
            <w:r>
              <w:rPr>
                <w:rFonts w:eastAsia="Arial" w:cs="Arial"/>
                <w:color w:val="000000" w:themeColor="text1"/>
                <w:lang w:val="es-MX"/>
              </w:rPr>
              <w:t xml:space="preserve">1. </w:t>
            </w:r>
            <w:r w:rsidRPr="00FB7F0B" w:rsidR="1DCBAE77">
              <w:rPr>
                <w:rFonts w:eastAsia="Arial" w:cs="Arial"/>
                <w:color w:val="000000" w:themeColor="text1"/>
                <w:lang w:val="es-MX"/>
              </w:rPr>
              <w:t>¿Como se inscribe a una actividad?</w:t>
            </w:r>
          </w:p>
          <w:p w:rsidRPr="00FB7F0B" w:rsidR="003A569D" w:rsidP="00F9290C" w:rsidRDefault="00FB7F0B" w14:paraId="694E0A48" w14:textId="28048D13">
            <w:pPr>
              <w:spacing w:before="240" w:after="120" w:line="240" w:lineRule="auto"/>
              <w:jc w:val="both"/>
              <w:rPr>
                <w:rFonts w:eastAsia="Arial" w:cs="Arial"/>
                <w:color w:val="000000" w:themeColor="text1"/>
                <w:lang w:val="es-MX"/>
              </w:rPr>
            </w:pPr>
            <w:r>
              <w:rPr>
                <w:rFonts w:eastAsia="Arial" w:cs="Arial"/>
                <w:color w:val="000000" w:themeColor="text1"/>
                <w:lang w:val="es-MX"/>
              </w:rPr>
              <w:t xml:space="preserve">2. </w:t>
            </w:r>
            <w:r w:rsidRPr="00FB7F0B" w:rsidR="1DCBAE77">
              <w:rPr>
                <w:rFonts w:eastAsia="Arial" w:cs="Arial"/>
                <w:color w:val="000000" w:themeColor="text1"/>
                <w:lang w:val="es-MX"/>
              </w:rPr>
              <w:t>¿</w:t>
            </w:r>
            <w:r w:rsidRPr="00FB7F0B" w:rsidR="00BA1A4A">
              <w:rPr>
                <w:rFonts w:eastAsia="Arial" w:cs="Arial"/>
                <w:color w:val="000000" w:themeColor="text1"/>
                <w:lang w:val="es-MX"/>
              </w:rPr>
              <w:t>Dónde</w:t>
            </w:r>
            <w:r w:rsidRPr="00FB7F0B" w:rsidR="1DCBAE77">
              <w:rPr>
                <w:rFonts w:eastAsia="Arial" w:cs="Arial"/>
                <w:color w:val="000000" w:themeColor="text1"/>
                <w:lang w:val="es-MX"/>
              </w:rPr>
              <w:t xml:space="preserve"> se puede ver mis horas acumuladas?</w:t>
            </w:r>
          </w:p>
          <w:p w:rsidRPr="00FB7F0B" w:rsidR="003A569D" w:rsidP="00F9290C" w:rsidRDefault="00FB7F0B" w14:paraId="1EC241F8" w14:textId="278A0490">
            <w:pPr>
              <w:spacing w:before="240" w:after="120" w:line="240" w:lineRule="auto"/>
              <w:jc w:val="both"/>
              <w:rPr>
                <w:rFonts w:eastAsia="Arial" w:cs="Arial"/>
                <w:color w:val="000000" w:themeColor="text1"/>
                <w:lang w:val="es-MX"/>
              </w:rPr>
            </w:pPr>
            <w:r>
              <w:rPr>
                <w:rFonts w:eastAsia="Arial" w:cs="Arial"/>
                <w:color w:val="000000" w:themeColor="text1"/>
                <w:lang w:val="es-MX"/>
              </w:rPr>
              <w:t xml:space="preserve">3. </w:t>
            </w:r>
            <w:r w:rsidRPr="00FB7F0B" w:rsidR="1DCBAE77">
              <w:rPr>
                <w:rFonts w:eastAsia="Arial" w:cs="Arial"/>
                <w:color w:val="000000" w:themeColor="text1"/>
                <w:lang w:val="es-MX"/>
              </w:rPr>
              <w:t>¿Como postular una actividad?</w:t>
            </w:r>
          </w:p>
          <w:p w:rsidRPr="00FB7F0B" w:rsidR="00BA1A4A" w:rsidP="00F9290C" w:rsidRDefault="00FB7F0B" w14:paraId="7DAF31E3" w14:textId="4F09FD84">
            <w:pPr>
              <w:spacing w:before="240" w:after="120" w:line="240" w:lineRule="auto"/>
              <w:jc w:val="both"/>
              <w:rPr>
                <w:rFonts w:cs="Arial" w:eastAsiaTheme="minorEastAsia"/>
                <w:color w:val="000000" w:themeColor="text1"/>
                <w:lang w:val="es-MX" w:eastAsia="zh-CN"/>
              </w:rPr>
            </w:pPr>
            <w:r>
              <w:rPr>
                <w:rFonts w:eastAsia="Arial" w:cs="Arial"/>
                <w:color w:val="000000" w:themeColor="text1"/>
                <w:lang w:val="es-MX"/>
              </w:rPr>
              <w:t xml:space="preserve">4. </w:t>
            </w:r>
            <w:r w:rsidRPr="00FB7F0B" w:rsidR="0ED088AB">
              <w:rPr>
                <w:rFonts w:eastAsia="Arial" w:cs="Arial"/>
                <w:color w:val="000000" w:themeColor="text1"/>
                <w:lang w:val="es-MX"/>
              </w:rPr>
              <w:t>¿Como</w:t>
            </w:r>
            <w:r w:rsidRPr="00FB7F0B" w:rsidR="1DCBAE77">
              <w:rPr>
                <w:rFonts w:eastAsia="Arial" w:cs="Arial"/>
                <w:color w:val="000000" w:themeColor="text1"/>
                <w:lang w:val="es-MX"/>
              </w:rPr>
              <w:t xml:space="preserve"> tomar la lista de asistencia?</w:t>
            </w:r>
          </w:p>
          <w:p w:rsidRPr="00FB7F0B" w:rsidR="003A569D" w:rsidP="00F9290C" w:rsidRDefault="00FB7F0B" w14:paraId="0E0FD41D" w14:textId="6EB1A7B7">
            <w:pPr>
              <w:spacing w:before="240" w:after="120" w:line="240" w:lineRule="auto"/>
              <w:jc w:val="both"/>
              <w:rPr>
                <w:rFonts w:eastAsia="Arial" w:cs="Arial"/>
                <w:color w:val="000000" w:themeColor="text1"/>
                <w:lang w:val="es-MX"/>
              </w:rPr>
            </w:pPr>
            <w:r>
              <w:rPr>
                <w:rFonts w:cs="Arial" w:eastAsiaTheme="minorEastAsia"/>
                <w:color w:val="000000" w:themeColor="text1"/>
                <w:lang w:val="es-MX" w:eastAsia="zh-CN"/>
              </w:rPr>
              <w:t xml:space="preserve">5. </w:t>
            </w:r>
            <w:r w:rsidRPr="00FB7F0B" w:rsidR="00BA1A4A">
              <w:rPr>
                <w:rFonts w:hint="eastAsia" w:cs="Arial" w:eastAsiaTheme="minorEastAsia"/>
                <w:color w:val="000000" w:themeColor="text1"/>
                <w:lang w:val="es-MX" w:eastAsia="zh-CN"/>
              </w:rPr>
              <w:t>O</w:t>
            </w:r>
            <w:r w:rsidRPr="00FB7F0B" w:rsidR="0ED088AB">
              <w:rPr>
                <w:rFonts w:eastAsia="Arial" w:cs="Arial"/>
                <w:color w:val="000000" w:themeColor="text1"/>
                <w:lang w:val="es-MX"/>
              </w:rPr>
              <w:t>tra pregunta.</w:t>
            </w:r>
          </w:p>
          <w:p w:rsidRPr="00BA1A4A" w:rsidR="00F9290C" w:rsidP="00F9290C" w:rsidRDefault="00F9290C" w14:paraId="07EA2E1C" w14:textId="77777777">
            <w:pPr>
              <w:spacing w:before="240" w:after="120" w:line="240" w:lineRule="auto"/>
              <w:jc w:val="both"/>
              <w:rPr>
                <w:rFonts w:eastAsia="Arial" w:cs="Arial"/>
                <w:color w:val="000000" w:themeColor="text1"/>
                <w:lang w:val="es-MX"/>
              </w:rPr>
            </w:pPr>
          </w:p>
          <w:p w:rsidRPr="008548FD" w:rsidR="003A569D" w:rsidP="543FB642" w:rsidRDefault="18C18C53" w14:paraId="66B831B4" w14:textId="2072D269">
            <w:pPr>
              <w:widowControl/>
              <w:spacing w:line="240" w:lineRule="auto"/>
              <w:jc w:val="both"/>
              <w:rPr>
                <w:lang w:val="es-ES"/>
              </w:rPr>
            </w:pPr>
            <w:r w:rsidRPr="543FB642">
              <w:rPr>
                <w:rFonts w:eastAsia="Arial" w:cs="Arial"/>
                <w:color w:val="000000" w:themeColor="text1"/>
                <w:lang w:val="es-MX"/>
              </w:rPr>
              <w:t>F.E 2.3.1 Error de conexión</w:t>
            </w:r>
          </w:p>
          <w:p w:rsidRPr="008548FD" w:rsidR="003A569D" w:rsidP="00F9290C" w:rsidRDefault="543FB642" w14:paraId="5108BBE0" w14:textId="44AD7A22">
            <w:pPr>
              <w:widowControl/>
              <w:spacing w:line="240" w:lineRule="auto"/>
              <w:jc w:val="both"/>
              <w:rPr>
                <w:rFonts w:eastAsia="Arial" w:cs="Arial"/>
                <w:color w:val="000000" w:themeColor="text1"/>
                <w:lang w:val="es-MX"/>
              </w:rPr>
            </w:pPr>
            <w:r w:rsidRPr="543FB642">
              <w:rPr>
                <w:rFonts w:eastAsia="Arial" w:cs="Arial"/>
                <w:color w:val="000000" w:themeColor="text1"/>
                <w:lang w:val="es-MX"/>
              </w:rPr>
              <w:t>F.A 2</w:t>
            </w:r>
            <w:r w:rsidRPr="0AFC4FA0" w:rsidR="0AFC4FA0">
              <w:rPr>
                <w:rFonts w:eastAsia="Arial" w:cs="Arial"/>
                <w:color w:val="000000" w:themeColor="text1"/>
                <w:lang w:val="es-MX"/>
              </w:rPr>
              <w:t>.2</w:t>
            </w:r>
            <w:r w:rsidRPr="34BC783B" w:rsidR="34BC783B">
              <w:rPr>
                <w:rFonts w:eastAsia="Arial" w:cs="Arial"/>
                <w:color w:val="000000" w:themeColor="text1"/>
                <w:lang w:val="es-MX"/>
              </w:rPr>
              <w:t xml:space="preserve">.1 </w:t>
            </w:r>
            <w:r w:rsidRPr="770ECED7" w:rsidR="770ECED7">
              <w:rPr>
                <w:rFonts w:eastAsia="Arial" w:cs="Arial"/>
                <w:color w:val="000000" w:themeColor="text1"/>
                <w:lang w:val="es-MX"/>
              </w:rPr>
              <w:t>Menú Principal</w:t>
            </w:r>
          </w:p>
        </w:tc>
      </w:tr>
      <w:tr w:rsidRPr="005873B6" w:rsidR="0093473F" w:rsidTr="00482265" w14:paraId="4A7B06F7" w14:textId="77777777">
        <w:tc>
          <w:tcPr>
            <w:tcW w:w="0" w:type="auto"/>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hideMark/>
          </w:tcPr>
          <w:p w:rsidRPr="00482FC8" w:rsidR="00482FC8" w:rsidP="18C18C53" w:rsidRDefault="0ED088AB" w14:paraId="774D4FAC" w14:textId="22F87DFE">
            <w:pPr>
              <w:widowControl/>
              <w:spacing w:line="360" w:lineRule="auto"/>
              <w:jc w:val="both"/>
              <w:rPr>
                <w:rFonts w:eastAsia="Arial" w:cs="Arial"/>
                <w:color w:val="000000" w:themeColor="text1"/>
                <w:lang w:val="es-MX"/>
              </w:rPr>
            </w:pPr>
            <w:commentRangeStart w:id="42"/>
            <w:r w:rsidRPr="056842C8">
              <w:rPr>
                <w:rFonts w:eastAsia="Arial" w:cs="Arial"/>
                <w:b/>
                <w:color w:val="000000" w:themeColor="text1"/>
                <w:lang w:val="es-MX"/>
              </w:rPr>
              <w:t>2.1.</w:t>
            </w:r>
            <w:r w:rsidRPr="056842C8" w:rsidR="62C656EC">
              <w:rPr>
                <w:rFonts w:eastAsia="Arial" w:cs="Arial"/>
                <w:b/>
                <w:color w:val="000000" w:themeColor="text1"/>
                <w:lang w:val="es-MX"/>
              </w:rPr>
              <w:t>3</w:t>
            </w:r>
            <w:r w:rsidRPr="228DADBC">
              <w:rPr>
                <w:rFonts w:eastAsia="Arial" w:cs="Arial"/>
                <w:color w:val="000000" w:themeColor="text1"/>
                <w:lang w:val="es-MX"/>
              </w:rPr>
              <w:t xml:space="preserve"> </w:t>
            </w:r>
            <w:r w:rsidRPr="228DADBC" w:rsidR="00007149">
              <w:rPr>
                <w:rFonts w:eastAsia="Arial" w:cs="Arial"/>
                <w:color w:val="000000" w:themeColor="text1"/>
                <w:lang w:val="es-MX"/>
              </w:rPr>
              <w:t>E</w:t>
            </w:r>
            <w:r w:rsidRPr="228DADBC">
              <w:rPr>
                <w:rFonts w:eastAsia="Arial" w:cs="Arial"/>
                <w:color w:val="000000" w:themeColor="text1"/>
                <w:lang w:val="es-MX"/>
              </w:rPr>
              <w:t xml:space="preserve">l usuario selecciona una de las </w:t>
            </w:r>
            <w:r w:rsidRPr="0A6EA31C" w:rsidR="0A6EA31C">
              <w:rPr>
                <w:rFonts w:eastAsia="Arial" w:cs="Arial"/>
                <w:color w:val="000000" w:themeColor="text1"/>
                <w:lang w:val="es-MX"/>
              </w:rPr>
              <w:t>opciones anteriormente citadas</w:t>
            </w:r>
            <w:r w:rsidRPr="383E3AEB" w:rsidR="383E3AEB">
              <w:rPr>
                <w:rFonts w:eastAsia="Arial" w:cs="Arial"/>
                <w:color w:val="000000" w:themeColor="text1"/>
                <w:lang w:val="es-MX"/>
              </w:rPr>
              <w:t>.</w:t>
            </w:r>
            <w:commentRangeEnd w:id="42"/>
            <w:r w:rsidR="00695DB0">
              <w:rPr>
                <w:rStyle w:val="CommentReference"/>
              </w:rPr>
              <w:commentReference w:id="42"/>
            </w:r>
          </w:p>
        </w:tc>
        <w:tc>
          <w:tcPr>
            <w:tcW w:w="4962" w:type="dxa"/>
            <w:tcBorders>
              <w:top w:val="single" w:color="000000" w:themeColor="text1" w:sz="8" w:space="0"/>
              <w:left w:val="single" w:color="000000" w:themeColor="text1" w:sz="12" w:space="0"/>
              <w:bottom w:val="single" w:color="000000" w:themeColor="text1" w:sz="8" w:space="0"/>
              <w:right w:val="single" w:color="000000" w:themeColor="text1" w:sz="8" w:space="0"/>
            </w:tcBorders>
            <w:tcMar>
              <w:top w:w="100" w:type="dxa"/>
              <w:left w:w="100" w:type="dxa"/>
              <w:bottom w:w="100" w:type="dxa"/>
              <w:right w:w="100" w:type="dxa"/>
            </w:tcMar>
            <w:hideMark/>
          </w:tcPr>
          <w:p w:rsidRPr="0098330F" w:rsidR="0098330F" w:rsidP="0098330F" w:rsidRDefault="326E860D" w14:paraId="15F0A160" w14:textId="01F28072">
            <w:pPr>
              <w:widowControl/>
              <w:spacing w:line="240" w:lineRule="auto"/>
              <w:jc w:val="both"/>
              <w:rPr>
                <w:rFonts w:cs="Arial"/>
                <w:lang w:val="es-419"/>
              </w:rPr>
            </w:pPr>
            <w:r w:rsidRPr="36BCFE45">
              <w:rPr>
                <w:rFonts w:cs="Arial"/>
                <w:b/>
                <w:lang w:val="es-419"/>
              </w:rPr>
              <w:t>2.1.</w:t>
            </w:r>
            <w:r w:rsidRPr="62C656EC" w:rsidR="62C656EC">
              <w:rPr>
                <w:rFonts w:cs="Arial"/>
                <w:b/>
                <w:bCs/>
                <w:lang w:val="es-419"/>
              </w:rPr>
              <w:t>4</w:t>
            </w:r>
            <w:r w:rsidRPr="36BCFE45">
              <w:rPr>
                <w:rFonts w:cs="Arial"/>
                <w:b/>
                <w:lang w:val="es-419"/>
              </w:rPr>
              <w:t>.</w:t>
            </w:r>
            <w:r w:rsidRPr="1254A505">
              <w:rPr>
                <w:rFonts w:cs="Arial"/>
                <w:lang w:val="es-419"/>
              </w:rPr>
              <w:t xml:space="preserve">  </w:t>
            </w:r>
            <w:r w:rsidRPr="1254A505" w:rsidR="51764B4B">
              <w:rPr>
                <w:rFonts w:cs="Arial"/>
                <w:lang w:val="es-419"/>
              </w:rPr>
              <w:t xml:space="preserve">La aplicación </w:t>
            </w:r>
            <w:r w:rsidRPr="1254A505" w:rsidR="48D2A067">
              <w:rPr>
                <w:rFonts w:cs="Arial"/>
                <w:lang w:val="es-419"/>
              </w:rPr>
              <w:t>web</w:t>
            </w:r>
            <w:r w:rsidRPr="48D2A067" w:rsidR="48D2A067">
              <w:rPr>
                <w:rFonts w:cs="Arial"/>
                <w:b/>
                <w:bCs/>
                <w:lang w:val="es-419"/>
              </w:rPr>
              <w:t xml:space="preserve"> </w:t>
            </w:r>
            <w:r w:rsidRPr="48D2A067" w:rsidR="48D2A067">
              <w:rPr>
                <w:rFonts w:cs="Arial"/>
                <w:lang w:val="es-419"/>
              </w:rPr>
              <w:t>muestra</w:t>
            </w:r>
            <w:r w:rsidRPr="36BCFE45" w:rsidR="3638FE52">
              <w:rPr>
                <w:rFonts w:cs="Arial"/>
                <w:lang w:val="es-419"/>
              </w:rPr>
              <w:t xml:space="preserve"> </w:t>
            </w:r>
            <w:r w:rsidRPr="36BCFE45" w:rsidR="0FFBC65C">
              <w:rPr>
                <w:rFonts w:cs="Arial"/>
                <w:lang w:val="es-419"/>
              </w:rPr>
              <w:t xml:space="preserve">la </w:t>
            </w:r>
            <w:r w:rsidRPr="36BCFE45" w:rsidR="2195F3EB">
              <w:rPr>
                <w:rFonts w:cs="Arial"/>
                <w:lang w:val="es-419"/>
              </w:rPr>
              <w:t xml:space="preserve">respuesta asignada a </w:t>
            </w:r>
            <w:r w:rsidRPr="48D2A067" w:rsidR="48D2A067">
              <w:rPr>
                <w:rFonts w:cs="Arial"/>
                <w:lang w:val="es-419"/>
              </w:rPr>
              <w:t>la</w:t>
            </w:r>
            <w:r w:rsidRPr="36BCFE45" w:rsidR="2195F3EB">
              <w:rPr>
                <w:rFonts w:cs="Arial"/>
                <w:lang w:val="es-419"/>
              </w:rPr>
              <w:t xml:space="preserve"> </w:t>
            </w:r>
            <w:r w:rsidRPr="7ADFAAA8" w:rsidR="7ADFAAA8">
              <w:rPr>
                <w:rFonts w:cs="Arial"/>
                <w:lang w:val="es-419"/>
              </w:rPr>
              <w:t>pregunta</w:t>
            </w:r>
            <w:r w:rsidRPr="48D2A067" w:rsidR="48D2A067">
              <w:rPr>
                <w:rFonts w:cs="Arial"/>
                <w:lang w:val="es-419"/>
              </w:rPr>
              <w:t xml:space="preserve"> </w:t>
            </w:r>
            <w:r w:rsidRPr="71BF847A" w:rsidR="71BF847A">
              <w:rPr>
                <w:rFonts w:cs="Arial"/>
                <w:lang w:val="es-419"/>
              </w:rPr>
              <w:t xml:space="preserve">seleccionada. </w:t>
            </w:r>
            <w:r w:rsidRPr="3FA79856" w:rsidR="3FA79856">
              <w:rPr>
                <w:rFonts w:cs="Arial"/>
                <w:lang w:val="es-419"/>
              </w:rPr>
              <w:t xml:space="preserve">Sólo muestra la respuesta a la </w:t>
            </w:r>
            <w:r w:rsidRPr="0C929AF3" w:rsidR="0C929AF3">
              <w:rPr>
                <w:rFonts w:cs="Arial"/>
                <w:lang w:val="es-419"/>
              </w:rPr>
              <w:t xml:space="preserve">opción seleccionada anteriormente por el </w:t>
            </w:r>
            <w:r w:rsidRPr="1254A505" w:rsidR="1254A505">
              <w:rPr>
                <w:rFonts w:cs="Arial"/>
                <w:lang w:val="es-419"/>
              </w:rPr>
              <w:t>usuario.</w:t>
            </w:r>
          </w:p>
          <w:p w:rsidR="004B4E18" w:rsidP="00F9290C" w:rsidRDefault="77F911A8" w14:paraId="7716AD30" w14:textId="1DB8B7B8">
            <w:pPr>
              <w:widowControl/>
              <w:spacing w:before="240" w:after="120" w:line="240" w:lineRule="auto"/>
              <w:jc w:val="both"/>
              <w:rPr>
                <w:rFonts w:eastAsia="Arial" w:cs="Arial"/>
                <w:color w:val="000000" w:themeColor="text1"/>
                <w:lang w:val="es-MX"/>
              </w:rPr>
            </w:pPr>
            <w:r w:rsidRPr="77F911A8">
              <w:rPr>
                <w:rFonts w:eastAsia="Arial" w:cs="Arial"/>
                <w:color w:val="000000" w:themeColor="text1"/>
                <w:lang w:val="es-MX"/>
              </w:rPr>
              <w:t>1.</w:t>
            </w:r>
            <w:r w:rsidRPr="12570C82" w:rsidR="12570C82">
              <w:rPr>
                <w:rFonts w:eastAsia="Arial" w:cs="Arial"/>
                <w:color w:val="000000" w:themeColor="text1"/>
                <w:lang w:val="es-MX"/>
              </w:rPr>
              <w:t xml:space="preserve"> </w:t>
            </w:r>
            <w:r w:rsidRPr="68A25D41" w:rsidR="68A25D41">
              <w:rPr>
                <w:rFonts w:eastAsia="Arial" w:cs="Arial"/>
                <w:color w:val="000000" w:themeColor="text1"/>
                <w:lang w:val="es-MX"/>
              </w:rPr>
              <w:t>Usted debe</w:t>
            </w:r>
            <w:r w:rsidR="004B4E18">
              <w:rPr>
                <w:rFonts w:cs="Arial"/>
                <w:lang w:val="es-MX"/>
              </w:rPr>
              <w:t xml:space="preserve"> ir a </w:t>
            </w:r>
            <w:r w:rsidRPr="12570C82" w:rsidR="12570C82">
              <w:rPr>
                <w:rFonts w:cs="Arial"/>
                <w:lang w:val="es-MX"/>
              </w:rPr>
              <w:t>página</w:t>
            </w:r>
            <w:r w:rsidR="004B4E18">
              <w:rPr>
                <w:rFonts w:cs="Arial"/>
                <w:lang w:val="es-MX"/>
              </w:rPr>
              <w:t xml:space="preserve"> principal, seleccionar </w:t>
            </w:r>
            <w:r w:rsidRPr="0FFF598E" w:rsidR="0FFF598E">
              <w:rPr>
                <w:rFonts w:cs="Arial"/>
                <w:lang w:val="es-MX"/>
              </w:rPr>
              <w:t>“</w:t>
            </w:r>
            <w:r w:rsidR="004B4E18">
              <w:rPr>
                <w:rFonts w:cs="Arial"/>
                <w:lang w:val="es-MX"/>
              </w:rPr>
              <w:t>Actividades</w:t>
            </w:r>
            <w:r w:rsidRPr="00482FC8" w:rsidR="004B4E18">
              <w:rPr>
                <w:rFonts w:cs="Arial"/>
                <w:lang w:val="es-MX"/>
              </w:rPr>
              <w:t>"</w:t>
            </w:r>
            <w:r w:rsidR="004B4E18">
              <w:rPr>
                <w:rFonts w:cs="Arial"/>
                <w:lang w:val="es-MX"/>
              </w:rPr>
              <w:t xml:space="preserve">, ir </w:t>
            </w:r>
            <w:r w:rsidRPr="0FFF598E" w:rsidR="0FFF598E">
              <w:rPr>
                <w:rFonts w:cs="Arial"/>
                <w:lang w:val="es-MX"/>
              </w:rPr>
              <w:t>a la</w:t>
            </w:r>
            <w:r w:rsidR="004B4E18">
              <w:rPr>
                <w:rFonts w:cs="Arial"/>
                <w:lang w:val="es-MX"/>
              </w:rPr>
              <w:t xml:space="preserve"> actividad de interés, seleccionar, “</w:t>
            </w:r>
            <w:r w:rsidRPr="00482FC8" w:rsidR="004B4E18">
              <w:rPr>
                <w:rFonts w:cs="Arial"/>
                <w:lang w:val="es-MX"/>
              </w:rPr>
              <w:t>Apuntarse a una actividad"</w:t>
            </w:r>
            <w:r w:rsidR="004B4E18">
              <w:rPr>
                <w:rFonts w:cs="Arial"/>
                <w:lang w:val="es-MX"/>
              </w:rPr>
              <w:t>, llenar el formulario y enviarlo para su aprobación.</w:t>
            </w:r>
          </w:p>
          <w:p w:rsidRPr="00482265" w:rsidR="007F6C17" w:rsidP="00F9290C" w:rsidRDefault="068CC37B" w14:paraId="204F1D56" w14:textId="396297CF">
            <w:pPr>
              <w:widowControl/>
              <w:spacing w:before="240" w:after="120" w:line="240" w:lineRule="auto"/>
              <w:jc w:val="both"/>
              <w:rPr>
                <w:rFonts w:eastAsia="Arial" w:cs="Arial"/>
                <w:color w:val="000000" w:themeColor="text1"/>
                <w:lang w:val="es-MX"/>
              </w:rPr>
            </w:pPr>
            <w:r w:rsidRPr="64E16619">
              <w:rPr>
                <w:rFonts w:eastAsia="Arial" w:cs="Arial"/>
                <w:color w:val="000000" w:themeColor="text1"/>
                <w:lang w:val="es-MX"/>
              </w:rPr>
              <w:t>2.</w:t>
            </w:r>
            <w:r w:rsidRPr="64E16619" w:rsidR="00482265">
              <w:rPr>
                <w:rFonts w:eastAsia="Arial" w:cs="Arial"/>
                <w:color w:val="000000" w:themeColor="text1"/>
                <w:lang w:val="es-MX"/>
              </w:rPr>
              <w:t xml:space="preserve"> </w:t>
            </w:r>
            <w:r w:rsidRPr="0D57CCCD" w:rsidR="007F6C17">
              <w:rPr>
                <w:rFonts w:eastAsia="Arial" w:cs="Arial"/>
                <w:color w:val="000000" w:themeColor="text1"/>
                <w:lang w:val="es-MX"/>
              </w:rPr>
              <w:t>Las horas acumuladas se pueden visualizar en su perfil</w:t>
            </w:r>
            <w:r w:rsidRPr="289A7039" w:rsidR="289A7039">
              <w:rPr>
                <w:rFonts w:eastAsia="Arial" w:cs="Arial"/>
                <w:color w:val="000000" w:themeColor="text1"/>
                <w:lang w:val="es-MX"/>
              </w:rPr>
              <w:t xml:space="preserve"> y </w:t>
            </w:r>
            <w:r w:rsidRPr="739E5291" w:rsidR="739E5291">
              <w:rPr>
                <w:rFonts w:eastAsia="Arial" w:cs="Arial"/>
                <w:color w:val="000000" w:themeColor="text1"/>
                <w:lang w:val="es-MX"/>
              </w:rPr>
              <w:t>solo</w:t>
            </w:r>
            <w:r w:rsidRPr="1633EE8E" w:rsidR="1633EE8E">
              <w:rPr>
                <w:rFonts w:eastAsia="Arial" w:cs="Arial"/>
                <w:color w:val="000000" w:themeColor="text1"/>
                <w:lang w:val="es-MX"/>
              </w:rPr>
              <w:t xml:space="preserve"> si </w:t>
            </w:r>
            <w:r w:rsidRPr="739E5291" w:rsidR="739E5291">
              <w:rPr>
                <w:rFonts w:eastAsia="Arial" w:cs="Arial"/>
                <w:color w:val="000000" w:themeColor="text1"/>
                <w:lang w:val="es-MX"/>
              </w:rPr>
              <w:t>es</w:t>
            </w:r>
            <w:r w:rsidRPr="1633EE8E" w:rsidR="1633EE8E">
              <w:rPr>
                <w:rFonts w:eastAsia="Arial" w:cs="Arial"/>
                <w:color w:val="000000" w:themeColor="text1"/>
                <w:lang w:val="es-MX"/>
              </w:rPr>
              <w:t xml:space="preserve"> estudiante </w:t>
            </w:r>
            <w:r w:rsidRPr="679802A2" w:rsidR="679802A2">
              <w:rPr>
                <w:rFonts w:eastAsia="Arial" w:cs="Arial"/>
                <w:color w:val="000000" w:themeColor="text1"/>
                <w:lang w:val="es-MX"/>
              </w:rPr>
              <w:t>activo de la Universidad.</w:t>
            </w:r>
            <w:r w:rsidRPr="0D57CCCD" w:rsidR="007F6C17">
              <w:rPr>
                <w:rFonts w:eastAsia="Arial" w:cs="Arial"/>
                <w:color w:val="000000" w:themeColor="text1"/>
                <w:lang w:val="es-MX"/>
              </w:rPr>
              <w:t xml:space="preserve"> Debe ir a </w:t>
            </w:r>
            <w:r w:rsidRPr="0D57CCCD" w:rsidR="0D57CCCD">
              <w:rPr>
                <w:rFonts w:eastAsia="Arial" w:cs="Arial"/>
                <w:color w:val="000000" w:themeColor="text1"/>
                <w:lang w:val="es-MX"/>
              </w:rPr>
              <w:t>página</w:t>
            </w:r>
            <w:r w:rsidRPr="0D57CCCD" w:rsidR="007F6C17">
              <w:rPr>
                <w:rFonts w:eastAsia="Arial" w:cs="Arial"/>
                <w:color w:val="000000" w:themeColor="text1"/>
                <w:lang w:val="es-MX"/>
              </w:rPr>
              <w:t xml:space="preserve"> principal y seleccionar “perfil”, una vez seleccionado podrá visualizar las horas acumuladas.</w:t>
            </w:r>
          </w:p>
          <w:p w:rsidR="009620F5" w:rsidP="00F9290C" w:rsidRDefault="068CC37B" w14:paraId="6AA79DB2" w14:textId="559F90FD">
            <w:pPr>
              <w:widowControl/>
              <w:spacing w:before="240" w:after="120" w:line="240" w:lineRule="auto"/>
              <w:jc w:val="both"/>
              <w:rPr>
                <w:rFonts w:eastAsia="Arial" w:cs="Arial"/>
                <w:color w:val="000000" w:themeColor="text1"/>
                <w:lang w:val="es-MX"/>
              </w:rPr>
            </w:pPr>
            <w:r w:rsidRPr="739E5291">
              <w:rPr>
                <w:rFonts w:eastAsia="Arial" w:cs="Arial"/>
                <w:color w:val="000000" w:themeColor="text1"/>
                <w:lang w:val="es-MX"/>
              </w:rPr>
              <w:t xml:space="preserve">3. </w:t>
            </w:r>
            <w:r w:rsidRPr="739E5291" w:rsidR="009620F5">
              <w:rPr>
                <w:rFonts w:eastAsia="Arial" w:cs="Arial"/>
                <w:color w:val="000000" w:themeColor="text1"/>
                <w:lang w:val="es-MX"/>
              </w:rPr>
              <w:t xml:space="preserve">Debe ir a la página principal, seleccionar actividades, seleccionar en “Postular actividades”, llenar el formulario, enviarlo, y esperar a la confirmación por parte del servicio social universitario. </w:t>
            </w:r>
            <w:r w:rsidRPr="4EE05F03" w:rsidR="4EE05F03">
              <w:rPr>
                <w:rFonts w:eastAsia="Arial" w:cs="Arial"/>
                <w:color w:val="000000" w:themeColor="text1"/>
                <w:lang w:val="es-MX"/>
              </w:rPr>
              <w:t xml:space="preserve">Sólo </w:t>
            </w:r>
            <w:r w:rsidRPr="0248342E" w:rsidR="0248342E">
              <w:rPr>
                <w:rFonts w:eastAsia="Arial" w:cs="Arial"/>
                <w:color w:val="000000" w:themeColor="text1"/>
                <w:lang w:val="es-MX"/>
              </w:rPr>
              <w:t>podrá</w:t>
            </w:r>
            <w:r w:rsidRPr="4EE05F03" w:rsidR="4EE05F03">
              <w:rPr>
                <w:rFonts w:eastAsia="Arial" w:cs="Arial"/>
                <w:color w:val="000000" w:themeColor="text1"/>
                <w:lang w:val="es-MX"/>
              </w:rPr>
              <w:t xml:space="preserve"> llevar a cabo esta opción si es un </w:t>
            </w:r>
            <w:r w:rsidRPr="68944998" w:rsidR="68944998">
              <w:rPr>
                <w:rFonts w:eastAsia="Arial" w:cs="Arial"/>
                <w:color w:val="000000" w:themeColor="text1"/>
                <w:lang w:val="es-MX"/>
              </w:rPr>
              <w:t xml:space="preserve">profesor </w:t>
            </w:r>
            <w:r w:rsidRPr="0248342E" w:rsidR="0248342E">
              <w:rPr>
                <w:rFonts w:eastAsia="Arial" w:cs="Arial"/>
                <w:color w:val="000000" w:themeColor="text1"/>
                <w:lang w:val="es-MX"/>
              </w:rPr>
              <w:t>activo</w:t>
            </w:r>
            <w:r w:rsidRPr="68944998" w:rsidR="68944998">
              <w:rPr>
                <w:rFonts w:eastAsia="Arial" w:cs="Arial"/>
                <w:color w:val="000000" w:themeColor="text1"/>
                <w:lang w:val="es-MX"/>
              </w:rPr>
              <w:t xml:space="preserve"> de la Universidad o si es parte de </w:t>
            </w:r>
            <w:r w:rsidRPr="0248342E" w:rsidR="0248342E">
              <w:rPr>
                <w:rFonts w:eastAsia="Arial" w:cs="Arial"/>
                <w:color w:val="000000" w:themeColor="text1"/>
                <w:lang w:val="es-MX"/>
              </w:rPr>
              <w:t>un Organismo.</w:t>
            </w:r>
          </w:p>
          <w:p w:rsidRPr="009620F5" w:rsidR="00B53145" w:rsidP="329D13EB" w:rsidRDefault="009620F5" w14:paraId="4E2F5CBC" w14:textId="3C0EBB4B">
            <w:pPr>
              <w:widowControl/>
              <w:spacing w:before="240" w:after="120" w:line="240" w:lineRule="auto"/>
              <w:rPr>
                <w:rFonts w:eastAsia="Arial" w:cs="Arial"/>
                <w:color w:val="000000" w:themeColor="text1"/>
                <w:lang w:val="es-MX"/>
              </w:rPr>
            </w:pPr>
            <w:r>
              <w:rPr>
                <w:lang w:val="es-MX"/>
              </w:rPr>
              <w:t>4.</w:t>
            </w:r>
            <w:r w:rsidRPr="00B53145">
              <w:rPr>
                <w:lang w:val="es-MX"/>
              </w:rPr>
              <w:t xml:space="preserve"> </w:t>
            </w:r>
            <w:r w:rsidRPr="329D13EB" w:rsidR="329D13EB">
              <w:rPr>
                <w:lang w:val="es-MX"/>
              </w:rPr>
              <w:t xml:space="preserve"> </w:t>
            </w:r>
            <w:r w:rsidRPr="68A5F3AE" w:rsidR="00955BE7">
              <w:rPr>
                <w:rFonts w:eastAsia="Arial" w:cs="Arial"/>
                <w:color w:val="000000" w:themeColor="text1"/>
                <w:lang w:val="es-MX"/>
              </w:rPr>
              <w:t xml:space="preserve">Debe ir a la </w:t>
            </w:r>
            <w:r w:rsidRPr="68A5F3AE" w:rsidR="68A5F3AE">
              <w:rPr>
                <w:rFonts w:eastAsia="Arial" w:cs="Arial"/>
                <w:color w:val="000000" w:themeColor="text1"/>
                <w:lang w:val="es-MX"/>
              </w:rPr>
              <w:t>página</w:t>
            </w:r>
            <w:r w:rsidRPr="68A5F3AE" w:rsidR="00955BE7">
              <w:rPr>
                <w:rFonts w:eastAsia="Arial" w:cs="Arial"/>
                <w:color w:val="000000" w:themeColor="text1"/>
                <w:lang w:val="es-MX"/>
              </w:rPr>
              <w:t xml:space="preserve"> </w:t>
            </w:r>
            <w:r w:rsidRPr="68A5F3AE" w:rsidR="00144BCC">
              <w:rPr>
                <w:rFonts w:eastAsia="Arial" w:cs="Arial"/>
                <w:color w:val="000000" w:themeColor="text1"/>
                <w:lang w:val="es-MX"/>
              </w:rPr>
              <w:t xml:space="preserve">principal, </w:t>
            </w:r>
            <w:r w:rsidRPr="60DAAEB4" w:rsidR="60DAAEB4">
              <w:rPr>
                <w:rFonts w:eastAsia="Arial" w:cs="Arial"/>
                <w:color w:val="000000" w:themeColor="text1"/>
                <w:lang w:val="es-MX"/>
              </w:rPr>
              <w:t>seleccionar</w:t>
            </w:r>
            <w:r w:rsidRPr="57612E97" w:rsidR="57612E97">
              <w:rPr>
                <w:rFonts w:eastAsia="Arial" w:cs="Arial"/>
                <w:color w:val="000000" w:themeColor="text1"/>
                <w:lang w:val="es-MX"/>
              </w:rPr>
              <w:t xml:space="preserve"> </w:t>
            </w:r>
            <w:r w:rsidR="00792E16">
              <w:rPr>
                <w:rFonts w:eastAsia="Arial" w:cs="Arial"/>
                <w:color w:val="000000" w:themeColor="text1"/>
                <w:lang w:val="es-MX"/>
              </w:rPr>
              <w:t>“Actividades”, en actividades hay una opción de “Pasar lista de asistencia”.</w:t>
            </w:r>
            <w:r w:rsidRPr="329D13EB" w:rsidR="329D13EB">
              <w:rPr>
                <w:rFonts w:eastAsia="Arial" w:cs="Arial"/>
                <w:color w:val="000000" w:themeColor="text1"/>
                <w:lang w:val="es-MX"/>
              </w:rPr>
              <w:t xml:space="preserve"> </w:t>
            </w:r>
            <w:r w:rsidRPr="3A968557" w:rsidR="3A968557">
              <w:rPr>
                <w:rFonts w:eastAsia="Arial" w:cs="Arial"/>
                <w:color w:val="000000" w:themeColor="text1"/>
                <w:lang w:val="es-MX"/>
              </w:rPr>
              <w:t xml:space="preserve">Sólo </w:t>
            </w:r>
            <w:r w:rsidRPr="6EEC8DCE" w:rsidR="6EEC8DCE">
              <w:rPr>
                <w:rFonts w:eastAsia="Arial" w:cs="Arial"/>
                <w:color w:val="000000" w:themeColor="text1"/>
                <w:lang w:val="es-MX"/>
              </w:rPr>
              <w:t>podr</w:t>
            </w:r>
            <w:r w:rsidRPr="3A968557" w:rsidR="3A968557">
              <w:rPr>
                <w:rFonts w:eastAsia="Arial" w:cs="Arial"/>
                <w:color w:val="000000" w:themeColor="text1"/>
                <w:lang w:val="es-MX"/>
              </w:rPr>
              <w:t xml:space="preserve">á llevar a cabo esta opción si es un </w:t>
            </w:r>
            <w:r w:rsidRPr="36D81EE0" w:rsidR="36D81EE0">
              <w:rPr>
                <w:rFonts w:eastAsia="Arial" w:cs="Arial"/>
                <w:color w:val="000000" w:themeColor="text1"/>
                <w:lang w:val="es-MX"/>
              </w:rPr>
              <w:t>trabajador activo de la Universidad.</w:t>
            </w:r>
          </w:p>
          <w:p w:rsidR="3A383435" w:rsidP="3A383435" w:rsidRDefault="3A383435" w14:paraId="619365AA" w14:textId="06E4EFE8">
            <w:pPr>
              <w:widowControl/>
              <w:spacing w:before="240" w:after="120" w:line="240" w:lineRule="auto"/>
              <w:ind w:left="720" w:hanging="720"/>
              <w:jc w:val="both"/>
              <w:rPr>
                <w:rFonts w:eastAsia="Arial" w:cs="Arial"/>
                <w:color w:val="000000" w:themeColor="text1"/>
                <w:lang w:val="es-MX"/>
              </w:rPr>
            </w:pPr>
          </w:p>
          <w:p w:rsidR="00770CA5" w:rsidP="62B5B38D" w:rsidRDefault="62B5B38D" w14:paraId="416B2F42" w14:textId="342B5A3B">
            <w:pPr>
              <w:spacing w:before="240" w:after="120" w:line="240" w:lineRule="auto"/>
              <w:jc w:val="both"/>
              <w:rPr>
                <w:rFonts w:eastAsia="Arial" w:cs="Arial"/>
                <w:color w:val="000000" w:themeColor="text1"/>
                <w:lang w:val="es-MX"/>
              </w:rPr>
            </w:pPr>
            <w:r w:rsidRPr="62B5B38D">
              <w:rPr>
                <w:rFonts w:eastAsia="Arial" w:cs="Arial"/>
                <w:color w:val="000000" w:themeColor="text1"/>
                <w:lang w:val="es-MX"/>
              </w:rPr>
              <w:t xml:space="preserve">5. Para otras consultas, escribir al correo del servicio social universitario:  </w:t>
            </w:r>
            <w:hyperlink r:id="rId28">
              <w:r w:rsidRPr="056842C8" w:rsidR="7A43486B">
                <w:rPr>
                  <w:rFonts w:eastAsia="Arial" w:cs="Arial"/>
                  <w:color w:val="000000" w:themeColor="text1"/>
                  <w:szCs w:val="22"/>
                  <w:lang w:val="es-MX"/>
                </w:rPr>
                <w:t>servicio.social@utp.ac.pa</w:t>
              </w:r>
            </w:hyperlink>
            <w:r w:rsidRPr="056842C8" w:rsidR="054FAF45">
              <w:rPr>
                <w:rFonts w:eastAsia="Arial" w:cs="Arial"/>
                <w:color w:val="000000" w:themeColor="text1"/>
                <w:szCs w:val="22"/>
                <w:lang w:val="es-MX"/>
              </w:rPr>
              <w:t xml:space="preserve"> </w:t>
            </w:r>
          </w:p>
          <w:p w:rsidRPr="00482265" w:rsidR="00482FC8" w:rsidP="0095FDF7" w:rsidRDefault="0095FDF7" w14:paraId="0652873B" w14:textId="2D49DE65">
            <w:pPr>
              <w:widowControl/>
              <w:spacing w:line="240" w:lineRule="auto"/>
              <w:jc w:val="both"/>
              <w:rPr>
                <w:rFonts w:eastAsia="Arial" w:cs="Arial"/>
                <w:lang w:val="es-419"/>
              </w:rPr>
            </w:pPr>
            <w:r w:rsidRPr="0095FDF7">
              <w:rPr>
                <w:rFonts w:eastAsia="Arial" w:cs="Arial"/>
                <w:lang w:val="es-419"/>
              </w:rPr>
              <w:t xml:space="preserve"> </w:t>
            </w:r>
          </w:p>
          <w:p w:rsidRPr="00482265" w:rsidR="00482FC8" w:rsidP="0095FDF7" w:rsidRDefault="0095FDF7" w14:paraId="69FA82DB" w14:textId="4479093A">
            <w:pPr>
              <w:widowControl/>
              <w:spacing w:line="240" w:lineRule="auto"/>
              <w:jc w:val="both"/>
              <w:rPr>
                <w:rFonts w:eastAsia="Arial" w:cs="Arial"/>
                <w:lang w:val="es-419"/>
              </w:rPr>
            </w:pPr>
            <w:r w:rsidRPr="0095FDF7">
              <w:rPr>
                <w:rFonts w:eastAsia="Arial" w:cs="Arial"/>
                <w:lang w:val="es-419"/>
              </w:rPr>
              <w:t xml:space="preserve">F.A. </w:t>
            </w:r>
            <w:r w:rsidRPr="4FF439C4" w:rsidR="4FF439C4">
              <w:rPr>
                <w:rFonts w:eastAsia="Arial" w:cs="Arial"/>
                <w:lang w:val="es-419"/>
              </w:rPr>
              <w:t>2.2.</w:t>
            </w:r>
            <w:r w:rsidRPr="3A5E36B3" w:rsidR="3A5E36B3">
              <w:rPr>
                <w:rFonts w:eastAsia="Arial" w:cs="Arial"/>
                <w:lang w:val="es-419"/>
              </w:rPr>
              <w:t>2</w:t>
            </w:r>
            <w:r w:rsidRPr="4FF439C4" w:rsidR="4FF439C4">
              <w:rPr>
                <w:rFonts w:eastAsia="Arial" w:cs="Arial"/>
                <w:lang w:val="es-419"/>
              </w:rPr>
              <w:t xml:space="preserve"> </w:t>
            </w:r>
            <w:r w:rsidRPr="0095FDF7">
              <w:rPr>
                <w:rFonts w:eastAsia="Arial" w:cs="Arial"/>
                <w:lang w:val="es-419"/>
              </w:rPr>
              <w:t xml:space="preserve">Minimizar </w:t>
            </w:r>
            <w:proofErr w:type="spellStart"/>
            <w:r w:rsidRPr="3345B8D1" w:rsidR="3345B8D1">
              <w:rPr>
                <w:rFonts w:eastAsia="Arial" w:cs="Arial"/>
                <w:lang w:val="es-419"/>
              </w:rPr>
              <w:t>ChatBOT</w:t>
            </w:r>
            <w:proofErr w:type="spellEnd"/>
          </w:p>
        </w:tc>
      </w:tr>
    </w:tbl>
    <w:p w:rsidRPr="008548FD" w:rsidR="00482FC8" w:rsidP="004E6DBA" w:rsidRDefault="00482FC8" w14:paraId="6CC711C9" w14:textId="3FBD5573">
      <w:pPr>
        <w:rPr>
          <w:lang w:val="es-ES"/>
        </w:rPr>
      </w:pPr>
    </w:p>
    <w:p w:rsidRPr="00482FC8" w:rsidR="00482FC8" w:rsidP="056842C8" w:rsidRDefault="056842C8" w14:paraId="2C0246FA" w14:textId="1C5FD474">
      <w:pPr>
        <w:pStyle w:val="Heading2"/>
        <w:numPr>
          <w:ilvl w:val="0"/>
          <w:numId w:val="0"/>
        </w:numPr>
        <w:rPr>
          <w:sz w:val="32"/>
          <w:szCs w:val="32"/>
          <w:lang w:val="es-MX"/>
        </w:rPr>
      </w:pPr>
      <w:bookmarkStart w:name="_Toc170253364" w:id="43"/>
      <w:r w:rsidRPr="056842C8">
        <w:rPr>
          <w:lang w:val="es-PA"/>
        </w:rPr>
        <w:t xml:space="preserve">2.2 </w:t>
      </w:r>
      <w:r w:rsidRPr="18C18C53" w:rsidR="18C18C53">
        <w:rPr>
          <w:lang w:val="es-PA"/>
        </w:rPr>
        <w:t>Flujos</w:t>
      </w:r>
      <w:r w:rsidRPr="18C18C53" w:rsidR="18C18C53">
        <w:rPr>
          <w:lang w:val="es-MX"/>
        </w:rPr>
        <w:t xml:space="preserve"> Alternos</w:t>
      </w:r>
      <w:bookmarkEnd w:id="43"/>
    </w:p>
    <w:p w:rsidR="04D13AC2" w:rsidP="04D13AC2" w:rsidRDefault="04D13AC2" w14:paraId="50755A05" w14:textId="0F477BA7">
      <w:pPr>
        <w:widowControl/>
        <w:spacing w:line="360" w:lineRule="auto"/>
        <w:rPr>
          <w:rFonts w:cs="Arial"/>
          <w:b/>
          <w:bCs/>
          <w:lang w:val="es-PA"/>
        </w:rPr>
      </w:pPr>
      <w:r w:rsidRPr="04D13AC2">
        <w:rPr>
          <w:rFonts w:cs="Arial"/>
          <w:b/>
          <w:bCs/>
          <w:lang w:val="es-PA"/>
        </w:rPr>
        <w:t xml:space="preserve">2.2.1. Página Principal </w:t>
      </w:r>
    </w:p>
    <w:p w:rsidR="04D13AC2" w:rsidP="04D13AC2" w:rsidRDefault="04D13AC2" w14:paraId="1697848D" w14:textId="33451911">
      <w:pPr>
        <w:widowControl/>
        <w:spacing w:line="360" w:lineRule="auto"/>
        <w:rPr>
          <w:rFonts w:cs="Arial"/>
          <w:lang w:val="es-MX"/>
        </w:rPr>
      </w:pPr>
      <w:r w:rsidRPr="04D13AC2">
        <w:rPr>
          <w:rFonts w:cs="Arial"/>
          <w:lang w:val="es-MX"/>
        </w:rPr>
        <w:t>Al presionar la opción “regresar a página principal”, que se encuentra en la esquina superior izquierda, el usuario podrá regresar a la página principal del sistema, en la cual se encuentran todas las funciones que el usuario puede realizar.</w:t>
      </w:r>
    </w:p>
    <w:p w:rsidR="04D13AC2" w:rsidP="04D13AC2" w:rsidRDefault="04D13AC2" w14:paraId="7D32DC1F" w14:textId="20577D04">
      <w:pPr>
        <w:rPr>
          <w:lang w:val="es-MX"/>
        </w:rPr>
      </w:pPr>
    </w:p>
    <w:p w:rsidRPr="008D2E34" w:rsidR="18C18C53" w:rsidP="3A5E36B3" w:rsidRDefault="17C1AA4B" w14:paraId="6192AF99" w14:textId="1F3BA6C2">
      <w:pPr>
        <w:pStyle w:val="Heading3"/>
        <w:widowControl/>
        <w:numPr>
          <w:ilvl w:val="0"/>
          <w:numId w:val="0"/>
        </w:numPr>
        <w:rPr>
          <w:b/>
          <w:i w:val="0"/>
          <w:lang w:val="es-MX"/>
        </w:rPr>
      </w:pPr>
      <w:bookmarkStart w:name="_Toc170253365" w:id="44"/>
      <w:r w:rsidRPr="17C1AA4B">
        <w:rPr>
          <w:b/>
          <w:bCs/>
          <w:i w:val="0"/>
          <w:lang w:val="es-MX"/>
        </w:rPr>
        <w:t xml:space="preserve">2.2.2 Minimizar </w:t>
      </w:r>
      <w:proofErr w:type="spellStart"/>
      <w:r w:rsidRPr="17C1AA4B">
        <w:rPr>
          <w:b/>
          <w:bCs/>
          <w:i w:val="0"/>
          <w:lang w:val="es-MX"/>
        </w:rPr>
        <w:t>ChatBOT</w:t>
      </w:r>
      <w:bookmarkEnd w:id="44"/>
      <w:proofErr w:type="spellEnd"/>
    </w:p>
    <w:p w:rsidR="33F67D13" w:rsidP="33F67D13" w:rsidRDefault="4B043CA8" w14:paraId="0816984B" w14:textId="67CA6EDF">
      <w:pPr>
        <w:widowControl/>
        <w:spacing w:line="360" w:lineRule="auto"/>
        <w:rPr>
          <w:rFonts w:eastAsia="Arial" w:cs="Arial"/>
          <w:lang w:val="es-MX"/>
        </w:rPr>
      </w:pPr>
      <w:r w:rsidRPr="4B043CA8">
        <w:rPr>
          <w:rFonts w:eastAsia="Arial" w:cs="Arial"/>
          <w:lang w:val="es-MX"/>
        </w:rPr>
        <w:t xml:space="preserve">Se minimiza la pestaña emergente del </w:t>
      </w:r>
      <w:proofErr w:type="spellStart"/>
      <w:r w:rsidRPr="4B043CA8">
        <w:rPr>
          <w:rFonts w:eastAsia="Arial" w:cs="Arial"/>
          <w:lang w:val="es-MX"/>
        </w:rPr>
        <w:t>ChatBOT</w:t>
      </w:r>
      <w:proofErr w:type="spellEnd"/>
      <w:r w:rsidRPr="4B043CA8">
        <w:rPr>
          <w:rFonts w:eastAsia="Arial" w:cs="Arial"/>
          <w:lang w:val="es-MX"/>
        </w:rPr>
        <w:t xml:space="preserve"> </w:t>
      </w:r>
      <w:r w:rsidRPr="543FB642" w:rsidR="543FB642">
        <w:rPr>
          <w:rFonts w:eastAsia="Arial" w:cs="Arial"/>
          <w:lang w:val="es-MX"/>
        </w:rPr>
        <w:t xml:space="preserve">seleccionando la </w:t>
      </w:r>
      <w:r w:rsidRPr="770ECED7" w:rsidR="770ECED7">
        <w:rPr>
          <w:rFonts w:eastAsia="Arial" w:cs="Arial"/>
          <w:lang w:val="es-MX"/>
        </w:rPr>
        <w:t>opci</w:t>
      </w:r>
      <w:r w:rsidRPr="0AFC4FA0" w:rsidR="0AFC4FA0">
        <w:rPr>
          <w:rFonts w:eastAsia="Arial" w:cs="Arial"/>
          <w:lang w:val="es-MX"/>
        </w:rPr>
        <w:t xml:space="preserve">ón de minimizar ubicada en la parte </w:t>
      </w:r>
      <w:r w:rsidRPr="34BC783B" w:rsidR="34BC783B">
        <w:rPr>
          <w:rFonts w:eastAsia="Arial" w:cs="Arial"/>
          <w:lang w:val="es-MX"/>
        </w:rPr>
        <w:t>superior izquierda de la pestaña emergente.</w:t>
      </w:r>
    </w:p>
    <w:p w:rsidR="18C18C53" w:rsidP="008D2E34" w:rsidRDefault="18C18C53" w14:paraId="7FBD43EB" w14:textId="3F273356">
      <w:pPr>
        <w:widowControl/>
        <w:spacing w:line="360" w:lineRule="auto"/>
        <w:rPr>
          <w:rFonts w:cs="Arial"/>
          <w:lang w:val="es-PA"/>
        </w:rPr>
      </w:pPr>
    </w:p>
    <w:p w:rsidRPr="00482FC8" w:rsidR="00482FC8" w:rsidP="056842C8" w:rsidRDefault="056842C8" w14:paraId="5DF17C9E" w14:textId="0E1DB7E6">
      <w:pPr>
        <w:pStyle w:val="Heading2"/>
        <w:numPr>
          <w:ilvl w:val="0"/>
          <w:numId w:val="0"/>
        </w:numPr>
        <w:rPr>
          <w:sz w:val="22"/>
          <w:szCs w:val="22"/>
          <w:lang w:val="es-MX"/>
        </w:rPr>
      </w:pPr>
      <w:bookmarkStart w:name="_Toc170253366" w:id="45"/>
      <w:r w:rsidRPr="056842C8">
        <w:rPr>
          <w:lang w:val="es-MX"/>
        </w:rPr>
        <w:t xml:space="preserve">2.3 </w:t>
      </w:r>
      <w:r w:rsidRPr="00482FC8" w:rsidR="00482FC8">
        <w:rPr>
          <w:lang w:val="es-MX"/>
        </w:rPr>
        <w:t>Flujos de Excepciones</w:t>
      </w:r>
      <w:bookmarkEnd w:id="45"/>
    </w:p>
    <w:p w:rsidRPr="00A6329B" w:rsidR="00482FC8" w:rsidP="00A6329B" w:rsidRDefault="00482FC8" w14:paraId="1446A36D" w14:textId="0562F8CD">
      <w:pPr>
        <w:pStyle w:val="Heading3"/>
        <w:rPr>
          <w:b/>
          <w:bCs/>
          <w:i w:val="0"/>
          <w:iCs/>
          <w:sz w:val="22"/>
          <w:szCs w:val="22"/>
          <w:lang w:val="es-MX"/>
        </w:rPr>
      </w:pPr>
      <w:bookmarkStart w:name="_Toc170253367" w:id="46"/>
      <w:r w:rsidRPr="00A6329B">
        <w:rPr>
          <w:b/>
          <w:bCs/>
          <w:i w:val="0"/>
          <w:iCs/>
          <w:lang w:val="es-MX"/>
        </w:rPr>
        <w:t>Error de conexión</w:t>
      </w:r>
      <w:bookmarkEnd w:id="46"/>
    </w:p>
    <w:p w:rsidRPr="00482FC8" w:rsidR="00482FC8" w:rsidP="00A6329B" w:rsidRDefault="00482FC8" w14:paraId="74F840E5" w14:textId="77777777">
      <w:pPr>
        <w:widowControl/>
        <w:spacing w:after="120" w:line="360" w:lineRule="auto"/>
        <w:ind w:left="709"/>
        <w:jc w:val="both"/>
        <w:rPr>
          <w:rFonts w:cs="Arial"/>
          <w:szCs w:val="22"/>
          <w:lang w:val="es-MX"/>
        </w:rPr>
      </w:pPr>
      <w:r w:rsidRPr="00482FC8">
        <w:rPr>
          <w:rFonts w:cs="Arial"/>
          <w:lang w:val="es-MX"/>
        </w:rPr>
        <w:t>El sistema detecta que la conexión con el servidor de la base de datos se ha perdido, para comunicar esto, el sistema muestra el mensaje “Se ha perdido la conexión con la base de datos” y un botón de aceptar.</w:t>
      </w:r>
    </w:p>
    <w:p w:rsidRPr="00482FC8" w:rsidR="00482FC8" w:rsidP="00A6329B" w:rsidRDefault="00482FC8" w14:paraId="72DE8926" w14:textId="23C3B77C">
      <w:pPr>
        <w:pStyle w:val="Heading1"/>
        <w:rPr>
          <w:sz w:val="22"/>
          <w:szCs w:val="22"/>
          <w:lang w:val="es-MX"/>
        </w:rPr>
      </w:pPr>
      <w:bookmarkStart w:name="_Toc170253368" w:id="47"/>
      <w:r w:rsidRPr="00482FC8">
        <w:rPr>
          <w:lang w:val="es-MX"/>
        </w:rPr>
        <w:t>Requerimientos especiales</w:t>
      </w:r>
      <w:bookmarkEnd w:id="47"/>
    </w:p>
    <w:p w:rsidRPr="00482FC8" w:rsidR="00482FC8" w:rsidP="00986356" w:rsidRDefault="00482FC8" w14:paraId="5E406FAA" w14:textId="77777777">
      <w:pPr>
        <w:widowControl/>
        <w:spacing w:line="360" w:lineRule="auto"/>
        <w:rPr>
          <w:rFonts w:cs="Arial"/>
          <w:szCs w:val="22"/>
          <w:lang w:val="es-MX"/>
        </w:rPr>
      </w:pPr>
    </w:p>
    <w:p w:rsidRPr="00482FC8" w:rsidR="00482FC8" w:rsidP="056842C8" w:rsidRDefault="056842C8" w14:paraId="6908A625" w14:textId="49CBB147">
      <w:pPr>
        <w:pStyle w:val="Heading1"/>
        <w:numPr>
          <w:ilvl w:val="0"/>
          <w:numId w:val="0"/>
        </w:numPr>
        <w:rPr>
          <w:sz w:val="44"/>
          <w:szCs w:val="44"/>
          <w:lang w:val="es-MX"/>
        </w:rPr>
      </w:pPr>
      <w:bookmarkStart w:name="_Toc170253369" w:id="48"/>
      <w:r w:rsidRPr="056842C8">
        <w:rPr>
          <w:lang w:val="es-MX"/>
        </w:rPr>
        <w:t xml:space="preserve">4. </w:t>
      </w:r>
      <w:r w:rsidRPr="00482FC8" w:rsidR="00482FC8">
        <w:rPr>
          <w:lang w:val="es-MX"/>
        </w:rPr>
        <w:t>Precondiciones</w:t>
      </w:r>
      <w:bookmarkEnd w:id="48"/>
    </w:p>
    <w:p w:rsidRPr="00A6329B" w:rsidR="00482FC8" w:rsidP="00A6329B" w:rsidRDefault="00482FC8" w14:paraId="0BDACE09" w14:textId="77777777">
      <w:pPr>
        <w:spacing w:line="360" w:lineRule="auto"/>
        <w:jc w:val="both"/>
        <w:rPr>
          <w:rFonts w:cs="Arial"/>
          <w:lang w:val="es-PA"/>
        </w:rPr>
      </w:pPr>
      <w:r w:rsidRPr="00A6329B">
        <w:rPr>
          <w:rFonts w:cs="Arial"/>
          <w:lang w:val="es-PA"/>
        </w:rPr>
        <w:tab/>
      </w:r>
      <w:r w:rsidRPr="00A6329B" w:rsidR="00303890">
        <w:rPr>
          <w:rFonts w:cs="Arial"/>
          <w:b/>
          <w:lang w:val="es-PA"/>
        </w:rPr>
        <w:t>4.1</w:t>
      </w:r>
      <w:r w:rsidRPr="00A6329B" w:rsidR="00303890">
        <w:rPr>
          <w:rFonts w:cs="Arial"/>
          <w:lang w:val="es-PA"/>
        </w:rPr>
        <w:t xml:space="preserve"> </w:t>
      </w:r>
      <w:r w:rsidRPr="00A6329B">
        <w:rPr>
          <w:rFonts w:cs="Arial"/>
          <w:lang w:val="es-PA"/>
        </w:rPr>
        <w:t>El usuario debe haber iniciado sesión en la aplicación web, es decir, haber completado el caso de uso de “Ingresar a la página principal de la aplicación web”.</w:t>
      </w:r>
    </w:p>
    <w:p w:rsidRPr="00482FC8" w:rsidR="00482FC8" w:rsidP="056842C8" w:rsidRDefault="056842C8" w14:paraId="0DD12360" w14:textId="55B278D1">
      <w:pPr>
        <w:pStyle w:val="Heading1"/>
        <w:numPr>
          <w:ilvl w:val="0"/>
          <w:numId w:val="0"/>
        </w:numPr>
        <w:rPr>
          <w:sz w:val="44"/>
          <w:szCs w:val="44"/>
          <w:highlight w:val="yellow"/>
          <w:lang w:val="es-MX"/>
        </w:rPr>
      </w:pPr>
      <w:bookmarkStart w:name="_Toc170253370" w:id="49"/>
      <w:r w:rsidRPr="056842C8">
        <w:rPr>
          <w:lang w:val="es-MX"/>
        </w:rPr>
        <w:t xml:space="preserve">5. </w:t>
      </w:r>
      <w:r w:rsidRPr="74D3C142" w:rsidR="00482FC8">
        <w:rPr>
          <w:lang w:val="es-MX"/>
        </w:rPr>
        <w:t>Post Condiciones</w:t>
      </w:r>
      <w:commentRangeStart w:id="50"/>
      <w:commentRangeEnd w:id="50"/>
      <w:r w:rsidR="00482FC8">
        <w:rPr>
          <w:rStyle w:val="CommentReference"/>
        </w:rPr>
        <w:commentReference w:id="50"/>
      </w:r>
      <w:bookmarkEnd w:id="49"/>
    </w:p>
    <w:p w:rsidRPr="00482FC8" w:rsidR="00482FC8" w:rsidP="00986356" w:rsidRDefault="00482FC8" w14:paraId="2B46D465" w14:textId="57491454">
      <w:pPr>
        <w:widowControl/>
        <w:spacing w:after="120" w:line="360" w:lineRule="auto"/>
        <w:ind w:left="720"/>
        <w:jc w:val="both"/>
        <w:rPr>
          <w:rFonts w:cs="Arial"/>
          <w:szCs w:val="22"/>
          <w:lang w:val="es-MX"/>
        </w:rPr>
      </w:pPr>
      <w:r w:rsidRPr="74D3C142">
        <w:rPr>
          <w:rFonts w:cs="Arial"/>
          <w:b/>
          <w:lang w:val="es-MX"/>
        </w:rPr>
        <w:t>5.1</w:t>
      </w:r>
      <w:r w:rsidRPr="74D3C142">
        <w:rPr>
          <w:rFonts w:cs="Arial"/>
          <w:lang w:val="es-MX"/>
        </w:rPr>
        <w:t xml:space="preserve"> Una vez el usuario termina de realizar el proceso de consulta, </w:t>
      </w:r>
      <w:commentRangeStart w:id="51"/>
      <w:r w:rsidRPr="74D3C142">
        <w:rPr>
          <w:rFonts w:cs="Arial"/>
          <w:lang w:val="es-MX"/>
        </w:rPr>
        <w:t>el usuario podrá cerrar la pestaña</w:t>
      </w:r>
      <w:commentRangeEnd w:id="51"/>
      <w:r>
        <w:rPr>
          <w:rStyle w:val="CommentReference"/>
        </w:rPr>
        <w:commentReference w:id="51"/>
      </w:r>
      <w:r w:rsidRPr="74D3C142">
        <w:rPr>
          <w:rFonts w:cs="Arial"/>
          <w:lang w:val="es-MX"/>
        </w:rPr>
        <w:t xml:space="preserve"> del </w:t>
      </w:r>
      <w:proofErr w:type="spellStart"/>
      <w:r w:rsidRPr="74D3C142">
        <w:rPr>
          <w:rFonts w:cs="Arial"/>
          <w:lang w:val="es-MX"/>
        </w:rPr>
        <w:t>chatBOT</w:t>
      </w:r>
      <w:proofErr w:type="spellEnd"/>
      <w:r w:rsidRPr="74D3C142">
        <w:rPr>
          <w:rFonts w:cs="Arial"/>
          <w:lang w:val="es-MX"/>
        </w:rPr>
        <w:t>, dejando el sistema listo para realizar otras operaciones e iniciar otros casos de usos.</w:t>
      </w:r>
    </w:p>
    <w:p w:rsidRPr="0093473F" w:rsidR="00482FC8" w:rsidP="00986356" w:rsidRDefault="00482FC8" w14:paraId="574EFB36" w14:textId="77777777">
      <w:pPr>
        <w:widowControl/>
        <w:spacing w:after="160" w:line="360" w:lineRule="auto"/>
        <w:rPr>
          <w:rFonts w:eastAsia="Aptos" w:cs="Arial"/>
          <w:kern w:val="2"/>
          <w:szCs w:val="22"/>
          <w:lang w:val="es-MX"/>
        </w:rPr>
      </w:pPr>
    </w:p>
    <w:p w:rsidR="00A2725A" w:rsidP="00A2725A" w:rsidRDefault="00A2725A" w14:paraId="269E090A" w14:textId="77777777">
      <w:pPr>
        <w:rPr>
          <w:lang w:val="es-MX"/>
        </w:rPr>
      </w:pPr>
    </w:p>
    <w:p w:rsidR="00A2725A" w:rsidP="00A2725A" w:rsidRDefault="00A2725A" w14:paraId="44E6A968" w14:textId="77777777">
      <w:pPr>
        <w:rPr>
          <w:lang w:val="es-MX"/>
        </w:rPr>
      </w:pPr>
    </w:p>
    <w:p w:rsidR="006E1767" w:rsidP="00A2725A" w:rsidRDefault="00482FC8" w14:paraId="79DFE92E" w14:textId="77777777">
      <w:pPr>
        <w:pStyle w:val="Heading1"/>
        <w:numPr>
          <w:ilvl w:val="0"/>
          <w:numId w:val="0"/>
        </w:numPr>
        <w:jc w:val="center"/>
        <w:rPr>
          <w:rFonts w:eastAsia="Aptos"/>
          <w:kern w:val="2"/>
          <w:szCs w:val="24"/>
          <w:lang w:val="es-MX"/>
        </w:rPr>
        <w:sectPr w:rsidR="006E1767" w:rsidSect="00372B69">
          <w:headerReference w:type="default" r:id="rId29"/>
          <w:headerReference w:type="first" r:id="rId30"/>
          <w:footerReference w:type="first" r:id="rId31"/>
          <w:pgSz w:w="12240" w:h="15840" w:orient="portrait"/>
          <w:pgMar w:top="1440" w:right="1041" w:bottom="1440" w:left="1440" w:header="720" w:footer="720" w:gutter="0"/>
          <w:cols w:space="720"/>
          <w:docGrid w:linePitch="360"/>
        </w:sectPr>
      </w:pPr>
      <w:r w:rsidRPr="00974868">
        <w:rPr>
          <w:rFonts w:eastAsia="Aptos"/>
          <w:kern w:val="2"/>
          <w:szCs w:val="24"/>
          <w:lang w:val="es-MX"/>
        </w:rPr>
        <w:br w:type="page"/>
      </w:r>
    </w:p>
    <w:p w:rsidRPr="00974868" w:rsidR="00482FC8" w:rsidP="00A2725A" w:rsidRDefault="00482FC8" w14:paraId="0C081C44" w14:textId="39146690">
      <w:pPr>
        <w:pStyle w:val="Heading1"/>
        <w:numPr>
          <w:ilvl w:val="0"/>
          <w:numId w:val="0"/>
        </w:numPr>
        <w:jc w:val="center"/>
        <w:rPr>
          <w:rFonts w:eastAsia="Aptos"/>
          <w:kern w:val="2"/>
          <w:szCs w:val="24"/>
          <w:lang w:val="es-MX"/>
        </w:rPr>
      </w:pPr>
      <w:bookmarkStart w:name="_Toc170253371" w:id="52"/>
      <w:r w:rsidRPr="00974868">
        <w:rPr>
          <w:sz w:val="28"/>
          <w:szCs w:val="22"/>
          <w:lang w:val="es-MX"/>
        </w:rPr>
        <w:t>Especificación de Caso de Uso: &lt;</w:t>
      </w:r>
      <w:commentRangeStart w:id="53"/>
      <w:r w:rsidR="004B2A23">
        <w:rPr>
          <w:sz w:val="28"/>
          <w:szCs w:val="22"/>
          <w:lang w:val="es-MX"/>
        </w:rPr>
        <w:t>Actualizar</w:t>
      </w:r>
      <w:r w:rsidRPr="00974868">
        <w:rPr>
          <w:sz w:val="28"/>
          <w:szCs w:val="22"/>
          <w:lang w:val="es-MX"/>
        </w:rPr>
        <w:t xml:space="preserve"> Perfil</w:t>
      </w:r>
      <w:commentRangeEnd w:id="53"/>
      <w:r w:rsidR="00DB24E3">
        <w:rPr>
          <w:rStyle w:val="CommentReference"/>
          <w:b w:val="0"/>
        </w:rPr>
        <w:commentReference w:id="53"/>
      </w:r>
      <w:r w:rsidRPr="00974868">
        <w:rPr>
          <w:sz w:val="28"/>
          <w:szCs w:val="22"/>
          <w:lang w:val="es-MX"/>
        </w:rPr>
        <w:t>&gt;</w:t>
      </w:r>
      <w:bookmarkEnd w:id="52"/>
    </w:p>
    <w:p w:rsidRPr="003B550D" w:rsidR="00482FC8" w:rsidP="056842C8" w:rsidRDefault="056842C8" w14:paraId="2E31016B" w14:textId="0B9AA404">
      <w:pPr>
        <w:pStyle w:val="Heading1"/>
        <w:numPr>
          <w:ilvl w:val="0"/>
          <w:numId w:val="0"/>
        </w:numPr>
        <w:rPr>
          <w:sz w:val="44"/>
          <w:szCs w:val="44"/>
          <w:lang w:val="es-ES"/>
        </w:rPr>
      </w:pPr>
      <w:bookmarkStart w:name="_Toc170253372" w:id="54"/>
      <w:r w:rsidRPr="056842C8">
        <w:rPr>
          <w:lang w:val="es-PA"/>
        </w:rPr>
        <w:t xml:space="preserve">1. </w:t>
      </w:r>
      <w:r w:rsidR="00DB24E3">
        <w:rPr>
          <w:lang w:val="es-PA"/>
        </w:rPr>
        <w:t>Actualizar</w:t>
      </w:r>
      <w:r w:rsidRPr="003B550D" w:rsidR="00482FC8">
        <w:rPr>
          <w:lang w:val="es-ES"/>
        </w:rPr>
        <w:t xml:space="preserve"> </w:t>
      </w:r>
      <w:r w:rsidRPr="004F68AB" w:rsidR="00482FC8">
        <w:rPr>
          <w:lang w:val="es-PA"/>
        </w:rPr>
        <w:t>Perfil</w:t>
      </w:r>
      <w:bookmarkEnd w:id="54"/>
    </w:p>
    <w:p w:rsidRPr="003B550D" w:rsidR="00482FC8" w:rsidP="7762A7EE" w:rsidRDefault="7762A7EE" w14:paraId="29103FDD" w14:textId="5422A883">
      <w:pPr>
        <w:pStyle w:val="Heading2"/>
        <w:numPr>
          <w:ilvl w:val="0"/>
          <w:numId w:val="0"/>
        </w:numPr>
        <w:rPr>
          <w:sz w:val="32"/>
          <w:szCs w:val="32"/>
          <w:lang w:val="es-ES"/>
        </w:rPr>
      </w:pPr>
      <w:bookmarkStart w:name="_Toc170253373" w:id="55"/>
      <w:r w:rsidRPr="003B550D">
        <w:rPr>
          <w:lang w:val="es-ES"/>
        </w:rPr>
        <w:t xml:space="preserve">1.1 </w:t>
      </w:r>
      <w:r w:rsidRPr="003B550D" w:rsidR="00482FC8">
        <w:rPr>
          <w:lang w:val="es-ES"/>
        </w:rPr>
        <w:t>Breve Descripción</w:t>
      </w:r>
      <w:bookmarkEnd w:id="55"/>
    </w:p>
    <w:p w:rsidRPr="00974868" w:rsidR="00482FC8" w:rsidP="008548FD" w:rsidRDefault="00482FC8" w14:paraId="6F6EBA87" w14:textId="7222F4DD">
      <w:pPr>
        <w:spacing w:line="360" w:lineRule="auto"/>
        <w:jc w:val="both"/>
        <w:rPr>
          <w:rFonts w:cs="Arial"/>
          <w:lang w:val="es-PA"/>
        </w:rPr>
      </w:pPr>
      <w:r w:rsidRPr="00974868">
        <w:rPr>
          <w:rFonts w:cs="Arial"/>
          <w:lang w:val="es-PA"/>
        </w:rPr>
        <w:t xml:space="preserve">Este caso de uso describe el flujo de eventos de </w:t>
      </w:r>
      <w:commentRangeStart w:id="56"/>
      <w:r w:rsidRPr="00974868">
        <w:rPr>
          <w:rFonts w:cs="Arial"/>
          <w:lang w:val="es-PA"/>
        </w:rPr>
        <w:t>actualizar el perfil</w:t>
      </w:r>
      <w:commentRangeEnd w:id="56"/>
      <w:r w:rsidR="00DB24E3">
        <w:rPr>
          <w:rStyle w:val="CommentReference"/>
        </w:rPr>
        <w:commentReference w:id="56"/>
      </w:r>
      <w:r w:rsidRPr="00974868">
        <w:rPr>
          <w:rFonts w:cs="Arial"/>
          <w:lang w:val="es-PA"/>
        </w:rPr>
        <w:t xml:space="preserve">, </w:t>
      </w:r>
      <w:commentRangeStart w:id="57"/>
      <w:r w:rsidRPr="2AC49DFC" w:rsidR="2AC49DFC">
        <w:rPr>
          <w:rFonts w:cs="Arial"/>
          <w:lang w:val="es-PA"/>
        </w:rPr>
        <w:t xml:space="preserve">en donde el estudiante, </w:t>
      </w:r>
      <w:r w:rsidRPr="6DB0197C" w:rsidR="6DB0197C">
        <w:rPr>
          <w:rFonts w:cs="Arial"/>
          <w:lang w:val="es-PA"/>
        </w:rPr>
        <w:t>organización</w:t>
      </w:r>
      <w:r w:rsidRPr="2AC49DFC" w:rsidR="2AC49DFC">
        <w:rPr>
          <w:rFonts w:cs="Arial"/>
          <w:lang w:val="es-PA"/>
        </w:rPr>
        <w:t>, profesor y trabajador,</w:t>
      </w:r>
      <w:r w:rsidRPr="00974868">
        <w:rPr>
          <w:rFonts w:cs="Arial"/>
          <w:lang w:val="es-PA"/>
        </w:rPr>
        <w:t xml:space="preserve"> </w:t>
      </w:r>
      <w:commentRangeEnd w:id="57"/>
      <w:r>
        <w:rPr>
          <w:rStyle w:val="CommentReference"/>
        </w:rPr>
        <w:commentReference w:id="57"/>
      </w:r>
      <w:r w:rsidRPr="383E3AEB" w:rsidR="383E3AEB">
        <w:rPr>
          <w:rFonts w:cs="Arial"/>
          <w:lang w:val="es-PA"/>
        </w:rPr>
        <w:t xml:space="preserve">podrá </w:t>
      </w:r>
      <w:r w:rsidR="006F1F64">
        <w:rPr>
          <w:rFonts w:cs="Arial"/>
          <w:lang w:val="es-PA"/>
        </w:rPr>
        <w:t>actualizar</w:t>
      </w:r>
      <w:r w:rsidRPr="383E3AEB" w:rsidR="383E3AEB">
        <w:rPr>
          <w:rFonts w:cs="Arial"/>
          <w:lang w:val="es-PA"/>
        </w:rPr>
        <w:t xml:space="preserve"> toda su información personal</w:t>
      </w:r>
      <w:r w:rsidRPr="2CF46507" w:rsidR="2CF46507">
        <w:rPr>
          <w:rFonts w:cs="Arial"/>
          <w:lang w:val="es-PA"/>
        </w:rPr>
        <w:t>.</w:t>
      </w:r>
    </w:p>
    <w:p w:rsidRPr="00482FC8" w:rsidR="00482FC8" w:rsidP="056842C8" w:rsidRDefault="056842C8" w14:paraId="05F6C48F" w14:textId="1C8CB345">
      <w:pPr>
        <w:pStyle w:val="Heading1"/>
        <w:numPr>
          <w:ilvl w:val="0"/>
          <w:numId w:val="0"/>
        </w:numPr>
        <w:rPr>
          <w:lang w:val="es-MX"/>
        </w:rPr>
      </w:pPr>
      <w:bookmarkStart w:name="_Toc170253374" w:id="58"/>
      <w:r w:rsidRPr="056842C8">
        <w:rPr>
          <w:lang w:val="es-MX"/>
        </w:rPr>
        <w:t xml:space="preserve">2. </w:t>
      </w:r>
      <w:r w:rsidRPr="00482FC8" w:rsidR="00482FC8">
        <w:rPr>
          <w:lang w:val="es-MX"/>
        </w:rPr>
        <w:t>Flujo de Eventos</w:t>
      </w:r>
      <w:bookmarkEnd w:id="58"/>
    </w:p>
    <w:p w:rsidRPr="00482FC8" w:rsidR="00482FC8" w:rsidP="056842C8" w:rsidRDefault="056842C8" w14:paraId="66DF4AA2" w14:textId="0B523D14">
      <w:pPr>
        <w:pStyle w:val="Heading2"/>
        <w:numPr>
          <w:ilvl w:val="0"/>
          <w:numId w:val="0"/>
        </w:numPr>
        <w:rPr>
          <w:sz w:val="32"/>
          <w:szCs w:val="32"/>
          <w:lang w:val="es-MX"/>
        </w:rPr>
      </w:pPr>
      <w:bookmarkStart w:name="_Toc170253375" w:id="59"/>
      <w:r w:rsidRPr="056842C8">
        <w:rPr>
          <w:lang w:val="es-MX"/>
        </w:rPr>
        <w:t xml:space="preserve">2.1 </w:t>
      </w:r>
      <w:r w:rsidRPr="00482FC8" w:rsidR="00482FC8">
        <w:rPr>
          <w:lang w:val="es-MX"/>
        </w:rPr>
        <w:t>Flujo Básico</w:t>
      </w:r>
      <w:bookmarkEnd w:id="59"/>
    </w:p>
    <w:tbl>
      <w:tblPr>
        <w:tblW w:w="0" w:type="auto"/>
        <w:tblCellMar>
          <w:top w:w="15" w:type="dxa"/>
          <w:left w:w="15" w:type="dxa"/>
          <w:bottom w:w="15" w:type="dxa"/>
          <w:right w:w="15" w:type="dxa"/>
        </w:tblCellMar>
        <w:tblLook w:val="04A0" w:firstRow="1" w:lastRow="0" w:firstColumn="1" w:lastColumn="0" w:noHBand="0" w:noVBand="1"/>
      </w:tblPr>
      <w:tblGrid>
        <w:gridCol w:w="4390"/>
        <w:gridCol w:w="4960"/>
      </w:tblGrid>
      <w:tr w:rsidRPr="008548FD" w:rsidR="0093473F" w:rsidTr="20E5EAD6" w14:paraId="4583834A" w14:textId="77777777">
        <w:trPr>
          <w:trHeight w:val="2082"/>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hideMark/>
          </w:tcPr>
          <w:p w:rsidRPr="003B397A" w:rsidR="00482FC8" w:rsidP="4CE0DD79" w:rsidRDefault="320D4717" w14:paraId="1F3F1AE5" w14:textId="14FBEB17">
            <w:pPr>
              <w:widowControl/>
              <w:spacing w:before="240" w:after="120" w:line="360" w:lineRule="auto"/>
              <w:ind w:left="100" w:right="100"/>
              <w:jc w:val="both"/>
              <w:rPr>
                <w:rFonts w:cs="Arial"/>
                <w:lang w:val="es-PA"/>
              </w:rPr>
            </w:pPr>
            <w:r w:rsidRPr="003B397A">
              <w:rPr>
                <w:rFonts w:cs="Arial"/>
                <w:b/>
                <w:bCs/>
                <w:lang w:val="es-PA"/>
              </w:rPr>
              <w:t>2.1.1</w:t>
            </w:r>
            <w:commentRangeStart w:id="60"/>
            <w:r w:rsidRPr="003B397A">
              <w:rPr>
                <w:rFonts w:cs="Arial"/>
                <w:lang w:val="es-PA"/>
              </w:rPr>
              <w:t xml:space="preserve"> El </w:t>
            </w:r>
            <w:r w:rsidRPr="003B397A" w:rsidR="235FC562">
              <w:rPr>
                <w:rFonts w:cs="Arial"/>
                <w:lang w:val="es-PA"/>
              </w:rPr>
              <w:t xml:space="preserve">caso de uso inicia cuando el </w:t>
            </w:r>
            <w:r w:rsidRPr="003B397A">
              <w:rPr>
                <w:rFonts w:cs="Arial"/>
                <w:lang w:val="es-PA"/>
              </w:rPr>
              <w:t xml:space="preserve">usuario </w:t>
            </w:r>
            <w:r w:rsidRPr="003B397A" w:rsidR="416E4D40">
              <w:rPr>
                <w:rFonts w:cs="Arial"/>
                <w:lang w:val="es-PA"/>
              </w:rPr>
              <w:t xml:space="preserve">selecciona la </w:t>
            </w:r>
            <w:commentRangeStart w:id="61"/>
            <w:r w:rsidRPr="003B397A" w:rsidR="4632FCD5">
              <w:rPr>
                <w:rFonts w:cs="Arial"/>
                <w:lang w:val="es-PA"/>
              </w:rPr>
              <w:t xml:space="preserve">opción </w:t>
            </w:r>
            <w:r w:rsidRPr="003B397A" w:rsidR="2317BCD7">
              <w:rPr>
                <w:rFonts w:cs="Arial"/>
                <w:lang w:val="es-PA"/>
              </w:rPr>
              <w:t>“</w:t>
            </w:r>
            <w:r w:rsidRPr="003B397A" w:rsidR="630FFEEE">
              <w:rPr>
                <w:rFonts w:cs="Arial"/>
                <w:lang w:val="es-PA"/>
              </w:rPr>
              <w:t>Actualizar</w:t>
            </w:r>
            <w:r w:rsidRPr="003B397A" w:rsidR="2317BCD7">
              <w:rPr>
                <w:rFonts w:cs="Arial"/>
                <w:lang w:val="es-PA"/>
              </w:rPr>
              <w:t xml:space="preserve"> Perfil”</w:t>
            </w:r>
            <w:r w:rsidRPr="003B397A" w:rsidR="61C4CDBC">
              <w:rPr>
                <w:rFonts w:cs="Arial"/>
                <w:lang w:val="es-PA"/>
              </w:rPr>
              <w:t>.</w:t>
            </w:r>
            <w:r w:rsidRPr="003B397A" w:rsidR="6EFF33D4">
              <w:rPr>
                <w:rFonts w:cs="Arial"/>
                <w:lang w:val="es-PA"/>
              </w:rPr>
              <w:t xml:space="preserve"> </w:t>
            </w:r>
            <w:commentRangeEnd w:id="61"/>
            <w:r w:rsidR="00482FC8">
              <w:rPr>
                <w:rStyle w:val="CommentReference"/>
              </w:rPr>
              <w:commentReference w:id="61"/>
            </w:r>
            <w:commentRangeEnd w:id="60"/>
            <w:r w:rsidR="00482FC8">
              <w:rPr>
                <w:rStyle w:val="CommentReference"/>
              </w:rPr>
              <w:commentReference w:id="60"/>
            </w:r>
          </w:p>
        </w:tc>
        <w:tc>
          <w:tcPr>
            <w:tcW w:w="49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hideMark/>
          </w:tcPr>
          <w:p w:rsidRPr="00974868" w:rsidR="00482FC8" w:rsidP="00974868" w:rsidRDefault="00482FC8" w14:paraId="52F78833" w14:textId="11A0BB76">
            <w:pPr>
              <w:spacing w:line="360" w:lineRule="auto"/>
              <w:jc w:val="both"/>
              <w:rPr>
                <w:rFonts w:cs="Arial"/>
                <w:lang w:val="es-PA"/>
              </w:rPr>
            </w:pPr>
            <w:r w:rsidRPr="00974868">
              <w:rPr>
                <w:rFonts w:cs="Arial"/>
                <w:b/>
                <w:lang w:val="es-PA"/>
              </w:rPr>
              <w:t>2.1.2</w:t>
            </w:r>
            <w:r w:rsidRPr="00974868">
              <w:rPr>
                <w:rFonts w:cs="Arial"/>
                <w:lang w:val="es-PA"/>
              </w:rPr>
              <w:t xml:space="preserve"> </w:t>
            </w:r>
            <w:commentRangeStart w:id="62"/>
            <w:r w:rsidRPr="00974868">
              <w:rPr>
                <w:rFonts w:cs="Arial"/>
                <w:lang w:val="es-PA"/>
              </w:rPr>
              <w:t xml:space="preserve">La aplicación web muestra la información personal. </w:t>
            </w:r>
            <w:r w:rsidR="00B31C5D">
              <w:rPr>
                <w:rFonts w:cs="Arial"/>
                <w:lang w:val="es-PA"/>
              </w:rPr>
              <w:t xml:space="preserve">La </w:t>
            </w:r>
            <w:r w:rsidR="00FD1703">
              <w:rPr>
                <w:rFonts w:cs="Arial"/>
                <w:lang w:val="es-PA"/>
              </w:rPr>
              <w:t>información</w:t>
            </w:r>
            <w:r w:rsidRPr="00974868">
              <w:rPr>
                <w:rFonts w:cs="Arial"/>
                <w:lang w:val="es-PA"/>
              </w:rPr>
              <w:t xml:space="preserve"> varía dependiendo </w:t>
            </w:r>
            <w:r w:rsidR="00244873">
              <w:rPr>
                <w:rFonts w:cs="Arial"/>
                <w:lang w:val="es-PA"/>
              </w:rPr>
              <w:t>d</w:t>
            </w:r>
            <w:r w:rsidRPr="00974868">
              <w:rPr>
                <w:rFonts w:cs="Arial"/>
                <w:lang w:val="es-PA"/>
              </w:rPr>
              <w:t xml:space="preserve">el usuario. </w:t>
            </w:r>
            <w:commentRangeEnd w:id="62"/>
            <w:r w:rsidR="00B31C5D">
              <w:rPr>
                <w:rStyle w:val="CommentReference"/>
              </w:rPr>
              <w:commentReference w:id="62"/>
            </w:r>
          </w:p>
          <w:p w:rsidRPr="00974868" w:rsidR="00482FC8" w:rsidP="002D2EAC" w:rsidRDefault="00482FC8" w14:paraId="7D30F187" w14:textId="54498E35">
            <w:pPr>
              <w:pStyle w:val="ListParagraph"/>
              <w:numPr>
                <w:ilvl w:val="0"/>
                <w:numId w:val="29"/>
              </w:numPr>
              <w:spacing w:line="360" w:lineRule="auto"/>
              <w:jc w:val="both"/>
              <w:rPr>
                <w:rFonts w:ascii="Arial" w:hAnsi="Arial" w:cs="Arial"/>
                <w:sz w:val="20"/>
                <w:szCs w:val="20"/>
                <w:lang w:val="es-PA"/>
              </w:rPr>
            </w:pPr>
            <w:commentRangeStart w:id="63"/>
            <w:r w:rsidRPr="00974868">
              <w:rPr>
                <w:rFonts w:ascii="Arial" w:hAnsi="Arial" w:cs="Arial"/>
                <w:sz w:val="20"/>
                <w:szCs w:val="20"/>
                <w:lang w:val="es-PA"/>
              </w:rPr>
              <w:t xml:space="preserve">El trabajador, profesor y organismo podrá consultar sus datos personales como nombre, dirección, teléfono, correo electrónico, foto de </w:t>
            </w:r>
            <w:commentRangeEnd w:id="63"/>
            <w:r>
              <w:rPr>
                <w:rStyle w:val="CommentReference"/>
              </w:rPr>
              <w:commentReference w:id="63"/>
            </w:r>
            <w:r w:rsidRPr="00974868">
              <w:rPr>
                <w:rFonts w:ascii="Arial" w:hAnsi="Arial" w:cs="Arial"/>
                <w:sz w:val="20"/>
                <w:szCs w:val="20"/>
                <w:lang w:val="es-PA"/>
              </w:rPr>
              <w:t>perfil</w:t>
            </w:r>
            <w:r w:rsidR="00676CC7">
              <w:rPr>
                <w:rFonts w:ascii="Arial" w:hAnsi="Arial" w:cs="Arial"/>
                <w:sz w:val="20"/>
                <w:szCs w:val="20"/>
                <w:lang w:val="es-PA"/>
              </w:rPr>
              <w:t xml:space="preserve"> y</w:t>
            </w:r>
            <w:r w:rsidRPr="00974868">
              <w:rPr>
                <w:rFonts w:ascii="Arial" w:hAnsi="Arial" w:cs="Arial"/>
                <w:sz w:val="20"/>
                <w:szCs w:val="20"/>
                <w:lang w:val="es-PA"/>
              </w:rPr>
              <w:t xml:space="preserve"> fecha de nacimiento. </w:t>
            </w:r>
          </w:p>
          <w:p w:rsidRPr="007F6977" w:rsidR="18C18C53" w:rsidP="18C18C53" w:rsidRDefault="18C18C53" w14:paraId="6E07BC99" w14:textId="268A59D2">
            <w:pPr>
              <w:pStyle w:val="ListParagraph"/>
              <w:numPr>
                <w:ilvl w:val="0"/>
                <w:numId w:val="29"/>
              </w:numPr>
              <w:spacing w:line="360" w:lineRule="auto"/>
              <w:jc w:val="both"/>
              <w:rPr>
                <w:rFonts w:ascii="Arial" w:hAnsi="Arial" w:cs="Arial"/>
                <w:sz w:val="20"/>
                <w:szCs w:val="20"/>
                <w:lang w:val="es-PA"/>
              </w:rPr>
            </w:pPr>
            <w:r w:rsidRPr="18C18C53">
              <w:rPr>
                <w:rFonts w:ascii="Arial" w:hAnsi="Arial" w:cs="Arial"/>
                <w:sz w:val="20"/>
                <w:szCs w:val="20"/>
                <w:lang w:val="es-PA"/>
              </w:rPr>
              <w:t xml:space="preserve">Los estudiantes, además de las opciones antes mencionadas, también podrán consultar </w:t>
            </w:r>
            <w:proofErr w:type="spellStart"/>
            <w:r w:rsidRPr="00227784">
              <w:rPr>
                <w:rFonts w:ascii="Arial" w:hAnsi="Arial" w:cs="Arial"/>
                <w:sz w:val="20"/>
                <w:szCs w:val="20"/>
                <w:lang w:val="es-PA"/>
              </w:rPr>
              <w:t>cu</w:t>
            </w:r>
            <w:proofErr w:type="spellEnd"/>
            <w:r w:rsidRPr="00227784" w:rsidR="00227784">
              <w:rPr>
                <w:rFonts w:ascii="Arial" w:hAnsi="Arial" w:cs="Arial" w:eastAsiaTheme="minorEastAsia"/>
                <w:sz w:val="20"/>
                <w:szCs w:val="20"/>
                <w:lang w:val="es-ES" w:eastAsia="zh-CN"/>
              </w:rPr>
              <w:t>á</w:t>
            </w:r>
            <w:proofErr w:type="spellStart"/>
            <w:r w:rsidRPr="00227784">
              <w:rPr>
                <w:rFonts w:ascii="Arial" w:hAnsi="Arial" w:cs="Arial"/>
                <w:sz w:val="20"/>
                <w:szCs w:val="20"/>
                <w:lang w:val="es-PA"/>
              </w:rPr>
              <w:t>ntas</w:t>
            </w:r>
            <w:proofErr w:type="spellEnd"/>
            <w:r w:rsidRPr="18C18C53">
              <w:rPr>
                <w:rFonts w:ascii="Arial" w:hAnsi="Arial" w:cs="Arial"/>
                <w:sz w:val="20"/>
                <w:szCs w:val="20"/>
                <w:lang w:val="es-PA"/>
              </w:rPr>
              <w:t xml:space="preserve"> horas </w:t>
            </w:r>
            <w:r w:rsidR="00B219C2">
              <w:rPr>
                <w:rFonts w:ascii="Arial" w:hAnsi="Arial" w:cs="Arial"/>
                <w:sz w:val="20"/>
                <w:szCs w:val="20"/>
                <w:lang w:val="es-PA"/>
              </w:rPr>
              <w:t>d</w:t>
            </w:r>
            <w:r w:rsidR="006F1178">
              <w:rPr>
                <w:rFonts w:ascii="Arial" w:hAnsi="Arial" w:cs="Arial"/>
                <w:sz w:val="20"/>
                <w:szCs w:val="20"/>
                <w:lang w:val="es-PA"/>
              </w:rPr>
              <w:t xml:space="preserve">e servicio social </w:t>
            </w:r>
            <w:r w:rsidRPr="18C18C53">
              <w:rPr>
                <w:rFonts w:ascii="Arial" w:hAnsi="Arial" w:cs="Arial"/>
                <w:sz w:val="20"/>
                <w:szCs w:val="20"/>
                <w:lang w:val="es-PA"/>
              </w:rPr>
              <w:t xml:space="preserve">han realizado y cuantas les </w:t>
            </w:r>
            <w:r w:rsidR="00733BE0">
              <w:rPr>
                <w:rFonts w:ascii="Arial" w:hAnsi="Arial" w:cs="Arial"/>
                <w:sz w:val="20"/>
                <w:szCs w:val="20"/>
                <w:lang w:val="es-PA"/>
              </w:rPr>
              <w:t xml:space="preserve">hace </w:t>
            </w:r>
            <w:r w:rsidRPr="18C18C53">
              <w:rPr>
                <w:rFonts w:ascii="Arial" w:hAnsi="Arial" w:cs="Arial"/>
                <w:sz w:val="20"/>
                <w:szCs w:val="20"/>
                <w:lang w:val="es-PA"/>
              </w:rPr>
              <w:t>falta.</w:t>
            </w:r>
          </w:p>
          <w:p w:rsidRPr="005873B6" w:rsidR="015D7E04" w:rsidP="7EACFB82" w:rsidRDefault="43D28493" w14:paraId="39132C1A" w14:textId="5997F0D6">
            <w:pPr>
              <w:spacing w:line="360" w:lineRule="auto"/>
              <w:jc w:val="both"/>
              <w:rPr>
                <w:rFonts w:cs="Arial"/>
                <w:lang w:val="es-419"/>
              </w:rPr>
            </w:pPr>
            <w:r w:rsidRPr="005873B6">
              <w:rPr>
                <w:rFonts w:cs="Arial"/>
                <w:b/>
                <w:lang w:val="es-419"/>
              </w:rPr>
              <w:t>2.1.3</w:t>
            </w:r>
            <w:r w:rsidRPr="005873B6">
              <w:rPr>
                <w:rFonts w:cs="Arial"/>
                <w:lang w:val="es-419"/>
              </w:rPr>
              <w:t xml:space="preserve"> La </w:t>
            </w:r>
            <w:r w:rsidRPr="005873B6" w:rsidR="6DFA035B">
              <w:rPr>
                <w:rFonts w:cs="Arial"/>
                <w:lang w:val="es-419"/>
              </w:rPr>
              <w:t>aplicación</w:t>
            </w:r>
            <w:r w:rsidRPr="005873B6">
              <w:rPr>
                <w:rFonts w:cs="Arial"/>
                <w:lang w:val="es-419"/>
              </w:rPr>
              <w:t xml:space="preserve"> web muestra la </w:t>
            </w:r>
            <w:r w:rsidRPr="005873B6" w:rsidR="6DFA035B">
              <w:rPr>
                <w:rFonts w:cs="Arial"/>
                <w:lang w:val="es-419"/>
              </w:rPr>
              <w:t>opción</w:t>
            </w:r>
            <w:r w:rsidRPr="005873B6" w:rsidR="6EFB3217">
              <w:rPr>
                <w:rFonts w:cs="Arial"/>
                <w:lang w:val="es-419"/>
              </w:rPr>
              <w:t xml:space="preserve"> de “</w:t>
            </w:r>
            <w:r w:rsidRPr="005873B6" w:rsidR="7108771C">
              <w:rPr>
                <w:rFonts w:cs="Arial"/>
                <w:lang w:val="es-419"/>
              </w:rPr>
              <w:t>Actualizar</w:t>
            </w:r>
            <w:r w:rsidRPr="005873B6" w:rsidR="353C04FF">
              <w:rPr>
                <w:rFonts w:cs="Arial"/>
                <w:lang w:val="es-419"/>
              </w:rPr>
              <w:t xml:space="preserve"> </w:t>
            </w:r>
            <w:r w:rsidRPr="005873B6" w:rsidR="01F43525">
              <w:rPr>
                <w:rFonts w:cs="Arial"/>
                <w:lang w:val="es-419"/>
              </w:rPr>
              <w:t>perfil”</w:t>
            </w:r>
            <w:r w:rsidRPr="005873B6" w:rsidR="165DF73F">
              <w:rPr>
                <w:rFonts w:cs="Arial"/>
                <w:lang w:val="es-419"/>
              </w:rPr>
              <w:t xml:space="preserve">, </w:t>
            </w:r>
            <w:commentRangeStart w:id="64"/>
            <w:r w:rsidRPr="005873B6" w:rsidR="165DF73F">
              <w:rPr>
                <w:rFonts w:cs="Arial"/>
                <w:lang w:val="es-419"/>
              </w:rPr>
              <w:t xml:space="preserve">la cual sirve para modificar información antigua que necesita ser renovada. </w:t>
            </w:r>
            <w:commentRangeEnd w:id="64"/>
            <w:r w:rsidR="4B084392">
              <w:rPr>
                <w:rStyle w:val="CommentReference"/>
              </w:rPr>
              <w:commentReference w:id="64"/>
            </w:r>
          </w:p>
          <w:p w:rsidRPr="00974868" w:rsidR="00482FC8" w:rsidP="00974868" w:rsidRDefault="00482FC8" w14:paraId="2F02B985" w14:textId="77777777">
            <w:pPr>
              <w:spacing w:line="360" w:lineRule="auto"/>
              <w:jc w:val="both"/>
              <w:rPr>
                <w:rFonts w:cs="Arial"/>
                <w:lang w:val="es-PA"/>
              </w:rPr>
            </w:pPr>
            <w:r w:rsidRPr="00974868">
              <w:rPr>
                <w:rFonts w:cs="Arial"/>
                <w:b/>
                <w:lang w:val="es-PA"/>
              </w:rPr>
              <w:t>F.A 2.2.1</w:t>
            </w:r>
            <w:r w:rsidRPr="00974868">
              <w:rPr>
                <w:rFonts w:cs="Arial"/>
                <w:lang w:val="es-PA"/>
              </w:rPr>
              <w:t xml:space="preserve"> Página principal</w:t>
            </w:r>
          </w:p>
          <w:p w:rsidRPr="00974868" w:rsidR="00482FC8" w:rsidP="00974868" w:rsidRDefault="00482FC8" w14:paraId="1693F750" w14:textId="77777777">
            <w:pPr>
              <w:spacing w:line="360" w:lineRule="auto"/>
              <w:jc w:val="both"/>
              <w:rPr>
                <w:rFonts w:cs="Arial"/>
                <w:lang w:val="es-PA"/>
              </w:rPr>
            </w:pPr>
          </w:p>
        </w:tc>
      </w:tr>
      <w:tr w:rsidRPr="008548FD" w:rsidR="0093473F" w:rsidTr="20E5EAD6" w14:paraId="6AB30393" w14:textId="77777777">
        <w:trPr>
          <w:trHeight w:val="1680"/>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hideMark/>
          </w:tcPr>
          <w:p w:rsidRPr="00482FC8" w:rsidR="00482FC8" w:rsidP="00986356" w:rsidRDefault="00482FC8" w14:paraId="615095CF" w14:textId="18085871">
            <w:pPr>
              <w:widowControl/>
              <w:spacing w:before="240" w:after="120" w:line="360" w:lineRule="auto"/>
              <w:ind w:left="100" w:right="100"/>
              <w:jc w:val="both"/>
              <w:rPr>
                <w:rFonts w:cs="Arial"/>
                <w:szCs w:val="22"/>
                <w:lang w:val="es-MX"/>
              </w:rPr>
            </w:pPr>
            <w:r w:rsidRPr="00482FC8">
              <w:rPr>
                <w:rFonts w:cs="Arial"/>
                <w:b/>
                <w:lang w:val="es-MX"/>
              </w:rPr>
              <w:t>2.1.4</w:t>
            </w:r>
            <w:r w:rsidRPr="00482FC8">
              <w:rPr>
                <w:rFonts w:cs="Arial"/>
                <w:lang w:val="es-MX"/>
              </w:rPr>
              <w:t xml:space="preserve"> El usuario selecciona la opción “</w:t>
            </w:r>
            <w:r w:rsidR="00227EDE">
              <w:rPr>
                <w:rFonts w:cs="Arial"/>
                <w:lang w:val="es-MX"/>
              </w:rPr>
              <w:t>A</w:t>
            </w:r>
            <w:r w:rsidRPr="00482FC8">
              <w:rPr>
                <w:rFonts w:cs="Arial"/>
                <w:lang w:val="es-MX"/>
              </w:rPr>
              <w:t>ctualizar perfil”.</w:t>
            </w:r>
          </w:p>
        </w:tc>
        <w:tc>
          <w:tcPr>
            <w:tcW w:w="49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hideMark/>
          </w:tcPr>
          <w:p w:rsidRPr="007A7906" w:rsidR="00482FC8" w:rsidP="00974868" w:rsidRDefault="00482FC8" w14:paraId="0DFF7593" w14:textId="1CE22FD7">
            <w:pPr>
              <w:spacing w:line="360" w:lineRule="auto"/>
              <w:jc w:val="both"/>
              <w:rPr>
                <w:rFonts w:cs="Arial"/>
                <w:lang w:val="es-PA"/>
              </w:rPr>
            </w:pPr>
            <w:r w:rsidRPr="00974868">
              <w:rPr>
                <w:rFonts w:cs="Arial"/>
                <w:b/>
                <w:lang w:val="es-PA"/>
              </w:rPr>
              <w:t>2.1.5</w:t>
            </w:r>
            <w:r w:rsidRPr="00974868">
              <w:rPr>
                <w:rFonts w:cs="Arial"/>
                <w:lang w:val="es-PA"/>
              </w:rPr>
              <w:t xml:space="preserve"> La aplicación web despliega toda la información personal en el mismo formato de lista que se utilizó al registrar el usuario. </w:t>
            </w:r>
          </w:p>
          <w:p w:rsidRPr="00974868" w:rsidR="00482FC8" w:rsidP="00974868" w:rsidRDefault="00482FC8" w14:paraId="1C4E5069" w14:textId="77777777">
            <w:pPr>
              <w:spacing w:line="360" w:lineRule="auto"/>
              <w:jc w:val="both"/>
              <w:rPr>
                <w:rFonts w:cs="Arial"/>
                <w:b/>
                <w:lang w:val="es-PA"/>
              </w:rPr>
            </w:pPr>
            <w:r w:rsidRPr="00974868">
              <w:rPr>
                <w:rFonts w:cs="Arial"/>
                <w:b/>
                <w:lang w:val="es-PA"/>
              </w:rPr>
              <w:t>F.A 2.2.1 Página principal</w:t>
            </w:r>
          </w:p>
          <w:p w:rsidRPr="0093473F" w:rsidR="00482FC8" w:rsidP="00974868" w:rsidRDefault="00482FC8" w14:paraId="036F94FB" w14:textId="77777777">
            <w:pPr>
              <w:widowControl/>
              <w:spacing w:after="160" w:line="360" w:lineRule="auto"/>
              <w:rPr>
                <w:rFonts w:cs="Arial"/>
                <w:kern w:val="2"/>
                <w:szCs w:val="22"/>
                <w:lang w:val="es-MX"/>
              </w:rPr>
            </w:pPr>
          </w:p>
        </w:tc>
      </w:tr>
      <w:tr w:rsidRPr="00366E2B" w:rsidR="007A7906" w:rsidTr="20E5EAD6" w14:paraId="1F82D369" w14:textId="77777777">
        <w:trPr>
          <w:trHeight w:val="1680"/>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tcPr>
          <w:p w:rsidRPr="00482FC8" w:rsidR="007A7906" w:rsidP="00986356" w:rsidRDefault="007A7906" w14:paraId="0A426A1C" w14:textId="434EF351">
            <w:pPr>
              <w:widowControl/>
              <w:spacing w:before="240" w:after="120" w:line="360" w:lineRule="auto"/>
              <w:ind w:left="100" w:right="100"/>
              <w:jc w:val="both"/>
              <w:rPr>
                <w:rFonts w:cs="Arial"/>
                <w:b/>
                <w:lang w:val="es-MX"/>
              </w:rPr>
            </w:pPr>
            <w:proofErr w:type="gramStart"/>
            <w:r>
              <w:rPr>
                <w:rFonts w:cs="Arial"/>
                <w:b/>
                <w:lang w:val="es-MX"/>
              </w:rPr>
              <w:t xml:space="preserve">2.1.6  </w:t>
            </w:r>
            <w:r w:rsidRPr="007A7906">
              <w:rPr>
                <w:rFonts w:cs="Arial"/>
                <w:bCs/>
                <w:lang w:val="es-MX"/>
              </w:rPr>
              <w:t>El</w:t>
            </w:r>
            <w:proofErr w:type="gramEnd"/>
            <w:r w:rsidRPr="007A7906">
              <w:rPr>
                <w:rFonts w:cs="Arial"/>
                <w:bCs/>
                <w:lang w:val="es-MX"/>
              </w:rPr>
              <w:t xml:space="preserve"> usuario modifica la información.</w:t>
            </w:r>
          </w:p>
        </w:tc>
        <w:tc>
          <w:tcPr>
            <w:tcW w:w="49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tcPr>
          <w:p w:rsidR="006564FA" w:rsidP="00974868" w:rsidRDefault="007A7906" w14:paraId="37D71AC4" w14:textId="77777777">
            <w:pPr>
              <w:spacing w:line="360" w:lineRule="auto"/>
              <w:jc w:val="both"/>
              <w:rPr>
                <w:rFonts w:cs="Arial"/>
                <w:bCs/>
                <w:lang w:val="es-ES"/>
              </w:rPr>
            </w:pPr>
            <w:proofErr w:type="gramStart"/>
            <w:r>
              <w:rPr>
                <w:rFonts w:cs="Arial"/>
                <w:b/>
                <w:lang w:val="es-PA"/>
              </w:rPr>
              <w:t xml:space="preserve">2.1.7  </w:t>
            </w:r>
            <w:r w:rsidRPr="007A7906">
              <w:rPr>
                <w:rFonts w:cs="Arial"/>
                <w:bCs/>
                <w:lang w:val="es-PA"/>
              </w:rPr>
              <w:t>En</w:t>
            </w:r>
            <w:proofErr w:type="gramEnd"/>
            <w:r w:rsidRPr="007A7906">
              <w:rPr>
                <w:rFonts w:cs="Arial"/>
                <w:bCs/>
                <w:lang w:val="es-PA"/>
              </w:rPr>
              <w:t xml:space="preserve"> la parte </w:t>
            </w:r>
            <w:r>
              <w:rPr>
                <w:rFonts w:cs="Arial"/>
                <w:bCs/>
                <w:lang w:val="es-PA"/>
              </w:rPr>
              <w:t xml:space="preserve">inferior se encuentra la opción </w:t>
            </w:r>
            <w:r w:rsidRPr="007A7906">
              <w:rPr>
                <w:rFonts w:cs="Arial"/>
                <w:bCs/>
                <w:lang w:val="es-ES"/>
              </w:rPr>
              <w:t>“</w:t>
            </w:r>
            <w:r>
              <w:rPr>
                <w:rFonts w:cs="Arial"/>
                <w:bCs/>
                <w:lang w:val="es-ES"/>
              </w:rPr>
              <w:t xml:space="preserve">Actualizar”. </w:t>
            </w:r>
          </w:p>
          <w:p w:rsidRPr="006564FA" w:rsidR="006564FA" w:rsidP="00974868" w:rsidRDefault="006564FA" w14:paraId="30ED6D32" w14:textId="37F4B898">
            <w:pPr>
              <w:spacing w:line="360" w:lineRule="auto"/>
              <w:jc w:val="both"/>
              <w:rPr>
                <w:rFonts w:cs="Arial"/>
                <w:b/>
                <w:lang w:val="es-ES"/>
              </w:rPr>
            </w:pPr>
            <w:r w:rsidRPr="006564FA">
              <w:rPr>
                <w:rFonts w:cs="Arial"/>
                <w:b/>
                <w:lang w:val="es-ES"/>
              </w:rPr>
              <w:t>F.A 2.2.1 Página principal</w:t>
            </w:r>
          </w:p>
        </w:tc>
      </w:tr>
      <w:tr w:rsidRPr="003B397A" w:rsidR="0093473F" w:rsidTr="20E5EAD6" w14:paraId="0F6304B0" w14:textId="77777777">
        <w:trPr>
          <w:trHeight w:val="1380"/>
        </w:trPr>
        <w:tc>
          <w:tcPr>
            <w:tcW w:w="43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hideMark/>
          </w:tcPr>
          <w:p w:rsidRPr="003B397A" w:rsidR="00482FC8" w:rsidP="20E5EAD6" w:rsidRDefault="00482FC8" w14:paraId="709D068D" w14:textId="7F705F38" w14:noSpellErr="1">
            <w:pPr>
              <w:widowControl w:val="1"/>
              <w:spacing w:before="240" w:after="120" w:line="360" w:lineRule="auto"/>
              <w:ind w:left="100" w:right="100"/>
              <w:jc w:val="both"/>
              <w:rPr>
                <w:rFonts w:cs="Arial"/>
                <w:lang w:val="en-US"/>
              </w:rPr>
            </w:pPr>
            <w:r w:rsidRPr="20E5EAD6" w:rsidR="20E5EAD6">
              <w:rPr>
                <w:rFonts w:cs="Arial"/>
                <w:b w:val="1"/>
                <w:bCs w:val="1"/>
                <w:lang w:val="en-US"/>
              </w:rPr>
              <w:t>2.1.</w:t>
            </w:r>
            <w:r w:rsidRPr="20E5EAD6" w:rsidR="20E5EAD6">
              <w:rPr>
                <w:rFonts w:cs="Arial"/>
                <w:b w:val="1"/>
                <w:bCs w:val="1"/>
                <w:lang w:val="en-US"/>
              </w:rPr>
              <w:t>8</w:t>
            </w:r>
            <w:r w:rsidRPr="20E5EAD6" w:rsidR="20E5EAD6">
              <w:rPr>
                <w:rFonts w:cs="Arial"/>
                <w:lang w:val="en-US"/>
              </w:rPr>
              <w:t xml:space="preserve"> El usuario selecciona la opción “</w:t>
            </w:r>
            <w:r w:rsidRPr="20E5EAD6" w:rsidR="20E5EAD6">
              <w:rPr>
                <w:rFonts w:cs="Arial"/>
                <w:lang w:val="en-US"/>
              </w:rPr>
              <w:t>Actualizar</w:t>
            </w:r>
            <w:r w:rsidRPr="20E5EAD6" w:rsidR="20E5EAD6">
              <w:rPr>
                <w:rFonts w:cs="Arial"/>
                <w:lang w:val="en-US"/>
              </w:rPr>
              <w:t>”</w:t>
            </w:r>
            <w:r w:rsidRPr="20E5EAD6" w:rsidR="20E5EAD6">
              <w:rPr>
                <w:rFonts w:cs="Arial"/>
                <w:lang w:val="en-US"/>
              </w:rPr>
              <w:t>.</w:t>
            </w:r>
          </w:p>
        </w:tc>
        <w:tc>
          <w:tcPr>
            <w:tcW w:w="49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hideMark/>
          </w:tcPr>
          <w:p w:rsidRPr="00974868" w:rsidR="00482FC8" w:rsidP="00974868" w:rsidRDefault="00482FC8" w14:paraId="53113B7E" w14:textId="2972C82B">
            <w:pPr>
              <w:spacing w:line="360" w:lineRule="auto"/>
              <w:jc w:val="both"/>
              <w:rPr>
                <w:rFonts w:cs="Arial"/>
                <w:lang w:val="es-PA"/>
              </w:rPr>
            </w:pPr>
            <w:proofErr w:type="gramStart"/>
            <w:r w:rsidRPr="00974868">
              <w:rPr>
                <w:rFonts w:cs="Arial"/>
                <w:b/>
                <w:lang w:val="es-PA"/>
              </w:rPr>
              <w:t>2.1.</w:t>
            </w:r>
            <w:r w:rsidR="006E3D86">
              <w:rPr>
                <w:rFonts w:cs="Arial"/>
                <w:b/>
                <w:lang w:val="es-PA"/>
              </w:rPr>
              <w:t xml:space="preserve">9 </w:t>
            </w:r>
            <w:r>
              <w:rPr>
                <w:rFonts w:cs="Arial"/>
                <w:b/>
                <w:lang w:val="es-PA"/>
              </w:rPr>
              <w:t xml:space="preserve"> </w:t>
            </w:r>
            <w:r w:rsidRPr="00974868">
              <w:rPr>
                <w:rFonts w:cs="Arial"/>
                <w:lang w:val="es-PA"/>
              </w:rPr>
              <w:t>La</w:t>
            </w:r>
            <w:proofErr w:type="gramEnd"/>
            <w:r w:rsidRPr="00974868">
              <w:rPr>
                <w:rFonts w:cs="Arial"/>
                <w:lang w:val="es-PA"/>
              </w:rPr>
              <w:t xml:space="preserve"> Aplicación web actualiza la información ingresada y se refleja en la opción de “</w:t>
            </w:r>
            <w:r w:rsidR="00743926">
              <w:rPr>
                <w:rFonts w:cs="Arial"/>
                <w:lang w:val="es-PA"/>
              </w:rPr>
              <w:t>V</w:t>
            </w:r>
            <w:r w:rsidRPr="00974868">
              <w:rPr>
                <w:rFonts w:cs="Arial"/>
                <w:lang w:val="es-PA"/>
              </w:rPr>
              <w:t>er información personal”.</w:t>
            </w:r>
          </w:p>
          <w:p w:rsidRPr="00974868" w:rsidR="00482FC8" w:rsidP="00974868" w:rsidRDefault="00482FC8" w14:paraId="57243CBE" w14:textId="77777777">
            <w:pPr>
              <w:spacing w:line="360" w:lineRule="auto"/>
              <w:jc w:val="both"/>
              <w:rPr>
                <w:rFonts w:cs="Arial"/>
                <w:b/>
                <w:lang w:val="es-PA"/>
              </w:rPr>
            </w:pPr>
            <w:r w:rsidRPr="00974868">
              <w:rPr>
                <w:rFonts w:cs="Arial"/>
                <w:b/>
                <w:lang w:val="es-PA"/>
              </w:rPr>
              <w:t>F.E.2.3.1Error de Conexión</w:t>
            </w:r>
          </w:p>
          <w:p w:rsidRPr="00482FC8" w:rsidR="00482FC8" w:rsidP="00974868" w:rsidRDefault="00482FC8" w14:paraId="243B3B6A" w14:textId="77777777">
            <w:pPr>
              <w:spacing w:line="360" w:lineRule="auto"/>
              <w:jc w:val="both"/>
              <w:rPr>
                <w:rFonts w:cs="Arial"/>
                <w:b/>
                <w:lang w:val="es-MX"/>
              </w:rPr>
            </w:pPr>
            <w:r w:rsidRPr="00974868">
              <w:rPr>
                <w:rFonts w:cs="Arial"/>
                <w:b/>
                <w:lang w:val="es-PA"/>
              </w:rPr>
              <w:t>F.A 2.2.1 Página principal</w:t>
            </w:r>
          </w:p>
        </w:tc>
      </w:tr>
    </w:tbl>
    <w:p w:rsidRPr="001F71C2" w:rsidR="00482FC8" w:rsidP="00974868" w:rsidRDefault="00482FC8" w14:paraId="64B789BC" w14:textId="77777777">
      <w:pPr>
        <w:rPr>
          <w:lang w:val="es-PA"/>
        </w:rPr>
      </w:pPr>
    </w:p>
    <w:p w:rsidRPr="001F71C2" w:rsidR="00974868" w:rsidP="00974868" w:rsidRDefault="00974868" w14:paraId="46792DDA" w14:textId="77777777">
      <w:pPr>
        <w:rPr>
          <w:lang w:val="es-PA"/>
        </w:rPr>
      </w:pPr>
    </w:p>
    <w:p w:rsidRPr="00482FC8" w:rsidR="00482FC8" w:rsidP="056842C8" w:rsidRDefault="056842C8" w14:paraId="702BDB2B" w14:textId="6A666B35">
      <w:pPr>
        <w:pStyle w:val="Heading2"/>
        <w:numPr>
          <w:ilvl w:val="0"/>
          <w:numId w:val="0"/>
        </w:numPr>
        <w:rPr>
          <w:sz w:val="32"/>
          <w:szCs w:val="32"/>
          <w:lang w:val="es-MX"/>
        </w:rPr>
      </w:pPr>
      <w:bookmarkStart w:name="_Toc170253376" w:id="65"/>
      <w:r w:rsidRPr="056842C8">
        <w:rPr>
          <w:lang w:val="es-MX"/>
        </w:rPr>
        <w:t xml:space="preserve">2.2 </w:t>
      </w:r>
      <w:r w:rsidRPr="00482FC8" w:rsidR="00482FC8">
        <w:rPr>
          <w:lang w:val="es-MX"/>
        </w:rPr>
        <w:t>Flujos Alternos</w:t>
      </w:r>
      <w:bookmarkEnd w:id="65"/>
    </w:p>
    <w:p w:rsidRPr="00974868" w:rsidR="00482FC8" w:rsidP="056842C8" w:rsidRDefault="056842C8" w14:paraId="5D83F3B6" w14:textId="68BAA82E">
      <w:pPr>
        <w:pStyle w:val="Heading3"/>
        <w:numPr>
          <w:ilvl w:val="0"/>
          <w:numId w:val="0"/>
        </w:numPr>
        <w:rPr>
          <w:b/>
          <w:bCs/>
          <w:i w:val="0"/>
          <w:iCs/>
          <w:sz w:val="32"/>
          <w:szCs w:val="32"/>
          <w:lang w:val="es-MX"/>
        </w:rPr>
      </w:pPr>
      <w:bookmarkStart w:name="_Toc170253377" w:id="66"/>
      <w:r w:rsidRPr="056842C8">
        <w:rPr>
          <w:b/>
          <w:bCs/>
          <w:i w:val="0"/>
          <w:lang w:val="es-MX"/>
        </w:rPr>
        <w:t xml:space="preserve">2.2.1 </w:t>
      </w:r>
      <w:r w:rsidRPr="00974868" w:rsidR="00482FC8">
        <w:rPr>
          <w:b/>
          <w:bCs/>
          <w:i w:val="0"/>
          <w:iCs/>
          <w:lang w:val="es-MX"/>
        </w:rPr>
        <w:t>Página principal</w:t>
      </w:r>
      <w:bookmarkEnd w:id="66"/>
    </w:p>
    <w:p w:rsidR="30FDE98B" w:rsidP="056842C8" w:rsidRDefault="30FDE98B" w14:paraId="69DFD1A5" w14:textId="0FC62AC9">
      <w:pPr>
        <w:spacing w:line="360" w:lineRule="auto"/>
        <w:rPr>
          <w:rFonts w:cs="Arial"/>
          <w:lang w:val="es-MX"/>
        </w:rPr>
      </w:pPr>
      <w:commentRangeStart w:id="67"/>
      <w:r w:rsidRPr="30FDE98B">
        <w:rPr>
          <w:rFonts w:cs="Arial"/>
          <w:lang w:val="es-MX"/>
        </w:rPr>
        <w:t>Al presionar la opción “</w:t>
      </w:r>
      <w:r w:rsidR="00DA7D9C">
        <w:rPr>
          <w:rFonts w:cs="Arial"/>
          <w:lang w:val="es-MX"/>
        </w:rPr>
        <w:t>R</w:t>
      </w:r>
      <w:r w:rsidRPr="30FDE98B">
        <w:rPr>
          <w:rFonts w:cs="Arial"/>
          <w:lang w:val="es-MX"/>
        </w:rPr>
        <w:t>egresar a página principal”, que se encuentra en la esquina superior izquierda, el usuario podrá regresar a la página principal del sistema, en la cual se encuentran todas las funciones que el usuario puede realizar. </w:t>
      </w:r>
      <w:commentRangeEnd w:id="67"/>
      <w:r>
        <w:rPr>
          <w:rStyle w:val="CommentReference"/>
        </w:rPr>
        <w:commentReference w:id="67"/>
      </w:r>
    </w:p>
    <w:p w:rsidR="30FDE98B" w:rsidP="30FDE98B" w:rsidRDefault="30FDE98B" w14:paraId="44BA6F08" w14:textId="271F8953">
      <w:pPr>
        <w:spacing w:line="360" w:lineRule="auto"/>
        <w:ind w:firstLine="720"/>
        <w:rPr>
          <w:rFonts w:cs="Arial"/>
          <w:lang w:val="es-MX"/>
        </w:rPr>
      </w:pPr>
    </w:p>
    <w:p w:rsidRPr="00974868" w:rsidR="00213EAC" w:rsidP="00974868" w:rsidRDefault="00213EAC" w14:paraId="46BE550E" w14:textId="7E6178B2">
      <w:pPr>
        <w:spacing w:line="360" w:lineRule="auto"/>
        <w:rPr>
          <w:rFonts w:cs="Arial"/>
          <w:lang w:val="es-PA"/>
        </w:rPr>
      </w:pPr>
    </w:p>
    <w:p w:rsidRPr="00482FC8" w:rsidR="00482FC8" w:rsidP="056842C8" w:rsidRDefault="056842C8" w14:paraId="115F96AE" w14:textId="09F8C2D4">
      <w:pPr>
        <w:pStyle w:val="Heading2"/>
        <w:numPr>
          <w:ilvl w:val="0"/>
          <w:numId w:val="0"/>
        </w:numPr>
        <w:rPr>
          <w:sz w:val="22"/>
          <w:szCs w:val="22"/>
          <w:lang w:val="es-MX"/>
        </w:rPr>
      </w:pPr>
      <w:bookmarkStart w:name="_Toc170253378" w:id="68"/>
      <w:r w:rsidRPr="056842C8">
        <w:rPr>
          <w:lang w:val="es-MX"/>
        </w:rPr>
        <w:t xml:space="preserve">2.3 </w:t>
      </w:r>
      <w:r w:rsidRPr="00482FC8" w:rsidR="00482FC8">
        <w:rPr>
          <w:lang w:val="es-MX"/>
        </w:rPr>
        <w:t>Flujos de Excepción</w:t>
      </w:r>
      <w:bookmarkEnd w:id="68"/>
    </w:p>
    <w:p w:rsidRPr="00974868" w:rsidR="00482FC8" w:rsidP="056842C8" w:rsidRDefault="056842C8" w14:paraId="1B24443D" w14:textId="28044B6F">
      <w:pPr>
        <w:pStyle w:val="Heading3"/>
        <w:numPr>
          <w:ilvl w:val="0"/>
          <w:numId w:val="0"/>
        </w:numPr>
        <w:spacing w:line="360" w:lineRule="auto"/>
        <w:rPr>
          <w:b/>
          <w:bCs/>
          <w:i w:val="0"/>
          <w:iCs/>
          <w:sz w:val="24"/>
          <w:szCs w:val="24"/>
          <w:lang w:val="es-MX"/>
        </w:rPr>
      </w:pPr>
      <w:bookmarkStart w:name="_Toc170253379" w:id="69"/>
      <w:r w:rsidRPr="056842C8">
        <w:rPr>
          <w:b/>
          <w:bCs/>
          <w:i w:val="0"/>
          <w:lang w:val="es-MX"/>
        </w:rPr>
        <w:t xml:space="preserve">2.3.1 </w:t>
      </w:r>
      <w:r w:rsidRPr="00974868" w:rsidR="00482FC8">
        <w:rPr>
          <w:b/>
          <w:bCs/>
          <w:i w:val="0"/>
          <w:iCs/>
          <w:lang w:val="es-MX"/>
        </w:rPr>
        <w:t>Error de Conexión</w:t>
      </w:r>
      <w:bookmarkEnd w:id="69"/>
    </w:p>
    <w:p w:rsidRPr="00482FC8" w:rsidR="00482FC8" w:rsidP="00974868" w:rsidRDefault="00482FC8" w14:paraId="05ADEFB9" w14:textId="5A25BC92">
      <w:pPr>
        <w:widowControl/>
        <w:spacing w:after="120" w:line="360" w:lineRule="auto"/>
        <w:jc w:val="both"/>
        <w:rPr>
          <w:rFonts w:cs="Arial"/>
          <w:szCs w:val="22"/>
          <w:lang w:val="es-MX"/>
        </w:rPr>
      </w:pPr>
      <w:r w:rsidRPr="00482FC8">
        <w:rPr>
          <w:rFonts w:cs="Arial"/>
          <w:lang w:val="es-MX"/>
        </w:rPr>
        <w:t>El sistema detecta que la conexión con el servidor de la base de datos se ha perdido, para comunicar esto, el sistema muestra el mensaje “Se ha perdido la conexión con la base de datos” y un botón de “Volver a Página principal”.</w:t>
      </w:r>
    </w:p>
    <w:p w:rsidRPr="00974868" w:rsidR="00974868" w:rsidP="056842C8" w:rsidRDefault="056842C8" w14:paraId="7D75294C" w14:textId="52B7531A">
      <w:pPr>
        <w:pStyle w:val="Heading1"/>
        <w:numPr>
          <w:ilvl w:val="0"/>
          <w:numId w:val="0"/>
        </w:numPr>
        <w:rPr>
          <w:sz w:val="44"/>
          <w:szCs w:val="44"/>
          <w:lang w:val="es-MX"/>
        </w:rPr>
      </w:pPr>
      <w:bookmarkStart w:name="_Toc170253380" w:id="70"/>
      <w:r w:rsidRPr="056842C8">
        <w:rPr>
          <w:lang w:val="es-MX"/>
        </w:rPr>
        <w:t xml:space="preserve">3. </w:t>
      </w:r>
      <w:r w:rsidRPr="00482FC8" w:rsidR="00482FC8">
        <w:rPr>
          <w:lang w:val="es-MX"/>
        </w:rPr>
        <w:t>Requerimientos especiales</w:t>
      </w:r>
      <w:bookmarkEnd w:id="70"/>
    </w:p>
    <w:p w:rsidRPr="00974868" w:rsidR="00482FC8" w:rsidP="056842C8" w:rsidRDefault="056842C8" w14:paraId="26CE262C" w14:textId="6BFD98FD">
      <w:pPr>
        <w:pStyle w:val="Heading1"/>
        <w:numPr>
          <w:ilvl w:val="0"/>
          <w:numId w:val="0"/>
        </w:numPr>
        <w:rPr>
          <w:b w:val="0"/>
          <w:bCs/>
          <w:sz w:val="44"/>
          <w:szCs w:val="44"/>
          <w:lang w:val="es-MX"/>
        </w:rPr>
      </w:pPr>
      <w:bookmarkStart w:name="_Toc170253381" w:id="71"/>
      <w:r w:rsidRPr="00D6011C">
        <w:rPr>
          <w:rStyle w:val="Heading1Char"/>
          <w:b/>
          <w:bCs/>
          <w:lang w:val="es-ES"/>
        </w:rPr>
        <w:t xml:space="preserve">4. </w:t>
      </w:r>
      <w:commentRangeStart w:id="72"/>
      <w:r w:rsidRPr="00D6011C" w:rsidR="00482FC8">
        <w:rPr>
          <w:rStyle w:val="Heading1Char"/>
          <w:b/>
          <w:lang w:val="es-ES"/>
        </w:rPr>
        <w:t>Precondiciones</w:t>
      </w:r>
      <w:bookmarkEnd w:id="71"/>
    </w:p>
    <w:p w:rsidRPr="00D6011C" w:rsidR="00974868" w:rsidP="056842C8" w:rsidRDefault="056842C8" w14:paraId="4194138D" w14:textId="51EAA242">
      <w:pPr>
        <w:widowControl/>
        <w:spacing w:line="360" w:lineRule="auto"/>
        <w:rPr>
          <w:rFonts w:cs="Arial"/>
          <w:lang w:val="es-ES"/>
        </w:rPr>
      </w:pPr>
      <w:r w:rsidRPr="00D6011C">
        <w:rPr>
          <w:rFonts w:cs="Arial"/>
          <w:b/>
          <w:bCs/>
          <w:lang w:val="es-ES"/>
        </w:rPr>
        <w:t>4.1</w:t>
      </w:r>
      <w:r w:rsidRPr="00D6011C">
        <w:rPr>
          <w:rFonts w:cs="Arial"/>
          <w:lang w:val="es-ES"/>
        </w:rPr>
        <w:t xml:space="preserve"> El usuario debe haber iniciado sesión en la aplicación web, es decir, haber completado el caso de uso de “</w:t>
      </w:r>
      <w:r w:rsidR="00DA7D9C">
        <w:rPr>
          <w:rFonts w:cs="Arial"/>
          <w:lang w:val="es-ES"/>
        </w:rPr>
        <w:t>Iniciar sección en</w:t>
      </w:r>
      <w:r w:rsidRPr="00D6011C">
        <w:rPr>
          <w:rFonts w:cs="Arial"/>
          <w:lang w:val="es-ES"/>
        </w:rPr>
        <w:t xml:space="preserve"> la aplicación web”.</w:t>
      </w:r>
    </w:p>
    <w:p w:rsidR="5A271C87" w:rsidP="5A271C87" w:rsidRDefault="5A271C87" w14:paraId="66AC5E4D" w14:textId="71D163AE">
      <w:pPr>
        <w:widowControl/>
        <w:spacing w:line="360" w:lineRule="auto"/>
        <w:ind w:left="720"/>
        <w:rPr>
          <w:rFonts w:cs="Arial"/>
          <w:lang w:val="es-MX"/>
        </w:rPr>
      </w:pPr>
    </w:p>
    <w:p w:rsidRPr="00482FC8" w:rsidR="00482FC8" w:rsidP="056842C8" w:rsidRDefault="056842C8" w14:paraId="3C1D6487" w14:textId="072DBC2A">
      <w:pPr>
        <w:pStyle w:val="Heading1"/>
        <w:numPr>
          <w:ilvl w:val="0"/>
          <w:numId w:val="0"/>
        </w:numPr>
        <w:spacing w:line="360" w:lineRule="auto"/>
        <w:rPr>
          <w:lang w:val="es-MX"/>
        </w:rPr>
      </w:pPr>
      <w:bookmarkStart w:name="_Toc170253382" w:id="73"/>
      <w:r w:rsidRPr="056842C8">
        <w:rPr>
          <w:lang w:val="es-MX"/>
        </w:rPr>
        <w:t xml:space="preserve">5. </w:t>
      </w:r>
      <w:r w:rsidRPr="00482FC8" w:rsidR="00482FC8">
        <w:rPr>
          <w:lang w:val="es-MX"/>
        </w:rPr>
        <w:t>Post Condiciones</w:t>
      </w:r>
      <w:bookmarkEnd w:id="73"/>
    </w:p>
    <w:p w:rsidRPr="0093473F" w:rsidR="00482FC8" w:rsidP="056842C8" w:rsidRDefault="00303890" w14:paraId="6556FCD2" w14:textId="0D3F530D">
      <w:pPr>
        <w:widowControl/>
        <w:spacing w:after="120" w:line="360" w:lineRule="auto"/>
        <w:jc w:val="both"/>
        <w:rPr>
          <w:rFonts w:eastAsia="Aptos" w:cs="Arial"/>
          <w:kern w:val="2"/>
          <w:lang w:val="es-MX"/>
        </w:rPr>
      </w:pPr>
      <w:r w:rsidRPr="00974868">
        <w:rPr>
          <w:rFonts w:cs="Arial"/>
          <w:b/>
          <w:lang w:val="es-MX"/>
        </w:rPr>
        <w:t>5.1</w:t>
      </w:r>
      <w:r>
        <w:rPr>
          <w:rFonts w:cs="Arial"/>
          <w:lang w:val="es-MX"/>
        </w:rPr>
        <w:t xml:space="preserve"> </w:t>
      </w:r>
      <w:r w:rsidRPr="00482FC8" w:rsidR="00482FC8">
        <w:rPr>
          <w:rFonts w:cs="Arial"/>
          <w:lang w:val="es-MX"/>
        </w:rPr>
        <w:t>La información actualizada se guarda automáticamente en la base de datos privada de la DSSU.</w:t>
      </w:r>
      <w:commentRangeEnd w:id="72"/>
      <w:r>
        <w:rPr>
          <w:rStyle w:val="CommentReference"/>
        </w:rPr>
        <w:commentReference w:id="72"/>
      </w:r>
    </w:p>
    <w:p w:rsidR="006E1767" w:rsidP="008D2FEB" w:rsidRDefault="00482FC8" w14:paraId="66E0DE26" w14:textId="77777777">
      <w:pPr>
        <w:pStyle w:val="Heading1"/>
        <w:numPr>
          <w:ilvl w:val="0"/>
          <w:numId w:val="0"/>
        </w:numPr>
        <w:jc w:val="center"/>
        <w:rPr>
          <w:rFonts w:eastAsia="Aptos"/>
          <w:sz w:val="28"/>
          <w:szCs w:val="28"/>
          <w:lang w:val="es-MX"/>
        </w:rPr>
        <w:sectPr w:rsidR="006E1767" w:rsidSect="006E1767">
          <w:headerReference w:type="default" r:id="rId32"/>
          <w:headerReference w:type="first" r:id="rId33"/>
          <w:footerReference w:type="first" r:id="rId34"/>
          <w:type w:val="continuous"/>
          <w:pgSz w:w="12240" w:h="15840" w:orient="portrait"/>
          <w:pgMar w:top="1440" w:right="1041" w:bottom="1440" w:left="1440" w:header="720" w:footer="720" w:gutter="0"/>
          <w:cols w:space="720"/>
          <w:docGrid w:linePitch="360"/>
        </w:sectPr>
      </w:pPr>
      <w:r w:rsidRPr="09EE4529">
        <w:rPr>
          <w:rFonts w:eastAsia="Aptos"/>
          <w:sz w:val="28"/>
          <w:szCs w:val="28"/>
          <w:lang w:val="es-MX"/>
        </w:rPr>
        <w:br w:type="page"/>
      </w:r>
    </w:p>
    <w:p w:rsidRPr="008D2FEB" w:rsidR="00482FC8" w:rsidP="008D2FEB" w:rsidRDefault="00482FC8" w14:paraId="5BBDC903" w14:textId="17C75E98">
      <w:pPr>
        <w:pStyle w:val="Heading1"/>
        <w:numPr>
          <w:ilvl w:val="0"/>
          <w:numId w:val="0"/>
        </w:numPr>
        <w:jc w:val="center"/>
        <w:rPr>
          <w:rFonts w:eastAsia="Aptos"/>
          <w:kern w:val="2"/>
          <w:sz w:val="28"/>
          <w:szCs w:val="28"/>
          <w:lang w:val="es-MX"/>
        </w:rPr>
      </w:pPr>
      <w:bookmarkStart w:name="_Toc170253383" w:id="74"/>
      <w:r w:rsidRPr="00806CCB">
        <w:rPr>
          <w:sz w:val="32"/>
          <w:szCs w:val="32"/>
          <w:lang w:val="es-MX"/>
        </w:rPr>
        <w:t>Especificación</w:t>
      </w:r>
      <w:r w:rsidRPr="5DDDB319">
        <w:rPr>
          <w:sz w:val="28"/>
          <w:szCs w:val="28"/>
          <w:lang w:val="es-MX"/>
        </w:rPr>
        <w:t xml:space="preserve"> de Caso de Uso: &lt;</w:t>
      </w:r>
      <w:commentRangeStart w:id="75"/>
      <w:commentRangeStart w:id="76"/>
      <w:commentRangeStart w:id="77"/>
      <w:r w:rsidRPr="5DDDB319">
        <w:rPr>
          <w:sz w:val="28"/>
          <w:szCs w:val="28"/>
          <w:lang w:val="es-MX"/>
        </w:rPr>
        <w:t>Postular</w:t>
      </w:r>
      <w:r w:rsidRPr="5DDDB319" w:rsidR="00622DAA">
        <w:rPr>
          <w:sz w:val="28"/>
          <w:szCs w:val="28"/>
          <w:lang w:val="es-MX"/>
        </w:rPr>
        <w:t xml:space="preserve"> </w:t>
      </w:r>
      <w:r w:rsidRPr="5DDDB319">
        <w:rPr>
          <w:sz w:val="28"/>
          <w:szCs w:val="28"/>
          <w:lang w:val="es-MX"/>
        </w:rPr>
        <w:t>Actividades</w:t>
      </w:r>
      <w:commentRangeEnd w:id="75"/>
      <w:r w:rsidR="0059520D">
        <w:rPr>
          <w:rStyle w:val="CommentReference"/>
        </w:rPr>
        <w:commentReference w:id="75"/>
      </w:r>
      <w:r w:rsidRPr="5DDDB319">
        <w:rPr>
          <w:sz w:val="28"/>
          <w:szCs w:val="28"/>
          <w:lang w:val="es-MX"/>
        </w:rPr>
        <w:t>&gt;</w:t>
      </w:r>
      <w:commentRangeEnd w:id="76"/>
      <w:r>
        <w:rPr>
          <w:rStyle w:val="CommentReference"/>
        </w:rPr>
        <w:commentReference w:id="76"/>
      </w:r>
      <w:commentRangeEnd w:id="77"/>
      <w:r w:rsidR="00CD49CB">
        <w:rPr>
          <w:rStyle w:val="CommentReference"/>
          <w:rFonts w:ascii="Times New Roman" w:hAnsi="Times New Roman"/>
          <w:b w:val="0"/>
        </w:rPr>
        <w:commentReference w:id="77"/>
      </w:r>
      <w:bookmarkEnd w:id="74"/>
    </w:p>
    <w:p w:rsidRPr="008D2FEB" w:rsidR="00482FC8" w:rsidP="5992CE13" w:rsidRDefault="60FDF1E6" w14:paraId="1AD5633D" w14:textId="1A6D338A">
      <w:pPr>
        <w:pStyle w:val="Heading1"/>
        <w:numPr>
          <w:ilvl w:val="0"/>
          <w:numId w:val="0"/>
        </w:numPr>
        <w:rPr>
          <w:lang w:val="es-MX"/>
        </w:rPr>
      </w:pPr>
      <w:bookmarkStart w:name="_Toc170253384" w:id="78"/>
      <w:r w:rsidRPr="60FDF1E6">
        <w:rPr>
          <w:lang w:val="es-MX"/>
        </w:rPr>
        <w:t xml:space="preserve">1. </w:t>
      </w:r>
      <w:r w:rsidRPr="3D66E4F0" w:rsidR="3D66E4F0">
        <w:rPr>
          <w:lang w:val="es-MX"/>
        </w:rPr>
        <w:t>Postular</w:t>
      </w:r>
      <w:r w:rsidRPr="4CDB5440" w:rsidR="4CDB5440">
        <w:rPr>
          <w:lang w:val="es-MX"/>
        </w:rPr>
        <w:t xml:space="preserve"> </w:t>
      </w:r>
      <w:r w:rsidRPr="5DDDB319" w:rsidR="5DDDB319">
        <w:rPr>
          <w:lang w:val="es-MX"/>
        </w:rPr>
        <w:t>Actividades</w:t>
      </w:r>
      <w:commentRangeStart w:id="79"/>
      <w:commentRangeEnd w:id="79"/>
      <w:r w:rsidR="00434006">
        <w:rPr>
          <w:rStyle w:val="CommentReference"/>
        </w:rPr>
        <w:commentReference w:id="79"/>
      </w:r>
      <w:bookmarkEnd w:id="78"/>
    </w:p>
    <w:p w:rsidRPr="00482FC8" w:rsidR="00482FC8" w:rsidP="12849B1A" w:rsidRDefault="12849B1A" w14:paraId="074CEB43" w14:textId="6F5842DF">
      <w:pPr>
        <w:pStyle w:val="Heading2"/>
        <w:numPr>
          <w:ilvl w:val="0"/>
          <w:numId w:val="0"/>
        </w:numPr>
        <w:rPr>
          <w:sz w:val="32"/>
          <w:szCs w:val="32"/>
          <w:lang w:val="es-MX"/>
        </w:rPr>
      </w:pPr>
      <w:bookmarkStart w:name="_Toc170253385" w:id="80"/>
      <w:r w:rsidRPr="12849B1A">
        <w:rPr>
          <w:lang w:val="es-MX"/>
        </w:rPr>
        <w:t xml:space="preserve">1.1 </w:t>
      </w:r>
      <w:r w:rsidRPr="00482FC8" w:rsidR="00482FC8">
        <w:rPr>
          <w:lang w:val="es-MX"/>
        </w:rPr>
        <w:t>Breve Descripción</w:t>
      </w:r>
      <w:bookmarkEnd w:id="80"/>
    </w:p>
    <w:p w:rsidRPr="008D2FEB" w:rsidR="00482FC8" w:rsidP="00265BB1" w:rsidRDefault="00482FC8" w14:paraId="2CEA237C" w14:textId="77777777">
      <w:pPr>
        <w:spacing w:line="360" w:lineRule="auto"/>
        <w:jc w:val="both"/>
        <w:rPr>
          <w:rFonts w:cs="Arial"/>
          <w:lang w:val="es-PA"/>
        </w:rPr>
      </w:pPr>
      <w:r w:rsidRPr="008D2FEB">
        <w:rPr>
          <w:rFonts w:cs="Arial"/>
          <w:lang w:val="es-PA"/>
        </w:rPr>
        <w:t>Este caso de uso describe el flujo de eventos sobre cómo los profesores y los organismos mandan propuestas de actividades que desean realizar a los trabajadores de la DSSU.</w:t>
      </w:r>
    </w:p>
    <w:p w:rsidRPr="008D2FEB" w:rsidR="00482FC8" w:rsidP="5992CE13" w:rsidRDefault="78305CD0" w14:paraId="2D602417" w14:textId="0BA4B386">
      <w:pPr>
        <w:pStyle w:val="Heading1"/>
        <w:numPr>
          <w:ilvl w:val="0"/>
          <w:numId w:val="0"/>
        </w:numPr>
        <w:rPr>
          <w:lang w:val="es-PA"/>
        </w:rPr>
      </w:pPr>
      <w:bookmarkStart w:name="_Toc170253386" w:id="81"/>
      <w:r w:rsidRPr="78305CD0">
        <w:rPr>
          <w:lang w:val="es-PA"/>
        </w:rPr>
        <w:t xml:space="preserve">2. </w:t>
      </w:r>
      <w:r w:rsidRPr="008D2FEB" w:rsidR="00482FC8">
        <w:rPr>
          <w:lang w:val="es-PA"/>
        </w:rPr>
        <w:t>Flujo de Eventos</w:t>
      </w:r>
      <w:bookmarkEnd w:id="81"/>
    </w:p>
    <w:p w:rsidRPr="008D2FEB" w:rsidR="00482FC8" w:rsidP="78305CD0" w:rsidRDefault="17782506" w14:paraId="5C554A3D" w14:textId="790433A0">
      <w:pPr>
        <w:pStyle w:val="Heading2"/>
        <w:numPr>
          <w:ilvl w:val="0"/>
          <w:numId w:val="0"/>
        </w:numPr>
        <w:rPr>
          <w:sz w:val="32"/>
          <w:szCs w:val="32"/>
          <w:lang w:val="es-PA"/>
        </w:rPr>
      </w:pPr>
      <w:bookmarkStart w:name="_Toc170253387" w:id="82"/>
      <w:r w:rsidRPr="17782506">
        <w:rPr>
          <w:lang w:val="es-PA"/>
        </w:rPr>
        <w:t xml:space="preserve">2.1 </w:t>
      </w:r>
      <w:r w:rsidRPr="008D2FEB" w:rsidR="00482FC8">
        <w:rPr>
          <w:lang w:val="es-PA"/>
        </w:rPr>
        <w:t>Flujo Básico</w:t>
      </w:r>
      <w:bookmarkEnd w:id="82"/>
    </w:p>
    <w:tbl>
      <w:tblPr>
        <w:tblW w:w="0" w:type="auto"/>
        <w:tblCellMar>
          <w:top w:w="15" w:type="dxa"/>
          <w:left w:w="15" w:type="dxa"/>
          <w:bottom w:w="15" w:type="dxa"/>
          <w:right w:w="15" w:type="dxa"/>
        </w:tblCellMar>
        <w:tblLook w:val="04A0" w:firstRow="1" w:lastRow="0" w:firstColumn="1" w:lastColumn="0" w:noHBand="0" w:noVBand="1"/>
      </w:tblPr>
      <w:tblGrid>
        <w:gridCol w:w="4531"/>
        <w:gridCol w:w="4819"/>
      </w:tblGrid>
      <w:tr w:rsidRPr="00482FC8" w:rsidR="0093473F" w:rsidTr="4CE0DD79" w14:paraId="77AF9509" w14:textId="77777777">
        <w:trPr>
          <w:trHeight w:val="1678"/>
        </w:trPr>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hideMark/>
          </w:tcPr>
          <w:p w:rsidRPr="003B397A" w:rsidR="00137996" w:rsidP="4CE0DD79" w:rsidRDefault="320D4717" w14:paraId="4F0DF5BA" w14:textId="2FBEE268">
            <w:pPr>
              <w:widowControl/>
              <w:spacing w:before="240" w:after="120" w:line="360" w:lineRule="auto"/>
              <w:ind w:left="100" w:right="100"/>
              <w:jc w:val="both"/>
              <w:rPr>
                <w:rFonts w:cs="Arial"/>
                <w:lang w:val="es-PA"/>
              </w:rPr>
            </w:pPr>
            <w:commentRangeStart w:id="83"/>
            <w:r w:rsidRPr="003B397A">
              <w:rPr>
                <w:rFonts w:cs="Arial"/>
                <w:b/>
                <w:bCs/>
                <w:shd w:val="clear" w:color="auto" w:fill="FFFFFF"/>
                <w:lang w:val="es-PA"/>
              </w:rPr>
              <w:t>2.1.1.</w:t>
            </w:r>
            <w:r w:rsidRPr="003B397A" w:rsidR="621AC563">
              <w:rPr>
                <w:rFonts w:cs="Arial"/>
                <w:b/>
                <w:bCs/>
                <w:shd w:val="clear" w:color="auto" w:fill="FFFFFF"/>
                <w:lang w:val="es-PA"/>
              </w:rPr>
              <w:t xml:space="preserve"> </w:t>
            </w:r>
            <w:r w:rsidRPr="003B397A" w:rsidR="6B51BE90">
              <w:rPr>
                <w:rFonts w:cs="Arial"/>
                <w:lang w:val="es-PA"/>
              </w:rPr>
              <w:t>El caso</w:t>
            </w:r>
            <w:r w:rsidRPr="003B397A" w:rsidR="4FB7FA25">
              <w:rPr>
                <w:rFonts w:cs="Arial"/>
                <w:lang w:val="es-PA"/>
              </w:rPr>
              <w:t xml:space="preserve"> </w:t>
            </w:r>
            <w:r w:rsidRPr="003B397A" w:rsidR="66A3276D">
              <w:rPr>
                <w:rFonts w:cs="Arial"/>
                <w:lang w:val="es-PA"/>
              </w:rPr>
              <w:t xml:space="preserve">de uso </w:t>
            </w:r>
            <w:r w:rsidRPr="003B397A" w:rsidR="56D32949">
              <w:rPr>
                <w:rFonts w:cs="Arial"/>
                <w:lang w:val="es-PA"/>
              </w:rPr>
              <w:t>ini</w:t>
            </w:r>
            <w:r w:rsidRPr="003B397A" w:rsidR="6866199C">
              <w:rPr>
                <w:rFonts w:cs="Arial"/>
                <w:lang w:val="es-PA"/>
              </w:rPr>
              <w:t xml:space="preserve">cia cuando el </w:t>
            </w:r>
            <w:commentRangeStart w:id="84"/>
            <w:commentRangeStart w:id="85"/>
            <w:r w:rsidRPr="003B397A" w:rsidR="7784E8FA">
              <w:rPr>
                <w:rFonts w:cs="Arial"/>
                <w:lang w:val="es-PA"/>
              </w:rPr>
              <w:t>representante</w:t>
            </w:r>
            <w:commentRangeEnd w:id="84"/>
            <w:r w:rsidR="006A1E62">
              <w:rPr>
                <w:rStyle w:val="CommentReference"/>
              </w:rPr>
              <w:commentReference w:id="84"/>
            </w:r>
            <w:r w:rsidRPr="003B397A" w:rsidR="7784E8FA">
              <w:rPr>
                <w:rFonts w:cs="Arial"/>
                <w:lang w:val="es-PA"/>
              </w:rPr>
              <w:t xml:space="preserve"> del organismo, </w:t>
            </w:r>
            <w:r w:rsidRPr="003B397A" w:rsidR="01333912">
              <w:rPr>
                <w:rFonts w:cs="Arial"/>
                <w:lang w:val="es-PA"/>
              </w:rPr>
              <w:t xml:space="preserve">profesor </w:t>
            </w:r>
            <w:r w:rsidRPr="003B397A" w:rsidR="3E666AA6">
              <w:rPr>
                <w:rFonts w:cs="Arial"/>
                <w:lang w:val="es-PA"/>
              </w:rPr>
              <w:t>selecciona la opción de “Postular</w:t>
            </w:r>
            <w:r w:rsidRPr="003B397A" w:rsidR="00857CE4">
              <w:rPr>
                <w:rFonts w:cs="Arial"/>
                <w:lang w:val="es-PA"/>
              </w:rPr>
              <w:t xml:space="preserve"> </w:t>
            </w:r>
            <w:commentRangeStart w:id="86"/>
            <w:r w:rsidRPr="003B397A" w:rsidR="00857CE4">
              <w:rPr>
                <w:rFonts w:cs="Arial"/>
                <w:lang w:val="es-PA"/>
              </w:rPr>
              <w:t>actividades”.</w:t>
            </w:r>
            <w:commentRangeEnd w:id="86"/>
            <w:r w:rsidR="00044413">
              <w:rPr>
                <w:rStyle w:val="CommentReference"/>
              </w:rPr>
              <w:commentReference w:id="86"/>
            </w:r>
            <w:commentRangeEnd w:id="83"/>
            <w:r w:rsidR="00482FC8">
              <w:rPr>
                <w:rStyle w:val="CommentReference"/>
              </w:rPr>
              <w:commentReference w:id="83"/>
            </w:r>
            <w:commentRangeEnd w:id="85"/>
            <w:r w:rsidR="00374865">
              <w:rPr>
                <w:rStyle w:val="CommentReference"/>
              </w:rPr>
              <w:commentReference w:id="85"/>
            </w:r>
          </w:p>
        </w:tc>
        <w:tc>
          <w:tcPr>
            <w:tcW w:w="48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hideMark/>
          </w:tcPr>
          <w:p w:rsidRPr="00482FC8" w:rsidR="00482FC8" w:rsidP="6ACFD53A" w:rsidRDefault="00482FC8" w14:paraId="6598CC2A" w14:textId="5A87AD07">
            <w:pPr>
              <w:widowControl/>
              <w:shd w:val="clear" w:color="auto" w:fill="FFFFFF" w:themeFill="background1"/>
              <w:spacing w:before="120" w:line="360" w:lineRule="auto"/>
              <w:jc w:val="both"/>
              <w:rPr>
                <w:rFonts w:cs="Arial"/>
                <w:lang w:val="es-MX"/>
              </w:rPr>
            </w:pPr>
            <w:r w:rsidRPr="00482FC8">
              <w:rPr>
                <w:rFonts w:cs="Arial"/>
                <w:b/>
                <w:lang w:val="es-MX"/>
              </w:rPr>
              <w:t xml:space="preserve">2.1.2. </w:t>
            </w:r>
            <w:r w:rsidRPr="00482FC8">
              <w:rPr>
                <w:rFonts w:cs="Arial"/>
                <w:lang w:val="es-MX"/>
              </w:rPr>
              <w:t>La aplicación web ofrece dos opciones</w:t>
            </w:r>
            <w:r w:rsidR="0085647A">
              <w:rPr>
                <w:rFonts w:cs="Arial"/>
                <w:lang w:val="es-MX"/>
              </w:rPr>
              <w:t xml:space="preserve"> </w:t>
            </w:r>
            <w:commentRangeStart w:id="87"/>
            <w:r w:rsidR="0085647A">
              <w:rPr>
                <w:rFonts w:cs="Arial"/>
                <w:lang w:val="es-MX"/>
              </w:rPr>
              <w:t>para postular actividades</w:t>
            </w:r>
            <w:r w:rsidRPr="6ACFD53A" w:rsidR="6ACFD53A">
              <w:rPr>
                <w:rFonts w:cs="Arial"/>
                <w:lang w:val="es-MX"/>
              </w:rPr>
              <w:t xml:space="preserve"> </w:t>
            </w:r>
            <w:r w:rsidRPr="77F38202" w:rsidR="77F38202">
              <w:rPr>
                <w:rFonts w:cs="Arial"/>
                <w:lang w:val="es-MX"/>
              </w:rPr>
              <w:t xml:space="preserve">dependiendo del cargo </w:t>
            </w:r>
            <w:r w:rsidRPr="14265B92" w:rsidR="14265B92">
              <w:rPr>
                <w:rFonts w:cs="Arial"/>
                <w:lang w:val="es-MX"/>
              </w:rPr>
              <w:t>activo del</w:t>
            </w:r>
            <w:r w:rsidRPr="77F38202" w:rsidR="77F38202">
              <w:rPr>
                <w:rFonts w:cs="Arial"/>
                <w:lang w:val="es-MX"/>
              </w:rPr>
              <w:t xml:space="preserve"> usuario:</w:t>
            </w:r>
            <w:commentRangeEnd w:id="87"/>
            <w:r w:rsidR="006D01B9">
              <w:rPr>
                <w:rStyle w:val="CommentReference"/>
              </w:rPr>
              <w:commentReference w:id="87"/>
            </w:r>
          </w:p>
          <w:p w:rsidRPr="00482FC8" w:rsidR="00482FC8" w:rsidP="503FBC78" w:rsidRDefault="008D0DCF" w14:paraId="31DD612B" w14:textId="15E3ABF4">
            <w:pPr>
              <w:widowControl/>
              <w:numPr>
                <w:ilvl w:val="0"/>
                <w:numId w:val="16"/>
              </w:numPr>
              <w:shd w:val="clear" w:color="auto" w:fill="FFFFFF" w:themeFill="background1"/>
              <w:spacing w:before="120" w:after="160" w:line="360" w:lineRule="auto"/>
              <w:contextualSpacing/>
              <w:jc w:val="both"/>
              <w:rPr>
                <w:rFonts w:cs="Arial"/>
                <w:lang w:val="es-MX"/>
              </w:rPr>
            </w:pPr>
            <w:commentRangeStart w:id="88"/>
            <w:r>
              <w:rPr>
                <w:rFonts w:cs="Arial"/>
                <w:lang w:val="es-MX"/>
              </w:rPr>
              <w:t xml:space="preserve">Formulario para </w:t>
            </w:r>
            <w:r w:rsidRPr="503FBC78" w:rsidR="503FBC78">
              <w:rPr>
                <w:rFonts w:cs="Arial"/>
                <w:lang w:val="es-MX"/>
              </w:rPr>
              <w:t>Profesor</w:t>
            </w:r>
          </w:p>
          <w:p w:rsidRPr="00482FC8" w:rsidR="00482FC8" w:rsidP="002D2EAC" w:rsidRDefault="0085647A" w14:paraId="14E57668" w14:textId="10460585">
            <w:pPr>
              <w:widowControl/>
              <w:numPr>
                <w:ilvl w:val="0"/>
                <w:numId w:val="16"/>
              </w:numPr>
              <w:shd w:val="clear" w:color="auto" w:fill="FFFFFF"/>
              <w:spacing w:before="120" w:after="160" w:line="360" w:lineRule="auto"/>
              <w:contextualSpacing/>
              <w:jc w:val="both"/>
              <w:rPr>
                <w:rFonts w:cs="Arial"/>
                <w:lang w:val="es-MX"/>
              </w:rPr>
            </w:pPr>
            <w:r>
              <w:rPr>
                <w:rFonts w:cs="Arial"/>
                <w:lang w:val="es-MX"/>
              </w:rPr>
              <w:t>Formulario para Organismo</w:t>
            </w:r>
            <w:commentRangeEnd w:id="88"/>
            <w:r w:rsidR="00AF0F14">
              <w:rPr>
                <w:rStyle w:val="CommentReference"/>
              </w:rPr>
              <w:commentReference w:id="88"/>
            </w:r>
          </w:p>
          <w:p w:rsidRPr="00482FC8" w:rsidR="00482FC8" w:rsidP="00986356" w:rsidRDefault="00482FC8" w14:paraId="41FC27B5" w14:textId="77777777">
            <w:pPr>
              <w:widowControl/>
              <w:shd w:val="clear" w:color="auto" w:fill="FFFFFF"/>
              <w:spacing w:before="120" w:line="360" w:lineRule="auto"/>
              <w:jc w:val="both"/>
              <w:rPr>
                <w:rFonts w:cs="Arial"/>
                <w:b/>
              </w:rPr>
            </w:pPr>
            <w:r w:rsidRPr="00482FC8">
              <w:rPr>
                <w:rFonts w:cs="Arial"/>
                <w:b/>
              </w:rPr>
              <w:t xml:space="preserve">F.A. 2.2.2 </w:t>
            </w:r>
            <w:proofErr w:type="spellStart"/>
            <w:r w:rsidRPr="00482FC8">
              <w:rPr>
                <w:rFonts w:cs="Arial"/>
                <w:b/>
              </w:rPr>
              <w:t>ChatBOT</w:t>
            </w:r>
            <w:proofErr w:type="spellEnd"/>
          </w:p>
          <w:p w:rsidRPr="00482FC8" w:rsidR="00482FC8" w:rsidP="4031B80A" w:rsidRDefault="00482FC8" w14:paraId="018C1FE0" w14:textId="58B4BA81">
            <w:pPr>
              <w:widowControl/>
              <w:shd w:val="clear" w:color="auto" w:fill="FFFFFF" w:themeFill="background1"/>
              <w:spacing w:after="60" w:line="360" w:lineRule="auto"/>
              <w:jc w:val="both"/>
              <w:rPr>
                <w:rFonts w:cs="Arial"/>
                <w:b/>
                <w:lang w:val="es-MX"/>
              </w:rPr>
            </w:pPr>
            <w:r w:rsidRPr="003B550D">
              <w:rPr>
                <w:rFonts w:cs="Arial"/>
                <w:b/>
                <w:lang w:val="es-ES"/>
              </w:rPr>
              <w:t xml:space="preserve">F.A. 2.2.1. </w:t>
            </w:r>
            <w:r w:rsidRPr="4031B80A" w:rsidR="4031B80A">
              <w:rPr>
                <w:rFonts w:cs="Arial"/>
                <w:b/>
                <w:bCs/>
                <w:lang w:val="es-MX"/>
              </w:rPr>
              <w:t>Página</w:t>
            </w:r>
            <w:commentRangeStart w:id="89"/>
            <w:commentRangeEnd w:id="89"/>
            <w:r w:rsidR="00272177">
              <w:rPr>
                <w:rStyle w:val="CommentReference"/>
              </w:rPr>
              <w:commentReference w:id="89"/>
            </w:r>
            <w:r w:rsidR="00A56255">
              <w:rPr>
                <w:rFonts w:cs="Arial"/>
                <w:b/>
                <w:lang w:val="es-MX"/>
              </w:rPr>
              <w:t xml:space="preserve"> </w:t>
            </w:r>
            <w:r w:rsidRPr="00482FC8">
              <w:rPr>
                <w:rFonts w:cs="Arial"/>
                <w:b/>
                <w:lang w:val="es-MX"/>
              </w:rPr>
              <w:t>Principal </w:t>
            </w:r>
          </w:p>
        </w:tc>
      </w:tr>
      <w:tr w:rsidRPr="003B397A" w:rsidR="0093473F" w:rsidTr="4CE0DD79" w14:paraId="61A0168B" w14:textId="77777777">
        <w:trPr>
          <w:trHeight w:val="2538"/>
        </w:trPr>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hideMark/>
          </w:tcPr>
          <w:p w:rsidR="0020054B" w:rsidP="009E1A31" w:rsidRDefault="00482FC8" w14:paraId="397DAF57" w14:textId="6ED6A0E3">
            <w:pPr>
              <w:widowControl/>
              <w:spacing w:before="240" w:after="120" w:line="360" w:lineRule="auto"/>
              <w:ind w:left="100" w:right="100"/>
              <w:jc w:val="both"/>
              <w:rPr>
                <w:rFonts w:cs="Arial"/>
                <w:shd w:val="clear" w:color="auto" w:fill="FFFFFF"/>
                <w:lang w:val="es-MX"/>
              </w:rPr>
            </w:pPr>
            <w:r w:rsidRPr="00482FC8">
              <w:rPr>
                <w:rFonts w:cs="Arial"/>
                <w:b/>
                <w:shd w:val="clear" w:color="auto" w:fill="FFFFFF"/>
                <w:lang w:val="es-MX"/>
              </w:rPr>
              <w:t>2.1.3</w:t>
            </w:r>
            <w:r w:rsidRPr="00482FC8">
              <w:rPr>
                <w:rFonts w:cs="Arial"/>
                <w:shd w:val="clear" w:color="auto" w:fill="FFFFFF"/>
                <w:lang w:val="es-MX"/>
              </w:rPr>
              <w:t xml:space="preserve"> </w:t>
            </w:r>
            <w:commentRangeStart w:id="90"/>
            <w:r w:rsidRPr="00482FC8">
              <w:rPr>
                <w:rFonts w:cs="Arial"/>
                <w:shd w:val="clear" w:color="auto" w:fill="FFFFFF"/>
                <w:lang w:val="es-MX"/>
              </w:rPr>
              <w:t xml:space="preserve">El representante del organismo </w:t>
            </w:r>
            <w:r w:rsidR="00911CE5">
              <w:rPr>
                <w:rFonts w:cs="Arial"/>
                <w:shd w:val="clear" w:color="auto" w:fill="FFFFFF"/>
                <w:lang w:val="es-MX"/>
              </w:rPr>
              <w:t>selecciona la opción “Formulario para Organismo” y el profesor selecciona la opción “Formulario para Profesor”.</w:t>
            </w:r>
            <w:commentRangeStart w:id="91"/>
            <w:commentRangeEnd w:id="91"/>
            <w:r w:rsidR="004A6A16">
              <w:rPr>
                <w:rStyle w:val="CommentReference"/>
              </w:rPr>
              <w:commentReference w:id="91"/>
            </w:r>
            <w:commentRangeEnd w:id="90"/>
            <w:r w:rsidR="007745A1">
              <w:rPr>
                <w:rStyle w:val="CommentReference"/>
              </w:rPr>
              <w:commentReference w:id="90"/>
            </w:r>
          </w:p>
          <w:p w:rsidR="00324F71" w:rsidP="00986356" w:rsidRDefault="00324F71" w14:paraId="1819E916" w14:textId="77777777">
            <w:pPr>
              <w:widowControl/>
              <w:spacing w:before="240" w:after="120" w:line="360" w:lineRule="auto"/>
              <w:ind w:left="100" w:right="100"/>
              <w:jc w:val="both"/>
              <w:rPr>
                <w:rFonts w:cs="Arial"/>
                <w:shd w:val="clear" w:color="auto" w:fill="FFFFFF"/>
                <w:lang w:val="es-MX"/>
              </w:rPr>
            </w:pPr>
          </w:p>
          <w:p w:rsidRPr="00482FC8" w:rsidR="008623E8" w:rsidP="008623E8" w:rsidRDefault="008623E8" w14:paraId="25F5711C" w14:textId="77777777">
            <w:pPr>
              <w:widowControl/>
              <w:spacing w:before="240" w:after="120" w:line="360" w:lineRule="auto"/>
              <w:ind w:right="100"/>
              <w:jc w:val="both"/>
              <w:rPr>
                <w:rFonts w:cs="Arial"/>
                <w:szCs w:val="22"/>
                <w:lang w:val="es-MX"/>
              </w:rPr>
            </w:pPr>
          </w:p>
        </w:tc>
        <w:tc>
          <w:tcPr>
            <w:tcW w:w="48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hideMark/>
          </w:tcPr>
          <w:p w:rsidRPr="00482FC8" w:rsidR="00482FC8" w:rsidP="00986356" w:rsidRDefault="00482FC8" w14:paraId="54010155" w14:textId="4F11B722">
            <w:pPr>
              <w:widowControl/>
              <w:shd w:val="clear" w:color="auto" w:fill="FFFFFF"/>
              <w:spacing w:before="120" w:line="360" w:lineRule="auto"/>
              <w:jc w:val="both"/>
              <w:rPr>
                <w:rFonts w:cs="Arial"/>
                <w:b/>
                <w:lang w:val="es-MX"/>
              </w:rPr>
            </w:pPr>
            <w:r w:rsidRPr="00482FC8">
              <w:rPr>
                <w:rFonts w:cs="Arial"/>
                <w:b/>
                <w:lang w:val="es-MX"/>
              </w:rPr>
              <w:t xml:space="preserve">2.1.4 </w:t>
            </w:r>
            <w:r w:rsidRPr="00482FC8">
              <w:rPr>
                <w:rFonts w:cs="Arial"/>
                <w:lang w:val="es-MX"/>
              </w:rPr>
              <w:t xml:space="preserve">La aplicación web muestra </w:t>
            </w:r>
            <w:r w:rsidR="00005177">
              <w:rPr>
                <w:rFonts w:cs="Arial"/>
                <w:lang w:val="es-MX"/>
              </w:rPr>
              <w:t>el</w:t>
            </w:r>
            <w:r w:rsidR="000E40A3">
              <w:rPr>
                <w:rFonts w:cs="Arial"/>
                <w:lang w:val="es-MX"/>
              </w:rPr>
              <w:t xml:space="preserve"> </w:t>
            </w:r>
            <w:commentRangeStart w:id="92"/>
            <w:r w:rsidRPr="00482FC8">
              <w:rPr>
                <w:rFonts w:cs="Arial"/>
                <w:lang w:val="es-MX"/>
              </w:rPr>
              <w:t>formulario</w:t>
            </w:r>
            <w:commentRangeEnd w:id="92"/>
            <w:r w:rsidR="009B0807">
              <w:rPr>
                <w:rStyle w:val="CommentReference"/>
              </w:rPr>
              <w:commentReference w:id="92"/>
            </w:r>
            <w:r w:rsidRPr="00482FC8">
              <w:rPr>
                <w:rFonts w:cs="Arial"/>
                <w:lang w:val="es-MX"/>
              </w:rPr>
              <w:t xml:space="preserve"> seleccionado digitalizado, el cual cuenta con las preguntas necesarias para postular una actividad</w:t>
            </w:r>
            <w:r w:rsidR="001022A4">
              <w:rPr>
                <w:rFonts w:cs="Arial"/>
                <w:lang w:val="es-MX"/>
              </w:rPr>
              <w:t xml:space="preserve">: </w:t>
            </w:r>
            <w:commentRangeStart w:id="93"/>
            <w:r w:rsidRPr="00482FC8">
              <w:rPr>
                <w:rFonts w:cs="Arial"/>
                <w:lang w:val="es-MX"/>
              </w:rPr>
              <w:t>Lugar, fecha, cantidad de participantes, tipo de trabajo social, permisos, datos del encargado y firma digital.</w:t>
            </w:r>
            <w:commentRangeEnd w:id="93"/>
            <w:r w:rsidR="004E5F83">
              <w:rPr>
                <w:rStyle w:val="CommentReference"/>
              </w:rPr>
              <w:commentReference w:id="93"/>
            </w:r>
          </w:p>
          <w:p w:rsidRPr="00482FC8" w:rsidR="00482FC8" w:rsidP="00986356" w:rsidRDefault="00482FC8" w14:paraId="459D02A1" w14:textId="77777777">
            <w:pPr>
              <w:widowControl/>
              <w:shd w:val="clear" w:color="auto" w:fill="FFFFFF"/>
              <w:spacing w:before="120" w:line="360" w:lineRule="auto"/>
              <w:jc w:val="both"/>
              <w:rPr>
                <w:rFonts w:cs="Arial"/>
                <w:lang w:val="es-MX"/>
              </w:rPr>
            </w:pPr>
            <w:r w:rsidRPr="00482FC8">
              <w:rPr>
                <w:rFonts w:cs="Arial"/>
                <w:b/>
                <w:lang w:val="es-MX"/>
              </w:rPr>
              <w:t>2.1.5</w:t>
            </w:r>
            <w:r w:rsidRPr="00482FC8">
              <w:rPr>
                <w:rFonts w:cs="Arial"/>
                <w:lang w:val="es-MX"/>
              </w:rPr>
              <w:t xml:space="preserve"> En la parte inferior del formulario se encuentra la opción “</w:t>
            </w:r>
            <w:commentRangeStart w:id="94"/>
            <w:r w:rsidRPr="00482FC8">
              <w:rPr>
                <w:rFonts w:cs="Arial"/>
                <w:lang w:val="es-MX"/>
              </w:rPr>
              <w:t>Postular</w:t>
            </w:r>
            <w:commentRangeEnd w:id="94"/>
            <w:r w:rsidR="009E27E1">
              <w:rPr>
                <w:rStyle w:val="CommentReference"/>
              </w:rPr>
              <w:commentReference w:id="94"/>
            </w:r>
            <w:r w:rsidRPr="00482FC8">
              <w:rPr>
                <w:rFonts w:cs="Arial"/>
                <w:lang w:val="es-MX"/>
              </w:rPr>
              <w:t>”</w:t>
            </w:r>
          </w:p>
          <w:p w:rsidRPr="00482FC8" w:rsidR="00482FC8" w:rsidP="6ED56D78" w:rsidRDefault="00482FC8" w14:paraId="337AB1C8" w14:textId="4BBD2AE3">
            <w:pPr>
              <w:widowControl/>
              <w:shd w:val="clear" w:color="auto" w:fill="FFFFFF" w:themeFill="background1"/>
              <w:spacing w:line="360" w:lineRule="auto"/>
              <w:jc w:val="both"/>
              <w:rPr>
                <w:rFonts w:cs="Arial"/>
                <w:b/>
                <w:lang w:val="es-MX"/>
              </w:rPr>
            </w:pPr>
            <w:r w:rsidRPr="00482FC8">
              <w:rPr>
                <w:rFonts w:cs="Arial"/>
                <w:b/>
                <w:lang w:val="es-MX"/>
              </w:rPr>
              <w:t>F.A. 2.2.1.</w:t>
            </w:r>
            <w:r w:rsidR="00741C4D">
              <w:rPr>
                <w:rFonts w:cs="Arial"/>
                <w:b/>
                <w:lang w:val="es-MX"/>
              </w:rPr>
              <w:t xml:space="preserve"> </w:t>
            </w:r>
            <w:r w:rsidRPr="0095FDF7" w:rsidR="0095FDF7">
              <w:rPr>
                <w:rFonts w:cs="Arial"/>
                <w:b/>
                <w:bCs/>
                <w:lang w:val="es-MX"/>
              </w:rPr>
              <w:t>Página</w:t>
            </w:r>
            <w:commentRangeStart w:id="95"/>
            <w:r w:rsidR="00741C4D">
              <w:rPr>
                <w:rFonts w:cs="Arial"/>
                <w:b/>
                <w:lang w:val="es-MX"/>
              </w:rPr>
              <w:t xml:space="preserve"> </w:t>
            </w:r>
            <w:r w:rsidRPr="00482FC8">
              <w:rPr>
                <w:rFonts w:cs="Arial"/>
                <w:b/>
                <w:lang w:val="es-MX"/>
              </w:rPr>
              <w:t>Principal</w:t>
            </w:r>
            <w:commentRangeEnd w:id="95"/>
            <w:r>
              <w:rPr>
                <w:rStyle w:val="CommentReference"/>
              </w:rPr>
              <w:commentReference w:id="95"/>
            </w:r>
            <w:r w:rsidRPr="00482FC8">
              <w:rPr>
                <w:rFonts w:cs="Arial"/>
                <w:b/>
                <w:lang w:val="es-MX"/>
              </w:rPr>
              <w:t> </w:t>
            </w:r>
          </w:p>
          <w:p w:rsidRPr="00482FC8" w:rsidR="00482FC8" w:rsidP="00986356" w:rsidRDefault="00482FC8" w14:paraId="05031097" w14:textId="77777777">
            <w:pPr>
              <w:widowControl/>
              <w:shd w:val="clear" w:color="auto" w:fill="FFFFFF"/>
              <w:spacing w:after="60" w:line="360" w:lineRule="auto"/>
              <w:jc w:val="both"/>
              <w:rPr>
                <w:rFonts w:cs="Arial"/>
                <w:szCs w:val="22"/>
                <w:lang w:val="es-MX"/>
              </w:rPr>
            </w:pPr>
            <w:r w:rsidRPr="00482FC8">
              <w:rPr>
                <w:rFonts w:cs="Arial"/>
                <w:b/>
                <w:lang w:val="es-MX"/>
              </w:rPr>
              <w:t>F.E 2.2.2 Error de conexión</w:t>
            </w:r>
          </w:p>
        </w:tc>
      </w:tr>
      <w:tr w:rsidRPr="008548FD" w:rsidR="0093473F" w:rsidTr="4CE0DD79" w14:paraId="2C355F33" w14:textId="77777777">
        <w:trPr>
          <w:trHeight w:val="1924"/>
        </w:trPr>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tcPr>
          <w:p w:rsidRPr="00482FC8" w:rsidR="00482FC8" w:rsidP="00986356" w:rsidRDefault="00482FC8" w14:paraId="558DBA59" w14:textId="77777777">
            <w:pPr>
              <w:widowControl/>
              <w:spacing w:before="240" w:after="120" w:line="360" w:lineRule="auto"/>
              <w:ind w:left="100" w:right="100"/>
              <w:jc w:val="both"/>
              <w:rPr>
                <w:rFonts w:cs="Arial"/>
                <w:b/>
                <w:shd w:val="clear" w:color="auto" w:fill="FFFFFF"/>
                <w:lang w:val="es-MX"/>
              </w:rPr>
            </w:pPr>
            <w:r w:rsidRPr="00482FC8">
              <w:rPr>
                <w:rFonts w:cs="Arial"/>
                <w:b/>
                <w:shd w:val="clear" w:color="auto" w:fill="FFFFFF"/>
                <w:lang w:val="es-MX"/>
              </w:rPr>
              <w:t xml:space="preserve">2.1.6 </w:t>
            </w:r>
            <w:r w:rsidRPr="00482FC8">
              <w:rPr>
                <w:rFonts w:cs="Arial"/>
                <w:shd w:val="clear" w:color="auto" w:fill="FFFFFF"/>
                <w:lang w:val="es-MX"/>
              </w:rPr>
              <w:t>El representante del organismo o el profesor selecciona la opción “</w:t>
            </w:r>
            <w:commentRangeStart w:id="96"/>
            <w:r w:rsidRPr="00482FC8">
              <w:rPr>
                <w:rFonts w:cs="Arial"/>
                <w:shd w:val="clear" w:color="auto" w:fill="FFFFFF"/>
                <w:lang w:val="es-MX"/>
              </w:rPr>
              <w:t>Postular</w:t>
            </w:r>
            <w:commentRangeEnd w:id="96"/>
            <w:r w:rsidR="002558C2">
              <w:rPr>
                <w:rStyle w:val="CommentReference"/>
              </w:rPr>
              <w:commentReference w:id="96"/>
            </w:r>
            <w:r w:rsidRPr="00482FC8">
              <w:rPr>
                <w:rFonts w:cs="Arial"/>
                <w:shd w:val="clear" w:color="auto" w:fill="FFFFFF"/>
                <w:lang w:val="es-MX"/>
              </w:rPr>
              <w:t>”</w:t>
            </w:r>
          </w:p>
        </w:tc>
        <w:tc>
          <w:tcPr>
            <w:tcW w:w="481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0" w:type="dxa"/>
              <w:bottom w:w="0" w:type="dxa"/>
              <w:right w:w="100" w:type="dxa"/>
            </w:tcMar>
          </w:tcPr>
          <w:p w:rsidRPr="00482FC8" w:rsidR="00482FC8" w:rsidP="00986356" w:rsidRDefault="00482FC8" w14:paraId="3932B8BB" w14:textId="0B1C5BCD">
            <w:pPr>
              <w:widowControl/>
              <w:shd w:val="clear" w:color="auto" w:fill="FFFFFF"/>
              <w:spacing w:before="120" w:line="360" w:lineRule="auto"/>
              <w:jc w:val="both"/>
              <w:rPr>
                <w:rFonts w:cs="Arial"/>
                <w:b/>
                <w:lang w:val="es-MX"/>
              </w:rPr>
            </w:pPr>
            <w:r w:rsidRPr="00482FC8">
              <w:rPr>
                <w:rFonts w:cs="Arial"/>
                <w:b/>
                <w:lang w:val="es-MX"/>
              </w:rPr>
              <w:t xml:space="preserve">2.1.7 </w:t>
            </w:r>
            <w:r w:rsidRPr="00482FC8">
              <w:rPr>
                <w:rFonts w:cs="Arial"/>
                <w:lang w:val="es-MX"/>
              </w:rPr>
              <w:t>La aplicación web imprime el siguiente mensaje “Actividad postulada, un trabajador de la DSSU se pondrá en contacto contigo pronto</w:t>
            </w:r>
            <w:r w:rsidR="004A7D90">
              <w:rPr>
                <w:rFonts w:cs="Arial"/>
                <w:lang w:val="es-MX"/>
              </w:rPr>
              <w:t>,</w:t>
            </w:r>
            <w:r w:rsidR="009C2BB7">
              <w:rPr>
                <w:rFonts w:cs="Arial"/>
                <w:lang w:val="es-MX"/>
              </w:rPr>
              <w:t xml:space="preserve"> </w:t>
            </w:r>
            <w:r w:rsidRPr="00482FC8">
              <w:rPr>
                <w:rFonts w:cs="Arial"/>
                <w:lang w:val="es-MX"/>
              </w:rPr>
              <w:t>vía telefónica</w:t>
            </w:r>
            <w:r w:rsidR="009C2BB7">
              <w:rPr>
                <w:rFonts w:cs="Arial"/>
                <w:lang w:val="es-MX"/>
              </w:rPr>
              <w:t>,</w:t>
            </w:r>
            <w:r w:rsidRPr="00482FC8">
              <w:rPr>
                <w:rFonts w:cs="Arial"/>
                <w:lang w:val="es-MX"/>
              </w:rPr>
              <w:t xml:space="preserve"> para confirmar la aceptación de la actividad”.</w:t>
            </w:r>
          </w:p>
          <w:p w:rsidRPr="00482FC8" w:rsidR="00482FC8" w:rsidP="00986356" w:rsidRDefault="00482FC8" w14:paraId="69E5B3F3" w14:textId="77777777">
            <w:pPr>
              <w:widowControl/>
              <w:shd w:val="clear" w:color="auto" w:fill="FFFFFF"/>
              <w:spacing w:before="120" w:line="360" w:lineRule="auto"/>
              <w:jc w:val="both"/>
              <w:rPr>
                <w:rFonts w:cs="Arial"/>
                <w:b/>
                <w:lang w:val="es-MX"/>
              </w:rPr>
            </w:pPr>
            <w:r w:rsidRPr="00482FC8">
              <w:rPr>
                <w:rFonts w:cs="Arial"/>
                <w:b/>
                <w:lang w:val="es-MX"/>
              </w:rPr>
              <w:t>F.A. 2.2.1. Página Principal</w:t>
            </w:r>
          </w:p>
        </w:tc>
      </w:tr>
    </w:tbl>
    <w:p w:rsidRPr="00482FC8" w:rsidR="00482FC8" w:rsidP="00986356" w:rsidRDefault="00482FC8" w14:paraId="1691ECEA" w14:textId="31AEDF3E">
      <w:pPr>
        <w:widowControl/>
        <w:spacing w:line="360" w:lineRule="auto"/>
        <w:rPr>
          <w:rFonts w:cs="Arial"/>
          <w:szCs w:val="22"/>
          <w:lang w:val="es-MX"/>
        </w:rPr>
      </w:pPr>
    </w:p>
    <w:p w:rsidRPr="00482FC8" w:rsidR="00482FC8" w:rsidP="72AABC0D" w:rsidRDefault="72AABC0D" w14:paraId="773A8820" w14:textId="143EA71A">
      <w:pPr>
        <w:pStyle w:val="Heading2"/>
        <w:numPr>
          <w:ilvl w:val="0"/>
          <w:numId w:val="0"/>
        </w:numPr>
        <w:rPr>
          <w:sz w:val="32"/>
          <w:szCs w:val="32"/>
          <w:lang w:val="es-MX"/>
        </w:rPr>
      </w:pPr>
      <w:bookmarkStart w:name="_Toc170253388" w:id="97"/>
      <w:r w:rsidRPr="72AABC0D">
        <w:rPr>
          <w:lang w:val="es-MX"/>
        </w:rPr>
        <w:t xml:space="preserve">2.2 </w:t>
      </w:r>
      <w:r w:rsidRPr="00482FC8" w:rsidR="00482FC8">
        <w:rPr>
          <w:lang w:val="es-MX"/>
        </w:rPr>
        <w:t>Flujos Alternos</w:t>
      </w:r>
      <w:bookmarkEnd w:id="97"/>
    </w:p>
    <w:p w:rsidRPr="008D2FEB" w:rsidR="00482FC8" w:rsidP="72AABC0D" w:rsidRDefault="72AABC0D" w14:paraId="1B851988" w14:textId="4AB3EFE0">
      <w:pPr>
        <w:pStyle w:val="Heading3"/>
        <w:numPr>
          <w:ilvl w:val="0"/>
          <w:numId w:val="0"/>
        </w:numPr>
        <w:rPr>
          <w:b/>
          <w:bCs/>
          <w:i w:val="0"/>
          <w:iCs/>
          <w:sz w:val="24"/>
          <w:szCs w:val="24"/>
          <w:lang w:val="es-MX"/>
        </w:rPr>
      </w:pPr>
      <w:bookmarkStart w:name="_Toc170253389" w:id="98"/>
      <w:r w:rsidRPr="72AABC0D">
        <w:rPr>
          <w:b/>
          <w:bCs/>
          <w:i w:val="0"/>
          <w:lang w:val="es-MX"/>
        </w:rPr>
        <w:t xml:space="preserve">2.2.1 </w:t>
      </w:r>
      <w:r w:rsidRPr="008D2FEB" w:rsidR="00482FC8">
        <w:rPr>
          <w:b/>
          <w:bCs/>
          <w:i w:val="0"/>
          <w:iCs/>
          <w:lang w:val="es-MX"/>
        </w:rPr>
        <w:t>Página Principal</w:t>
      </w:r>
      <w:bookmarkEnd w:id="98"/>
    </w:p>
    <w:p w:rsidR="6EBC0477" w:rsidP="056842C8" w:rsidRDefault="6EBC0477" w14:paraId="2AB449D7" w14:textId="254F0CD2">
      <w:pPr>
        <w:spacing w:line="360" w:lineRule="auto"/>
        <w:rPr>
          <w:rFonts w:cs="Arial"/>
          <w:lang w:val="es-MX"/>
        </w:rPr>
      </w:pPr>
      <w:commentRangeStart w:id="99"/>
      <w:r w:rsidRPr="6EBC0477">
        <w:rPr>
          <w:rFonts w:cs="Arial"/>
          <w:lang w:val="es-MX"/>
        </w:rPr>
        <w:t>Al presionar la opción “regresar a página principal”, que se encuentra en la esquina superior izquierda, el usuario podrá regresar a la página principal del sistema, en la cual se encuentran todas las funciones que el usuario puede realizar. </w:t>
      </w:r>
      <w:commentRangeEnd w:id="99"/>
      <w:r>
        <w:rPr>
          <w:rStyle w:val="CommentReference"/>
        </w:rPr>
        <w:commentReference w:id="99"/>
      </w:r>
    </w:p>
    <w:p w:rsidR="6EBC0477" w:rsidP="6EBC0477" w:rsidRDefault="6EBC0477" w14:paraId="52737E75" w14:textId="4A86A4F0">
      <w:pPr>
        <w:spacing w:line="360" w:lineRule="auto"/>
        <w:ind w:left="1134"/>
        <w:rPr>
          <w:rFonts w:cs="Arial"/>
          <w:lang w:val="es-MX"/>
        </w:rPr>
      </w:pPr>
    </w:p>
    <w:p w:rsidRPr="008548FD" w:rsidR="00482FC8" w:rsidP="72AABC0D" w:rsidRDefault="72AABC0D" w14:paraId="654E92B4" w14:textId="08AEC85D">
      <w:pPr>
        <w:pStyle w:val="Heading3"/>
        <w:numPr>
          <w:ilvl w:val="0"/>
          <w:numId w:val="0"/>
        </w:numPr>
        <w:rPr>
          <w:b/>
          <w:bCs/>
          <w:i w:val="0"/>
          <w:iCs/>
          <w:lang w:val="es-ES"/>
        </w:rPr>
      </w:pPr>
      <w:bookmarkStart w:name="_Toc170253390" w:id="100"/>
      <w:r w:rsidRPr="008548FD">
        <w:rPr>
          <w:b/>
          <w:bCs/>
          <w:i w:val="0"/>
          <w:lang w:val="es-ES"/>
        </w:rPr>
        <w:t xml:space="preserve">2.2.2 </w:t>
      </w:r>
      <w:proofErr w:type="spellStart"/>
      <w:r w:rsidRPr="008548FD" w:rsidR="00482FC8">
        <w:rPr>
          <w:b/>
          <w:bCs/>
          <w:i w:val="0"/>
          <w:iCs/>
          <w:lang w:val="es-ES"/>
        </w:rPr>
        <w:t>chatBOT</w:t>
      </w:r>
      <w:bookmarkEnd w:id="100"/>
      <w:proofErr w:type="spellEnd"/>
    </w:p>
    <w:p w:rsidRPr="008D2FEB" w:rsidR="00482FC8" w:rsidP="008D2FEB" w:rsidRDefault="00482FC8" w14:paraId="125EE793" w14:textId="77777777">
      <w:pPr>
        <w:spacing w:line="360" w:lineRule="auto"/>
        <w:rPr>
          <w:rFonts w:cs="Arial"/>
          <w:lang w:val="es-PA"/>
        </w:rPr>
      </w:pPr>
      <w:r w:rsidRPr="008D2FEB">
        <w:rPr>
          <w:rFonts w:cs="Arial"/>
          <w:lang w:val="es-PA"/>
        </w:rPr>
        <w:t xml:space="preserve">Se presiona el cuadro emergente del </w:t>
      </w:r>
      <w:proofErr w:type="spellStart"/>
      <w:r w:rsidRPr="008D2FEB">
        <w:rPr>
          <w:rFonts w:cs="Arial"/>
          <w:lang w:val="es-PA"/>
        </w:rPr>
        <w:t>chatBOT</w:t>
      </w:r>
      <w:proofErr w:type="spellEnd"/>
      <w:r w:rsidRPr="008D2FEB">
        <w:rPr>
          <w:rFonts w:cs="Arial"/>
          <w:lang w:val="es-PA"/>
        </w:rPr>
        <w:t xml:space="preserve"> para realizar consulta si no se tiene claro que formulario debe llenar el usuario.</w:t>
      </w:r>
    </w:p>
    <w:p w:rsidRPr="00482FC8" w:rsidR="00482FC8" w:rsidP="72AABC0D" w:rsidRDefault="72AABC0D" w14:paraId="5DE6A042" w14:textId="78AD39CD">
      <w:pPr>
        <w:pStyle w:val="Heading2"/>
        <w:numPr>
          <w:ilvl w:val="0"/>
          <w:numId w:val="0"/>
        </w:numPr>
        <w:rPr>
          <w:sz w:val="22"/>
          <w:szCs w:val="22"/>
          <w:lang w:val="es-MX"/>
        </w:rPr>
      </w:pPr>
      <w:bookmarkStart w:name="_Toc170253391" w:id="101"/>
      <w:r w:rsidRPr="72AABC0D">
        <w:rPr>
          <w:lang w:val="es-MX"/>
        </w:rPr>
        <w:t xml:space="preserve">2.3 </w:t>
      </w:r>
      <w:r w:rsidRPr="00482FC8" w:rsidR="00482FC8">
        <w:rPr>
          <w:lang w:val="es-MX"/>
        </w:rPr>
        <w:t>Flujos de Excepción</w:t>
      </w:r>
      <w:bookmarkEnd w:id="101"/>
    </w:p>
    <w:p w:rsidRPr="008D2FEB" w:rsidR="00482FC8" w:rsidP="72AABC0D" w:rsidRDefault="72AABC0D" w14:paraId="739EE41B" w14:textId="099CA06B">
      <w:pPr>
        <w:pStyle w:val="Heading3"/>
        <w:numPr>
          <w:ilvl w:val="0"/>
          <w:numId w:val="0"/>
        </w:numPr>
        <w:rPr>
          <w:b/>
          <w:bCs/>
          <w:i w:val="0"/>
          <w:iCs/>
          <w:sz w:val="24"/>
          <w:szCs w:val="24"/>
          <w:lang w:val="es-MX"/>
        </w:rPr>
      </w:pPr>
      <w:bookmarkStart w:name="_Toc170253392" w:id="102"/>
      <w:r w:rsidRPr="72AABC0D">
        <w:rPr>
          <w:b/>
          <w:bCs/>
          <w:i w:val="0"/>
          <w:lang w:val="es-MX"/>
        </w:rPr>
        <w:t xml:space="preserve">2.3.1 </w:t>
      </w:r>
      <w:r w:rsidRPr="008D2FEB" w:rsidR="00482FC8">
        <w:rPr>
          <w:b/>
          <w:bCs/>
          <w:i w:val="0"/>
          <w:iCs/>
          <w:lang w:val="es-MX"/>
        </w:rPr>
        <w:t>Error de Conexión</w:t>
      </w:r>
      <w:bookmarkEnd w:id="102"/>
    </w:p>
    <w:p w:rsidRPr="00482FC8" w:rsidR="00482FC8" w:rsidP="00986356" w:rsidRDefault="00482FC8" w14:paraId="31A1E1BC" w14:textId="77777777">
      <w:pPr>
        <w:widowControl/>
        <w:spacing w:after="120" w:line="360" w:lineRule="auto"/>
        <w:ind w:left="720"/>
        <w:jc w:val="both"/>
        <w:rPr>
          <w:rFonts w:cs="Arial"/>
          <w:szCs w:val="22"/>
          <w:lang w:val="es-MX"/>
        </w:rPr>
      </w:pPr>
      <w:r w:rsidRPr="00482FC8">
        <w:rPr>
          <w:rFonts w:cs="Arial"/>
          <w:lang w:val="es-MX"/>
        </w:rPr>
        <w:t>El sistema detecta que la conexión con el servidor de la base de datos se ha perdido, para comunicar esto, el sistema muestra el mensaje “Se ha perdido la conexión con la base de datos” y un botón de “Volver a Página principal”.</w:t>
      </w:r>
    </w:p>
    <w:p w:rsidRPr="00482FC8" w:rsidR="00482FC8" w:rsidP="72AABC0D" w:rsidRDefault="72AABC0D" w14:paraId="2A5DC1F0" w14:textId="25DA298B">
      <w:pPr>
        <w:pStyle w:val="Heading1"/>
        <w:numPr>
          <w:ilvl w:val="0"/>
          <w:numId w:val="0"/>
        </w:numPr>
        <w:rPr>
          <w:sz w:val="44"/>
          <w:szCs w:val="44"/>
          <w:lang w:val="es-MX"/>
        </w:rPr>
      </w:pPr>
      <w:bookmarkStart w:name="_Toc170253393" w:id="103"/>
      <w:r w:rsidRPr="72AABC0D">
        <w:rPr>
          <w:lang w:val="es-MX"/>
        </w:rPr>
        <w:t xml:space="preserve">3. </w:t>
      </w:r>
      <w:r w:rsidRPr="00482FC8" w:rsidR="00482FC8">
        <w:rPr>
          <w:lang w:val="es-MX"/>
        </w:rPr>
        <w:t>Requerimientos especiales</w:t>
      </w:r>
      <w:bookmarkEnd w:id="103"/>
    </w:p>
    <w:p w:rsidRPr="00482FC8" w:rsidR="00482FC8" w:rsidP="72AABC0D" w:rsidRDefault="72AABC0D" w14:paraId="69E5E974" w14:textId="73609481">
      <w:pPr>
        <w:pStyle w:val="Heading1"/>
        <w:numPr>
          <w:ilvl w:val="0"/>
          <w:numId w:val="0"/>
        </w:numPr>
        <w:rPr>
          <w:sz w:val="44"/>
          <w:szCs w:val="44"/>
          <w:lang w:val="es-MX"/>
        </w:rPr>
      </w:pPr>
      <w:bookmarkStart w:name="_Toc170253394" w:id="104"/>
      <w:r w:rsidRPr="72AABC0D">
        <w:rPr>
          <w:lang w:val="es-MX"/>
        </w:rPr>
        <w:t xml:space="preserve">4. </w:t>
      </w:r>
      <w:r w:rsidRPr="00482FC8" w:rsidR="00482FC8">
        <w:rPr>
          <w:lang w:val="es-MX"/>
        </w:rPr>
        <w:t>Precondiciones</w:t>
      </w:r>
      <w:bookmarkEnd w:id="104"/>
      <w:r w:rsidRPr="00482FC8" w:rsidR="00482FC8">
        <w:rPr>
          <w:lang w:val="es-MX"/>
        </w:rPr>
        <w:t> </w:t>
      </w:r>
    </w:p>
    <w:p w:rsidRPr="00D6011C" w:rsidR="00482FC8" w:rsidP="056842C8" w:rsidRDefault="0030020F" w14:paraId="3439FC1B" w14:textId="42037C18">
      <w:pPr>
        <w:widowControl/>
        <w:spacing w:after="120" w:line="360" w:lineRule="auto"/>
        <w:jc w:val="both"/>
        <w:rPr>
          <w:rFonts w:cs="Arial"/>
          <w:lang w:val="es-ES"/>
        </w:rPr>
      </w:pPr>
      <w:r w:rsidRPr="00D6011C">
        <w:rPr>
          <w:rFonts w:cs="Arial"/>
          <w:b/>
          <w:lang w:val="es-ES"/>
        </w:rPr>
        <w:t>4.1</w:t>
      </w:r>
      <w:r w:rsidRPr="00D6011C">
        <w:rPr>
          <w:rFonts w:cs="Arial"/>
          <w:lang w:val="es-ES"/>
        </w:rPr>
        <w:t xml:space="preserve"> </w:t>
      </w:r>
      <w:r w:rsidRPr="00D6011C" w:rsidR="00482FC8">
        <w:rPr>
          <w:rFonts w:cs="Arial"/>
          <w:lang w:val="es-ES"/>
        </w:rPr>
        <w:t>El encargado del organismo y el profesor debieron haber previamente iniciado sesión en la aplicación web</w:t>
      </w:r>
      <w:r w:rsidRPr="00D6011C" w:rsidR="056842C8">
        <w:rPr>
          <w:rFonts w:cs="Arial"/>
          <w:lang w:val="es-ES"/>
        </w:rPr>
        <w:t>, es decir, haber completado el caso de uso de “Ingresar a la página principal de la aplicación web”</w:t>
      </w:r>
      <w:r w:rsidRPr="00D6011C" w:rsidR="00482FC8">
        <w:rPr>
          <w:rFonts w:cs="Arial"/>
          <w:lang w:val="es-ES"/>
        </w:rPr>
        <w:t>.</w:t>
      </w:r>
    </w:p>
    <w:p w:rsidRPr="00482FC8" w:rsidR="00482FC8" w:rsidP="72AABC0D" w:rsidRDefault="72AABC0D" w14:paraId="44363D5E" w14:textId="33802CA8">
      <w:pPr>
        <w:widowControl/>
        <w:spacing w:after="120" w:line="360" w:lineRule="auto"/>
        <w:jc w:val="both"/>
        <w:rPr>
          <w:lang w:val="es-MX"/>
        </w:rPr>
      </w:pPr>
      <w:r w:rsidRPr="72AABC0D">
        <w:rPr>
          <w:b/>
          <w:sz w:val="24"/>
          <w:szCs w:val="24"/>
          <w:lang w:val="es-MX"/>
        </w:rPr>
        <w:t xml:space="preserve">5. </w:t>
      </w:r>
      <w:r w:rsidRPr="72AABC0D" w:rsidR="00482FC8">
        <w:rPr>
          <w:b/>
          <w:sz w:val="24"/>
          <w:szCs w:val="24"/>
          <w:lang w:val="es-MX"/>
        </w:rPr>
        <w:t>Postcondiciones</w:t>
      </w:r>
    </w:p>
    <w:p w:rsidRPr="008D2FEB" w:rsidR="00482FC8" w:rsidP="008D2FEB" w:rsidRDefault="0030020F" w14:paraId="116A8432" w14:textId="77777777">
      <w:pPr>
        <w:spacing w:line="360" w:lineRule="auto"/>
        <w:jc w:val="both"/>
        <w:rPr>
          <w:rFonts w:cs="Arial"/>
          <w:b/>
          <w:kern w:val="36"/>
          <w:sz w:val="44"/>
          <w:szCs w:val="44"/>
          <w:lang w:val="es-PA"/>
        </w:rPr>
      </w:pPr>
      <w:r w:rsidRPr="008D2FEB">
        <w:rPr>
          <w:rFonts w:cs="Arial"/>
          <w:b/>
          <w:kern w:val="36"/>
          <w:lang w:val="es-PA"/>
        </w:rPr>
        <w:t xml:space="preserve">5.1 </w:t>
      </w:r>
      <w:r w:rsidRPr="008D2FEB" w:rsidR="00482FC8">
        <w:rPr>
          <w:rFonts w:cs="Arial"/>
          <w:kern w:val="36"/>
          <w:lang w:val="es-PA"/>
        </w:rPr>
        <w:t>Las publicaciones realizadas al sistema deben verse reflejados en el mismo una vez aprobadas por los trabajadores de servicio social.</w:t>
      </w:r>
    </w:p>
    <w:p w:rsidRPr="0093473F" w:rsidR="00482FC8" w:rsidP="00986356" w:rsidRDefault="00482FC8" w14:paraId="3E5E2D95" w14:textId="77777777">
      <w:pPr>
        <w:widowControl/>
        <w:spacing w:after="160" w:line="360" w:lineRule="auto"/>
        <w:rPr>
          <w:rFonts w:eastAsia="Aptos" w:cs="Arial"/>
          <w:kern w:val="2"/>
          <w:szCs w:val="22"/>
          <w:lang w:val="es-MX"/>
        </w:rPr>
      </w:pPr>
    </w:p>
    <w:p w:rsidRPr="00DC771D" w:rsidR="00482FC8" w:rsidP="00DC771D" w:rsidRDefault="00482FC8" w14:paraId="3E07888B" w14:textId="77777777">
      <w:pPr>
        <w:pStyle w:val="Heading1"/>
        <w:numPr>
          <w:ilvl w:val="0"/>
          <w:numId w:val="0"/>
        </w:numPr>
        <w:jc w:val="center"/>
        <w:rPr>
          <w:rFonts w:eastAsia="Aptos"/>
          <w:kern w:val="2"/>
          <w:szCs w:val="24"/>
          <w:lang w:val="es-MX"/>
        </w:rPr>
      </w:pPr>
      <w:r w:rsidRPr="00DC771D">
        <w:rPr>
          <w:rFonts w:eastAsia="Aptos"/>
          <w:kern w:val="2"/>
          <w:szCs w:val="24"/>
          <w:lang w:val="es-MX"/>
        </w:rPr>
        <w:br w:type="page"/>
      </w:r>
      <w:bookmarkStart w:name="_Toc170253395" w:id="105"/>
      <w:r w:rsidRPr="00DC771D">
        <w:rPr>
          <w:sz w:val="28"/>
          <w:szCs w:val="22"/>
          <w:lang w:val="es-MX"/>
        </w:rPr>
        <w:t>Especificación de Caso de Uso: &lt;Publicar Actividades&gt;</w:t>
      </w:r>
      <w:bookmarkEnd w:id="105"/>
    </w:p>
    <w:p w:rsidRPr="00482FC8" w:rsidR="00482FC8" w:rsidP="002D2EAC" w:rsidRDefault="00482FC8" w14:paraId="420E070D" w14:textId="77777777">
      <w:pPr>
        <w:pStyle w:val="Heading1"/>
        <w:numPr>
          <w:ilvl w:val="0"/>
          <w:numId w:val="31"/>
        </w:numPr>
      </w:pPr>
      <w:bookmarkStart w:name="_Toc170253396" w:id="106"/>
      <w:proofErr w:type="spellStart"/>
      <w:r w:rsidRPr="00482FC8">
        <w:t>Publicar</w:t>
      </w:r>
      <w:proofErr w:type="spellEnd"/>
      <w:r w:rsidRPr="00482FC8">
        <w:t xml:space="preserve"> actividades</w:t>
      </w:r>
      <w:bookmarkEnd w:id="106"/>
    </w:p>
    <w:p w:rsidRPr="00482FC8" w:rsidR="00482FC8" w:rsidP="00DC771D" w:rsidRDefault="00482FC8" w14:paraId="2F314D4C" w14:textId="77777777">
      <w:pPr>
        <w:pStyle w:val="Heading2"/>
      </w:pPr>
      <w:bookmarkStart w:name="_Toc170253397" w:id="107"/>
      <w:r w:rsidRPr="00482FC8">
        <w:t>Breve Descripción</w:t>
      </w:r>
      <w:bookmarkEnd w:id="107"/>
    </w:p>
    <w:p w:rsidRPr="00482FC8" w:rsidR="00482FC8" w:rsidP="00986356" w:rsidRDefault="00482FC8" w14:paraId="116F32B5" w14:textId="109E64BD">
      <w:pPr>
        <w:widowControl/>
        <w:spacing w:before="120" w:after="60" w:line="360" w:lineRule="auto"/>
        <w:jc w:val="both"/>
        <w:rPr>
          <w:rFonts w:cs="Arial"/>
          <w:sz w:val="24"/>
          <w:szCs w:val="24"/>
          <w:lang w:val="es-MX"/>
        </w:rPr>
      </w:pPr>
      <w:r w:rsidRPr="00482FC8">
        <w:rPr>
          <w:rFonts w:cs="Arial"/>
          <w:lang w:val="es-MX"/>
        </w:rPr>
        <w:t>Este caso de uso describe el flujo de eventos de cómo el trabajador de la DSSU pública actividades dentro de la aplicación web.</w:t>
      </w:r>
      <w:r w:rsidR="00891C8D">
        <w:rPr>
          <w:rFonts w:cs="Arial"/>
          <w:lang w:val="es-MX"/>
        </w:rPr>
        <w:t xml:space="preserve"> </w:t>
      </w:r>
    </w:p>
    <w:p w:rsidRPr="00482FC8" w:rsidR="00482FC8" w:rsidP="00DC771D" w:rsidRDefault="00482FC8" w14:paraId="71F8F1EA" w14:textId="4C797AFE">
      <w:pPr>
        <w:pStyle w:val="Heading1"/>
        <w:rPr>
          <w:szCs w:val="24"/>
          <w:lang w:val="es-MX"/>
        </w:rPr>
      </w:pPr>
      <w:bookmarkStart w:name="_Toc170253398" w:id="108"/>
      <w:r w:rsidRPr="00482FC8">
        <w:rPr>
          <w:lang w:val="es-MX"/>
        </w:rPr>
        <w:t>Flujo de Eventos</w:t>
      </w:r>
      <w:bookmarkEnd w:id="108"/>
    </w:p>
    <w:p w:rsidRPr="00482FC8" w:rsidR="00482FC8" w:rsidP="00DC771D" w:rsidRDefault="00482FC8" w14:paraId="766585A1" w14:textId="2F346FEB">
      <w:pPr>
        <w:pStyle w:val="Heading2"/>
        <w:rPr>
          <w:sz w:val="24"/>
          <w:szCs w:val="24"/>
          <w:lang w:val="es-MX"/>
        </w:rPr>
      </w:pPr>
      <w:bookmarkStart w:name="_Toc170253399" w:id="109"/>
      <w:r w:rsidRPr="00482FC8">
        <w:rPr>
          <w:lang w:val="es-MX"/>
        </w:rPr>
        <w:t>Flujo Básico</w:t>
      </w:r>
      <w:bookmarkEnd w:id="109"/>
    </w:p>
    <w:p w:rsidRPr="00482FC8" w:rsidR="00482FC8" w:rsidP="00986356" w:rsidRDefault="00482FC8" w14:paraId="2FC479C9" w14:textId="77777777">
      <w:pPr>
        <w:widowControl/>
        <w:spacing w:line="360" w:lineRule="auto"/>
        <w:rPr>
          <w:rFonts w:cs="Arial"/>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3497"/>
        <w:gridCol w:w="6242"/>
      </w:tblGrid>
      <w:tr w:rsidRPr="003B397A" w:rsidR="0093473F" w:rsidTr="00DC771D" w14:paraId="21BE4893" w14:textId="77777777">
        <w:trPr>
          <w:trHeight w:val="2174"/>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DC771D" w:rsidR="00482FC8" w:rsidP="00DC771D" w:rsidRDefault="00482FC8" w14:paraId="1130FBDA" w14:textId="33674FD4">
            <w:pPr>
              <w:spacing w:line="360" w:lineRule="auto"/>
              <w:rPr>
                <w:rFonts w:cs="Arial"/>
                <w:lang w:val="es-PA"/>
              </w:rPr>
            </w:pPr>
            <w:r w:rsidRPr="00DC771D">
              <w:rPr>
                <w:rFonts w:cs="Arial"/>
                <w:b/>
                <w:lang w:val="es-PA"/>
              </w:rPr>
              <w:t> 2.1.1</w:t>
            </w:r>
            <w:r w:rsidRPr="00DC771D">
              <w:rPr>
                <w:rFonts w:cs="Arial"/>
                <w:lang w:val="es-PA"/>
              </w:rPr>
              <w:t xml:space="preserve"> El caso de uso inicia cuando el trabajador hace clic en la opción “Publicar Actividades”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DC771D" w:rsidR="00482FC8" w:rsidP="00DC771D" w:rsidRDefault="00482FC8" w14:paraId="22CA4322" w14:textId="1D6E4F16">
            <w:pPr>
              <w:spacing w:line="360" w:lineRule="auto"/>
              <w:rPr>
                <w:rFonts w:cs="Arial"/>
                <w:lang w:val="es-PA"/>
              </w:rPr>
            </w:pPr>
            <w:r w:rsidRPr="00DC771D">
              <w:rPr>
                <w:rFonts w:cs="Arial"/>
                <w:lang w:val="es-PA"/>
              </w:rPr>
              <w:t> </w:t>
            </w:r>
            <w:r w:rsidRPr="00DC771D">
              <w:rPr>
                <w:rFonts w:cs="Arial"/>
                <w:b/>
                <w:lang w:val="es-PA"/>
              </w:rPr>
              <w:t>2.1.2</w:t>
            </w:r>
            <w:r w:rsidRPr="00DC771D">
              <w:rPr>
                <w:rFonts w:cs="Arial"/>
                <w:lang w:val="es-PA"/>
              </w:rPr>
              <w:t xml:space="preserve"> La aplicación web muestra un cuadro en medio de la pantalla con la opción de “Publicar una nueva actividad”.</w:t>
            </w:r>
          </w:p>
          <w:p w:rsidRPr="00DC771D" w:rsidR="00482FC8" w:rsidP="00DC771D" w:rsidRDefault="00482FC8" w14:paraId="447E461E" w14:textId="77777777">
            <w:pPr>
              <w:spacing w:line="360" w:lineRule="auto"/>
              <w:rPr>
                <w:rFonts w:cs="Arial"/>
                <w:lang w:val="es-PA"/>
              </w:rPr>
            </w:pPr>
            <w:r w:rsidRPr="00DC771D">
              <w:rPr>
                <w:rFonts w:cs="Arial"/>
                <w:b/>
                <w:lang w:val="es-PA"/>
              </w:rPr>
              <w:t>2.1.2.1</w:t>
            </w:r>
            <w:r w:rsidRPr="00DC771D">
              <w:rPr>
                <w:rFonts w:cs="Arial"/>
                <w:lang w:val="es-PA"/>
              </w:rPr>
              <w:t xml:space="preserve"> El cuadro muestra un botón “x”.</w:t>
            </w:r>
          </w:p>
          <w:p w:rsidRPr="00DC771D" w:rsidR="00482FC8" w:rsidP="00DC771D" w:rsidRDefault="00482FC8" w14:paraId="3B54D3C7" w14:textId="77777777">
            <w:pPr>
              <w:spacing w:line="360" w:lineRule="auto"/>
              <w:rPr>
                <w:rFonts w:cs="Arial"/>
                <w:lang w:val="es-PA"/>
              </w:rPr>
            </w:pPr>
          </w:p>
          <w:p w:rsidRPr="00DC771D" w:rsidR="00482FC8" w:rsidP="00DC771D" w:rsidRDefault="00482FC8" w14:paraId="404D3BD4" w14:textId="05281FFD">
            <w:pPr>
              <w:spacing w:line="360" w:lineRule="auto"/>
              <w:rPr>
                <w:rFonts w:cs="Arial"/>
                <w:b/>
                <w:lang w:val="es-PA"/>
              </w:rPr>
            </w:pPr>
            <w:r w:rsidRPr="00DC771D">
              <w:rPr>
                <w:rFonts w:cs="Arial"/>
                <w:b/>
                <w:lang w:val="es-PA"/>
              </w:rPr>
              <w:t>F.A 2.2.1 Página Principal</w:t>
            </w:r>
          </w:p>
          <w:p w:rsidRPr="00DC771D" w:rsidR="00482FC8" w:rsidP="00DC771D" w:rsidRDefault="00482FC8" w14:paraId="6DFD193E" w14:textId="0982D032">
            <w:pPr>
              <w:spacing w:line="360" w:lineRule="auto"/>
              <w:rPr>
                <w:rFonts w:cs="Arial"/>
                <w:lang w:val="es-PA"/>
              </w:rPr>
            </w:pPr>
            <w:r w:rsidRPr="00DC771D">
              <w:rPr>
                <w:rFonts w:cs="Arial"/>
                <w:b/>
                <w:lang w:val="es-PA"/>
              </w:rPr>
              <w:t>F.A 2.2.2 Cancelar Operación</w:t>
            </w:r>
          </w:p>
        </w:tc>
      </w:tr>
      <w:tr w:rsidRPr="003B397A" w:rsidR="0093473F" w:rsidTr="000B2CE9" w14:paraId="4331E2B8" w14:textId="77777777">
        <w:trPr>
          <w:trHeight w:val="2612"/>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DC771D" w:rsidR="00482FC8" w:rsidP="00DC771D" w:rsidRDefault="00482FC8" w14:paraId="1BF2FC5B" w14:textId="77777777">
            <w:pPr>
              <w:spacing w:line="360" w:lineRule="auto"/>
              <w:rPr>
                <w:rFonts w:cs="Arial"/>
                <w:lang w:val="es-PA"/>
              </w:rPr>
            </w:pPr>
            <w:r w:rsidRPr="00DC771D">
              <w:rPr>
                <w:rFonts w:cs="Arial"/>
                <w:lang w:val="es-PA"/>
              </w:rPr>
              <w:t> </w:t>
            </w:r>
          </w:p>
          <w:p w:rsidRPr="00DC771D" w:rsidR="00482FC8" w:rsidP="00DC771D" w:rsidRDefault="00482FC8" w14:paraId="53C7F770" w14:textId="77777777">
            <w:pPr>
              <w:spacing w:line="360" w:lineRule="auto"/>
              <w:rPr>
                <w:rFonts w:cs="Arial"/>
                <w:lang w:val="es-PA"/>
              </w:rPr>
            </w:pPr>
            <w:r w:rsidRPr="00DC771D">
              <w:rPr>
                <w:rFonts w:cs="Arial"/>
                <w:b/>
                <w:lang w:val="es-PA"/>
              </w:rPr>
              <w:t>2.1.3</w:t>
            </w:r>
            <w:r w:rsidRPr="00DC771D">
              <w:rPr>
                <w:rFonts w:cs="Arial"/>
                <w:lang w:val="es-PA"/>
              </w:rPr>
              <w:t xml:space="preserve"> El trabajador hace clic sobre la opción “Publicar una nueva actividad”.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DC771D" w:rsidR="00482FC8" w:rsidP="00DC771D" w:rsidRDefault="00482FC8" w14:paraId="396C6F5C" w14:textId="77777777">
            <w:pPr>
              <w:spacing w:line="360" w:lineRule="auto"/>
              <w:rPr>
                <w:rFonts w:cs="Arial"/>
                <w:lang w:val="es-PA"/>
              </w:rPr>
            </w:pPr>
            <w:r w:rsidRPr="00DC771D">
              <w:rPr>
                <w:rFonts w:cs="Arial"/>
                <w:b/>
                <w:lang w:val="es-PA"/>
              </w:rPr>
              <w:t>2.1.4.1</w:t>
            </w:r>
            <w:r w:rsidRPr="00DC771D">
              <w:rPr>
                <w:rFonts w:cs="Arial"/>
                <w:lang w:val="es-PA"/>
              </w:rPr>
              <w:t xml:space="preserve"> La aplicación web abrirá una ventana en medio de la pantalla donde se mostrará un formulario para ingresar los detalles de la nueva actividad, incluyendo el título, descripción, fecha y hora. </w:t>
            </w:r>
          </w:p>
          <w:p w:rsidRPr="00DC771D" w:rsidR="00482FC8" w:rsidP="00DC771D" w:rsidRDefault="00482FC8" w14:paraId="0FF8F6F0" w14:textId="77777777">
            <w:pPr>
              <w:spacing w:line="360" w:lineRule="auto"/>
              <w:rPr>
                <w:rFonts w:cs="Arial"/>
                <w:lang w:val="es-PA"/>
              </w:rPr>
            </w:pPr>
            <w:r w:rsidRPr="00DC771D">
              <w:rPr>
                <w:rFonts w:cs="Arial"/>
                <w:b/>
                <w:lang w:val="es-PA"/>
              </w:rPr>
              <w:t>2.1.4.2</w:t>
            </w:r>
            <w:r w:rsidRPr="00DC771D">
              <w:rPr>
                <w:rFonts w:cs="Arial"/>
                <w:lang w:val="es-PA"/>
              </w:rPr>
              <w:t xml:space="preserve"> Una vez que todos los campos estén correctamente llenados, se habilitará el botón para "Subir Actividad" en la parte inferior del formulario.</w:t>
            </w:r>
          </w:p>
          <w:p w:rsidRPr="00DC771D" w:rsidR="00482FC8" w:rsidP="00DC771D" w:rsidRDefault="00482FC8" w14:paraId="5D2618D9" w14:textId="77777777">
            <w:pPr>
              <w:spacing w:line="360" w:lineRule="auto"/>
              <w:rPr>
                <w:rFonts w:cs="Arial"/>
                <w:lang w:val="es-PA"/>
              </w:rPr>
            </w:pPr>
            <w:r w:rsidRPr="00DC771D">
              <w:rPr>
                <w:rFonts w:cs="Arial"/>
                <w:b/>
                <w:lang w:val="es-PA"/>
              </w:rPr>
              <w:t>2.1.4.3</w:t>
            </w:r>
            <w:r w:rsidRPr="00DC771D">
              <w:rPr>
                <w:rFonts w:cs="Arial"/>
                <w:lang w:val="es-PA"/>
              </w:rPr>
              <w:t xml:space="preserve"> La ventana muestra una opción llamada “Guardar como borrador”. También mostrará un botón “x”.</w:t>
            </w:r>
          </w:p>
          <w:p w:rsidRPr="00DC771D" w:rsidR="00482FC8" w:rsidP="00DC771D" w:rsidRDefault="00482FC8" w14:paraId="1994177F" w14:textId="77777777">
            <w:pPr>
              <w:spacing w:line="360" w:lineRule="auto"/>
              <w:rPr>
                <w:rFonts w:cs="Arial"/>
                <w:b/>
                <w:lang w:val="es-PA"/>
              </w:rPr>
            </w:pPr>
            <w:r w:rsidRPr="00DC771D">
              <w:rPr>
                <w:rFonts w:cs="Arial"/>
                <w:b/>
                <w:lang w:val="es-PA"/>
              </w:rPr>
              <w:t>F.A. 2.2.3 Guardar como borrador</w:t>
            </w:r>
          </w:p>
          <w:p w:rsidRPr="00DC771D" w:rsidR="00482FC8" w:rsidP="00DC771D" w:rsidRDefault="00482FC8" w14:paraId="615634BB" w14:textId="7A79B8DF">
            <w:pPr>
              <w:spacing w:line="360" w:lineRule="auto"/>
              <w:rPr>
                <w:rFonts w:cs="Arial"/>
                <w:lang w:val="es-PA"/>
              </w:rPr>
            </w:pPr>
            <w:r w:rsidRPr="00DC771D">
              <w:rPr>
                <w:rFonts w:cs="Arial"/>
                <w:b/>
                <w:lang w:val="es-PA"/>
              </w:rPr>
              <w:t>F.A 2.2.4 Cerrar Ventana</w:t>
            </w:r>
            <w:r w:rsidRPr="00DC771D">
              <w:rPr>
                <w:rFonts w:cs="Arial"/>
                <w:lang w:val="es-PA"/>
              </w:rPr>
              <w:t> </w:t>
            </w:r>
          </w:p>
        </w:tc>
      </w:tr>
      <w:tr w:rsidRPr="003B397A" w:rsidR="0093473F" w:rsidTr="00DC771D" w14:paraId="1E4E5F9A" w14:textId="77777777">
        <w:trPr>
          <w:trHeight w:val="1409"/>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DC771D" w:rsidR="00482FC8" w:rsidP="00DC771D" w:rsidRDefault="00482FC8" w14:paraId="6BD37F30" w14:textId="77777777">
            <w:pPr>
              <w:spacing w:line="360" w:lineRule="auto"/>
              <w:rPr>
                <w:rFonts w:cs="Arial"/>
                <w:lang w:val="es-PA"/>
              </w:rPr>
            </w:pPr>
            <w:r w:rsidRPr="00DC771D">
              <w:rPr>
                <w:rFonts w:cs="Arial"/>
                <w:b/>
                <w:lang w:val="es-PA"/>
              </w:rPr>
              <w:t>2.1.5</w:t>
            </w:r>
            <w:r w:rsidRPr="00DC771D">
              <w:rPr>
                <w:rFonts w:cs="Arial"/>
                <w:lang w:val="es-PA"/>
              </w:rPr>
              <w:t xml:space="preserve"> El trabajador le da clic a la opción de “subir actividad".</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DC771D" w:rsidR="00482FC8" w:rsidP="00DC771D" w:rsidRDefault="00482FC8" w14:paraId="7D68225B" w14:textId="77777777">
            <w:pPr>
              <w:spacing w:line="360" w:lineRule="auto"/>
              <w:rPr>
                <w:rFonts w:cs="Arial"/>
                <w:lang w:val="es-PA"/>
              </w:rPr>
            </w:pPr>
            <w:r w:rsidRPr="00DC771D">
              <w:rPr>
                <w:rFonts w:cs="Arial"/>
                <w:b/>
                <w:lang w:val="es-PA"/>
              </w:rPr>
              <w:t>2.1.6.</w:t>
            </w:r>
            <w:r w:rsidRPr="00DC771D">
              <w:rPr>
                <w:rFonts w:cs="Arial"/>
                <w:lang w:val="es-PA"/>
              </w:rPr>
              <w:t xml:space="preserve"> La aplicación web mostrará un mensaje de confirmación en la parte de en medio de la pantalla con un icono de un gancho al lado indicando que la actividad ha sido publicada exitosamente.</w:t>
            </w:r>
          </w:p>
          <w:p w:rsidRPr="00DC771D" w:rsidR="00482FC8" w:rsidP="00DC771D" w:rsidRDefault="00482FC8" w14:paraId="1EFB007C" w14:textId="77777777">
            <w:pPr>
              <w:spacing w:line="360" w:lineRule="auto"/>
              <w:rPr>
                <w:rFonts w:cs="Arial"/>
                <w:b/>
                <w:lang w:val="es-PA"/>
              </w:rPr>
            </w:pPr>
            <w:r w:rsidRPr="00DC771D">
              <w:rPr>
                <w:rFonts w:cs="Arial"/>
                <w:b/>
                <w:lang w:val="es-PA"/>
              </w:rPr>
              <w:t>F.E. 2.3.1 Error de Conexión</w:t>
            </w:r>
          </w:p>
        </w:tc>
      </w:tr>
    </w:tbl>
    <w:p w:rsidRPr="00482FC8" w:rsidR="00482FC8" w:rsidP="00802894" w:rsidRDefault="00482FC8" w14:paraId="3FB66685" w14:textId="18C7C43C">
      <w:pPr>
        <w:pStyle w:val="Heading2"/>
        <w:rPr>
          <w:sz w:val="24"/>
          <w:szCs w:val="24"/>
          <w:lang w:val="es-MX"/>
        </w:rPr>
      </w:pPr>
      <w:bookmarkStart w:name="_Toc170253400" w:id="110"/>
      <w:r w:rsidRPr="00482FC8">
        <w:rPr>
          <w:lang w:val="es-MX"/>
        </w:rPr>
        <w:t>Flujos Alternos</w:t>
      </w:r>
      <w:bookmarkEnd w:id="110"/>
    </w:p>
    <w:p w:rsidRPr="00802894" w:rsidR="00482FC8" w:rsidP="00802894" w:rsidRDefault="00482FC8" w14:paraId="5387D268" w14:textId="45BAF983">
      <w:pPr>
        <w:pStyle w:val="Heading3"/>
        <w:spacing w:line="360" w:lineRule="auto"/>
        <w:jc w:val="both"/>
        <w:rPr>
          <w:b/>
          <w:bCs/>
          <w:i w:val="0"/>
          <w:iCs/>
          <w:sz w:val="24"/>
          <w:szCs w:val="24"/>
          <w:lang w:val="es-MX"/>
        </w:rPr>
      </w:pPr>
      <w:bookmarkStart w:name="_Toc170253401" w:id="111"/>
      <w:r w:rsidRPr="00802894">
        <w:rPr>
          <w:b/>
          <w:bCs/>
          <w:i w:val="0"/>
          <w:iCs/>
          <w:lang w:val="es-MX"/>
        </w:rPr>
        <w:t>Página Principal</w:t>
      </w:r>
      <w:bookmarkEnd w:id="111"/>
    </w:p>
    <w:p w:rsidR="3A2298A8" w:rsidP="3A2298A8" w:rsidRDefault="3A2298A8" w14:paraId="5D01B4C3" w14:textId="1D04D6E7">
      <w:pPr>
        <w:spacing w:line="360" w:lineRule="auto"/>
        <w:ind w:left="1134"/>
        <w:rPr>
          <w:rFonts w:cs="Arial"/>
          <w:lang w:val="es-MX"/>
        </w:rPr>
      </w:pPr>
      <w:commentRangeStart w:id="112"/>
      <w:r w:rsidRPr="3A2298A8">
        <w:rPr>
          <w:rFonts w:cs="Arial"/>
          <w:lang w:val="es-MX"/>
        </w:rPr>
        <w:t>Al presionar la opción “regresar a página principal”, que se encuentra en la esquina superior izquierda, el usuario podrá regresar a la página principal del sistema, en la cual se encuentran todas las funciones que el usuario puede realizar. </w:t>
      </w:r>
      <w:commentRangeEnd w:id="112"/>
      <w:r>
        <w:rPr>
          <w:rStyle w:val="CommentReference"/>
        </w:rPr>
        <w:commentReference w:id="112"/>
      </w:r>
    </w:p>
    <w:p w:rsidRPr="00802894" w:rsidR="00482FC8" w:rsidP="00802894" w:rsidRDefault="00482FC8" w14:paraId="3AAE8BBF" w14:textId="16B89672">
      <w:pPr>
        <w:pStyle w:val="Heading3"/>
        <w:spacing w:line="360" w:lineRule="auto"/>
        <w:jc w:val="both"/>
        <w:rPr>
          <w:b/>
          <w:bCs/>
          <w:i w:val="0"/>
          <w:iCs/>
          <w:sz w:val="24"/>
          <w:szCs w:val="24"/>
          <w:lang w:val="es-MX"/>
        </w:rPr>
      </w:pPr>
      <w:bookmarkStart w:name="_Toc170253402" w:id="113"/>
      <w:r w:rsidRPr="00802894">
        <w:rPr>
          <w:b/>
          <w:bCs/>
          <w:i w:val="0"/>
          <w:iCs/>
          <w:lang w:val="es-MX"/>
        </w:rPr>
        <w:t>Cancelar operación</w:t>
      </w:r>
      <w:bookmarkEnd w:id="113"/>
    </w:p>
    <w:p w:rsidRPr="00482FC8" w:rsidR="00482FC8" w:rsidP="00802894" w:rsidRDefault="00482FC8" w14:paraId="5534003E" w14:textId="77777777">
      <w:pPr>
        <w:widowControl/>
        <w:spacing w:before="120" w:after="60" w:line="360" w:lineRule="auto"/>
        <w:rPr>
          <w:rFonts w:cs="Arial"/>
          <w:sz w:val="24"/>
          <w:szCs w:val="24"/>
          <w:lang w:val="es-MX"/>
        </w:rPr>
      </w:pPr>
      <w:r w:rsidRPr="00482FC8">
        <w:rPr>
          <w:rFonts w:cs="Arial"/>
          <w:lang w:val="es-MX"/>
        </w:rPr>
        <w:t>Al presionar el botón “x”, el trabajador podrá cancelar la acción de publicar una nueva actividad.</w:t>
      </w:r>
    </w:p>
    <w:p w:rsidRPr="00802894" w:rsidR="00482FC8" w:rsidP="00802894" w:rsidRDefault="00482FC8" w14:paraId="46FA2CE7" w14:textId="306EE9C6">
      <w:pPr>
        <w:pStyle w:val="Heading3"/>
        <w:spacing w:line="360" w:lineRule="auto"/>
        <w:jc w:val="both"/>
        <w:rPr>
          <w:b/>
          <w:bCs/>
          <w:i w:val="0"/>
          <w:iCs/>
          <w:sz w:val="24"/>
          <w:szCs w:val="24"/>
          <w:lang w:val="es-MX"/>
        </w:rPr>
      </w:pPr>
      <w:bookmarkStart w:name="_Toc170253403" w:id="114"/>
      <w:r w:rsidRPr="00802894">
        <w:rPr>
          <w:b/>
          <w:bCs/>
          <w:i w:val="0"/>
          <w:iCs/>
          <w:lang w:val="es-MX"/>
        </w:rPr>
        <w:t>Guardar como Borrador</w:t>
      </w:r>
      <w:bookmarkEnd w:id="114"/>
    </w:p>
    <w:p w:rsidRPr="00482FC8" w:rsidR="00482FC8" w:rsidP="00986356" w:rsidRDefault="00482FC8" w14:paraId="069986B8" w14:textId="77777777">
      <w:pPr>
        <w:widowControl/>
        <w:spacing w:before="120" w:after="60" w:line="360" w:lineRule="auto"/>
        <w:ind w:left="720"/>
        <w:rPr>
          <w:rFonts w:cs="Arial"/>
          <w:sz w:val="24"/>
          <w:szCs w:val="24"/>
          <w:lang w:val="es-MX"/>
        </w:rPr>
      </w:pPr>
      <w:r w:rsidRPr="00482FC8">
        <w:rPr>
          <w:rFonts w:cs="Arial"/>
          <w:lang w:val="es-MX"/>
        </w:rPr>
        <w:t>Al presionar la opción, el trabajador podrá optar por guardar la actividad como borrador y subirla cuando desee.</w:t>
      </w:r>
    </w:p>
    <w:p w:rsidRPr="00802894" w:rsidR="00482FC8" w:rsidP="00802894" w:rsidRDefault="00482FC8" w14:paraId="4AD1EA6E" w14:textId="68E8170C">
      <w:pPr>
        <w:pStyle w:val="Heading3"/>
        <w:jc w:val="both"/>
        <w:rPr>
          <w:b/>
          <w:bCs/>
          <w:i w:val="0"/>
          <w:iCs/>
          <w:sz w:val="24"/>
          <w:szCs w:val="24"/>
          <w:lang w:val="es-MX"/>
        </w:rPr>
      </w:pPr>
      <w:bookmarkStart w:name="_Toc170253404" w:id="115"/>
      <w:r w:rsidRPr="00802894">
        <w:rPr>
          <w:b/>
          <w:bCs/>
          <w:i w:val="0"/>
          <w:iCs/>
          <w:lang w:val="es-MX"/>
        </w:rPr>
        <w:t>Cerrar Ventana</w:t>
      </w:r>
      <w:bookmarkEnd w:id="115"/>
    </w:p>
    <w:p w:rsidRPr="00482FC8" w:rsidR="00482FC8" w:rsidP="00986356" w:rsidRDefault="00482FC8" w14:paraId="721B5087" w14:textId="77777777">
      <w:pPr>
        <w:widowControl/>
        <w:spacing w:before="120" w:after="60" w:line="360" w:lineRule="auto"/>
        <w:ind w:left="720"/>
        <w:rPr>
          <w:rFonts w:cs="Arial"/>
          <w:sz w:val="24"/>
          <w:szCs w:val="24"/>
          <w:lang w:val="es-MX"/>
        </w:rPr>
      </w:pPr>
      <w:r w:rsidRPr="00482FC8">
        <w:rPr>
          <w:rFonts w:cs="Arial"/>
          <w:lang w:val="es-MX"/>
        </w:rPr>
        <w:t>Al presionar el botón “x’, el usuario podrá cerrar la ventana y saldrá la página del menú principal de la aplicación web, donde están todas las otras funciones disponibles.</w:t>
      </w:r>
    </w:p>
    <w:p w:rsidRPr="00482FC8" w:rsidR="00482FC8" w:rsidP="00802894" w:rsidRDefault="00482FC8" w14:paraId="1CED51B1" w14:textId="05081786">
      <w:pPr>
        <w:pStyle w:val="Heading2"/>
        <w:rPr>
          <w:sz w:val="24"/>
          <w:szCs w:val="24"/>
          <w:lang w:val="es-MX"/>
        </w:rPr>
      </w:pPr>
      <w:bookmarkStart w:name="_Toc170253405" w:id="116"/>
      <w:r w:rsidRPr="00482FC8">
        <w:rPr>
          <w:lang w:val="es-MX"/>
        </w:rPr>
        <w:t xml:space="preserve">Flujos </w:t>
      </w:r>
      <w:r w:rsidRPr="00482FC8" w:rsidR="0030020F">
        <w:rPr>
          <w:lang w:val="es-MX"/>
        </w:rPr>
        <w:t>de Excepción</w:t>
      </w:r>
      <w:bookmarkEnd w:id="116"/>
    </w:p>
    <w:p w:rsidRPr="00802894" w:rsidR="00482FC8" w:rsidP="00802894" w:rsidRDefault="00482FC8" w14:paraId="5763B683" w14:textId="005814CB">
      <w:pPr>
        <w:pStyle w:val="Heading3"/>
        <w:spacing w:line="360" w:lineRule="auto"/>
        <w:jc w:val="both"/>
        <w:rPr>
          <w:b/>
          <w:bCs/>
          <w:i w:val="0"/>
          <w:iCs/>
          <w:sz w:val="24"/>
          <w:szCs w:val="24"/>
          <w:lang w:val="es-MX"/>
        </w:rPr>
      </w:pPr>
      <w:bookmarkStart w:name="_Toc170253406" w:id="117"/>
      <w:r w:rsidRPr="00802894">
        <w:rPr>
          <w:b/>
          <w:bCs/>
          <w:i w:val="0"/>
          <w:iCs/>
          <w:lang w:val="es-MX"/>
        </w:rPr>
        <w:t>Error de Conexión</w:t>
      </w:r>
      <w:bookmarkEnd w:id="117"/>
    </w:p>
    <w:p w:rsidRPr="00482FC8" w:rsidR="00482FC8" w:rsidP="00986356" w:rsidRDefault="00482FC8" w14:paraId="275D96CF" w14:textId="77777777">
      <w:pPr>
        <w:widowControl/>
        <w:spacing w:before="120" w:after="60" w:line="360" w:lineRule="auto"/>
        <w:ind w:left="720"/>
        <w:rPr>
          <w:rFonts w:cs="Arial"/>
          <w:sz w:val="24"/>
          <w:szCs w:val="24"/>
          <w:lang w:val="es-MX"/>
        </w:rPr>
      </w:pPr>
      <w:r w:rsidRPr="00482FC8">
        <w:rPr>
          <w:rFonts w:cs="Arial"/>
          <w:lang w:val="es-MX"/>
        </w:rPr>
        <w:t>Si el sistema detecta un problema de conexión a la base de datos al intentar subir actividad, se muestra un mensaje de error en el medio de la pantalla.</w:t>
      </w:r>
    </w:p>
    <w:p w:rsidRPr="00482FC8" w:rsidR="00482FC8" w:rsidP="008570DF" w:rsidRDefault="00482FC8" w14:paraId="4C6F4729" w14:textId="7BE6038E">
      <w:pPr>
        <w:pStyle w:val="Heading1"/>
        <w:rPr>
          <w:szCs w:val="24"/>
          <w:lang w:val="es-MX"/>
        </w:rPr>
      </w:pPr>
      <w:bookmarkStart w:name="_Toc170253407" w:id="118"/>
      <w:r w:rsidRPr="00482FC8">
        <w:rPr>
          <w:lang w:val="es-MX"/>
        </w:rPr>
        <w:t>Requerimientos especiales</w:t>
      </w:r>
      <w:bookmarkEnd w:id="118"/>
    </w:p>
    <w:p w:rsidRPr="00482FC8" w:rsidR="00482FC8" w:rsidP="008570DF" w:rsidRDefault="008570DF" w14:paraId="6409C011" w14:textId="4194FD9E">
      <w:pPr>
        <w:pStyle w:val="Heading1"/>
        <w:rPr>
          <w:szCs w:val="24"/>
          <w:lang w:val="es-MX"/>
        </w:rPr>
      </w:pPr>
      <w:bookmarkStart w:name="_Toc170253408" w:id="119"/>
      <w:r>
        <w:rPr>
          <w:lang w:val="es-MX"/>
        </w:rPr>
        <w:t>P</w:t>
      </w:r>
      <w:r w:rsidRPr="00482FC8" w:rsidR="003A569D">
        <w:rPr>
          <w:lang w:val="es-MX"/>
        </w:rPr>
        <w:t>recondiciones</w:t>
      </w:r>
      <w:bookmarkEnd w:id="119"/>
    </w:p>
    <w:p w:rsidRPr="00482FC8" w:rsidR="00482FC8" w:rsidP="00986356" w:rsidRDefault="00482FC8" w14:paraId="651A33A6" w14:textId="77777777">
      <w:pPr>
        <w:widowControl/>
        <w:spacing w:before="120" w:after="60" w:line="360" w:lineRule="auto"/>
        <w:ind w:left="720" w:firstLine="720"/>
        <w:rPr>
          <w:rFonts w:cs="Arial"/>
          <w:sz w:val="24"/>
          <w:szCs w:val="24"/>
          <w:lang w:val="es-MX"/>
        </w:rPr>
      </w:pPr>
      <w:r w:rsidRPr="008570DF">
        <w:rPr>
          <w:rFonts w:cs="Arial"/>
          <w:b/>
          <w:lang w:val="es-MX"/>
        </w:rPr>
        <w:t>4.1</w:t>
      </w:r>
      <w:r w:rsidRPr="00482FC8">
        <w:rPr>
          <w:rFonts w:cs="Arial"/>
          <w:lang w:val="es-MX"/>
        </w:rPr>
        <w:t xml:space="preserve"> El usuario debe haber realizado el CU Ingresar a la aplicación web.</w:t>
      </w:r>
    </w:p>
    <w:p w:rsidRPr="00482FC8" w:rsidR="00482FC8" w:rsidP="00986356" w:rsidRDefault="003A569D" w14:paraId="393C6197" w14:textId="77777777">
      <w:pPr>
        <w:widowControl/>
        <w:spacing w:before="120" w:after="60" w:line="360" w:lineRule="auto"/>
        <w:ind w:left="720" w:firstLine="720"/>
        <w:rPr>
          <w:rFonts w:cs="Arial"/>
          <w:sz w:val="24"/>
          <w:szCs w:val="24"/>
          <w:lang w:val="es-MX"/>
        </w:rPr>
      </w:pPr>
      <w:r w:rsidRPr="008570DF">
        <w:rPr>
          <w:rFonts w:cs="Arial"/>
          <w:b/>
          <w:lang w:val="es-MX"/>
        </w:rPr>
        <w:t>4.2</w:t>
      </w:r>
      <w:r w:rsidRPr="00482FC8">
        <w:rPr>
          <w:rFonts w:cs="Arial"/>
          <w:lang w:val="es-MX"/>
        </w:rPr>
        <w:t xml:space="preserve"> El</w:t>
      </w:r>
      <w:r w:rsidRPr="00482FC8" w:rsidR="00482FC8">
        <w:rPr>
          <w:rFonts w:cs="Arial"/>
          <w:lang w:val="es-MX"/>
        </w:rPr>
        <w:t xml:space="preserve"> usuario debe </w:t>
      </w:r>
      <w:r w:rsidRPr="00482FC8" w:rsidR="00482FC8">
        <w:rPr>
          <w:rFonts w:cs="Arial"/>
          <w:shd w:val="clear" w:color="auto" w:fill="FFFFFF"/>
          <w:lang w:val="es-MX"/>
        </w:rPr>
        <w:t>tener acceso a un dispositivo con conexión a Internet.</w:t>
      </w:r>
    </w:p>
    <w:p w:rsidR="008570DF" w:rsidP="008570DF" w:rsidRDefault="00482FC8" w14:paraId="1012B5A4" w14:textId="77777777">
      <w:pPr>
        <w:widowControl/>
        <w:spacing w:before="120" w:after="60" w:line="360" w:lineRule="auto"/>
        <w:ind w:left="720" w:firstLine="720"/>
        <w:rPr>
          <w:rFonts w:cs="Arial"/>
          <w:sz w:val="24"/>
          <w:szCs w:val="24"/>
          <w:lang w:val="es-MX"/>
        </w:rPr>
      </w:pPr>
      <w:r w:rsidRPr="008570DF">
        <w:rPr>
          <w:rFonts w:cs="Arial"/>
          <w:b/>
          <w:shd w:val="clear" w:color="auto" w:fill="FFFFFF"/>
          <w:lang w:val="es-MX"/>
        </w:rPr>
        <w:t>4.</w:t>
      </w:r>
      <w:r w:rsidR="008570DF">
        <w:rPr>
          <w:rFonts w:cs="Arial"/>
          <w:b/>
          <w:shd w:val="clear" w:color="auto" w:fill="FFFFFF"/>
          <w:lang w:val="es-MX"/>
        </w:rPr>
        <w:t>3</w:t>
      </w:r>
      <w:r w:rsidRPr="00482FC8">
        <w:rPr>
          <w:rFonts w:cs="Arial"/>
          <w:shd w:val="clear" w:color="auto" w:fill="FFFFFF"/>
          <w:lang w:val="es-MX"/>
        </w:rPr>
        <w:t xml:space="preserve"> El usuario debe haber seleccionado la opción “Actividades” del menú.</w:t>
      </w:r>
    </w:p>
    <w:p w:rsidRPr="00482FC8" w:rsidR="00482FC8" w:rsidP="008570DF" w:rsidRDefault="003A569D" w14:paraId="1AF01E96" w14:textId="27BB49FF">
      <w:pPr>
        <w:pStyle w:val="Heading1"/>
        <w:rPr>
          <w:rFonts w:cs="Arial"/>
          <w:szCs w:val="24"/>
          <w:lang w:val="es-MX"/>
        </w:rPr>
      </w:pPr>
      <w:bookmarkStart w:name="_Toc170253409" w:id="120"/>
      <w:proofErr w:type="spellStart"/>
      <w:r w:rsidRPr="008570DF">
        <w:t>Postcondiciones</w:t>
      </w:r>
      <w:bookmarkEnd w:id="120"/>
      <w:proofErr w:type="spellEnd"/>
    </w:p>
    <w:p w:rsidRPr="00482FC8" w:rsidR="00482FC8" w:rsidP="00986356" w:rsidRDefault="00482FC8" w14:paraId="08D21120" w14:textId="77777777">
      <w:pPr>
        <w:widowControl/>
        <w:spacing w:before="120" w:after="60" w:line="360" w:lineRule="auto"/>
        <w:ind w:left="1440"/>
        <w:rPr>
          <w:rFonts w:cs="Arial"/>
          <w:sz w:val="24"/>
          <w:szCs w:val="24"/>
          <w:lang w:val="es-MX"/>
        </w:rPr>
      </w:pPr>
      <w:r w:rsidRPr="008570DF">
        <w:rPr>
          <w:rFonts w:cs="Arial"/>
          <w:b/>
          <w:lang w:val="es-MX"/>
        </w:rPr>
        <w:t>5.1</w:t>
      </w:r>
      <w:r w:rsidRPr="00482FC8">
        <w:rPr>
          <w:rFonts w:cs="Arial"/>
          <w:lang w:val="es-MX"/>
        </w:rPr>
        <w:t xml:space="preserve"> Si la actividad es publicada correctamente, los datos de la actividad deben estar almacenados en la base de datos del sistema.</w:t>
      </w:r>
    </w:p>
    <w:p w:rsidRPr="006E1767" w:rsidR="006E1767" w:rsidP="006E1767" w:rsidRDefault="00482FC8" w14:paraId="5E2A6EB9" w14:textId="0CB10DC8">
      <w:pPr>
        <w:widowControl/>
        <w:spacing w:before="120" w:after="60" w:line="360" w:lineRule="auto"/>
        <w:ind w:left="1440"/>
        <w:rPr>
          <w:rFonts w:cs="Arial"/>
          <w:sz w:val="24"/>
          <w:szCs w:val="24"/>
          <w:lang w:val="es-MX"/>
        </w:rPr>
        <w:sectPr w:rsidRPr="006E1767" w:rsidR="006E1767" w:rsidSect="006E1767">
          <w:headerReference w:type="default" r:id="rId35"/>
          <w:headerReference w:type="first" r:id="rId36"/>
          <w:footerReference w:type="first" r:id="rId37"/>
          <w:type w:val="continuous"/>
          <w:pgSz w:w="12240" w:h="15840" w:orient="portrait"/>
          <w:pgMar w:top="1440" w:right="1041" w:bottom="1440" w:left="1440" w:header="720" w:footer="720" w:gutter="0"/>
          <w:cols w:space="720"/>
          <w:docGrid w:linePitch="360"/>
        </w:sectPr>
      </w:pPr>
      <w:r w:rsidRPr="008570DF">
        <w:rPr>
          <w:rFonts w:cs="Arial"/>
          <w:b/>
          <w:lang w:val="es-MX"/>
        </w:rPr>
        <w:t>5.2</w:t>
      </w:r>
      <w:r w:rsidRPr="00482FC8">
        <w:rPr>
          <w:rFonts w:cs="Arial"/>
          <w:lang w:val="es-MX"/>
        </w:rPr>
        <w:t xml:space="preserve"> La nueva actividad debe ser visible en la lista de actividades para todos los usuarios del sistema.</w:t>
      </w:r>
      <w:r w:rsidRPr="008570DF">
        <w:rPr>
          <w:rFonts w:eastAsia="Aptos"/>
          <w:kern w:val="2"/>
          <w:szCs w:val="24"/>
          <w:lang w:val="es-MX"/>
        </w:rPr>
        <w:br w:type="page"/>
      </w:r>
    </w:p>
    <w:p w:rsidRPr="008570DF" w:rsidR="00482FC8" w:rsidP="008570DF" w:rsidRDefault="00482FC8" w14:paraId="39F577D0" w14:textId="77777777">
      <w:pPr>
        <w:pStyle w:val="Heading1"/>
        <w:numPr>
          <w:ilvl w:val="0"/>
          <w:numId w:val="0"/>
        </w:numPr>
        <w:jc w:val="center"/>
        <w:rPr>
          <w:rFonts w:eastAsia="Aptos"/>
          <w:kern w:val="2"/>
          <w:szCs w:val="24"/>
          <w:lang w:val="es-MX"/>
        </w:rPr>
      </w:pPr>
      <w:bookmarkStart w:name="_Toc170253410" w:id="121"/>
      <w:r w:rsidRPr="008570DF">
        <w:rPr>
          <w:sz w:val="28"/>
          <w:szCs w:val="22"/>
          <w:lang w:val="es-MX"/>
        </w:rPr>
        <w:t>Especificación de Caso de Uso: &lt;Editar Actividades&gt;</w:t>
      </w:r>
      <w:bookmarkEnd w:id="121"/>
    </w:p>
    <w:p w:rsidRPr="00482FC8" w:rsidR="00482FC8" w:rsidP="002D2EAC" w:rsidRDefault="008570DF" w14:paraId="19024C05" w14:textId="04A71516">
      <w:pPr>
        <w:pStyle w:val="Heading1"/>
        <w:numPr>
          <w:ilvl w:val="0"/>
          <w:numId w:val="32"/>
        </w:numPr>
      </w:pPr>
      <w:bookmarkStart w:name="_Toc170253411" w:id="122"/>
      <w:proofErr w:type="spellStart"/>
      <w:r w:rsidRPr="00482FC8">
        <w:t>Editar</w:t>
      </w:r>
      <w:proofErr w:type="spellEnd"/>
      <w:r w:rsidRPr="00482FC8">
        <w:t xml:space="preserve"> actividades</w:t>
      </w:r>
      <w:bookmarkEnd w:id="122"/>
    </w:p>
    <w:p w:rsidRPr="00482FC8" w:rsidR="00482FC8" w:rsidP="008570DF" w:rsidRDefault="00482FC8" w14:paraId="082B0D0C" w14:textId="77777777">
      <w:pPr>
        <w:pStyle w:val="Heading2"/>
      </w:pPr>
      <w:bookmarkStart w:name="_Toc170253412" w:id="123"/>
      <w:r w:rsidRPr="00482FC8">
        <w:t>Breve Descripción</w:t>
      </w:r>
      <w:bookmarkEnd w:id="123"/>
    </w:p>
    <w:p w:rsidRPr="00482FC8" w:rsidR="00482FC8" w:rsidP="008570DF" w:rsidRDefault="00482FC8" w14:paraId="7DA2850A" w14:textId="263A1606">
      <w:pPr>
        <w:widowControl/>
        <w:spacing w:before="120" w:after="60" w:line="360" w:lineRule="auto"/>
        <w:jc w:val="both"/>
        <w:rPr>
          <w:rFonts w:cs="Arial"/>
          <w:sz w:val="24"/>
          <w:szCs w:val="24"/>
          <w:lang w:val="es-MX"/>
        </w:rPr>
      </w:pPr>
      <w:r w:rsidRPr="00482FC8">
        <w:rPr>
          <w:rFonts w:cs="Arial"/>
          <w:lang w:val="es-MX"/>
        </w:rPr>
        <w:t xml:space="preserve">Este caso de uso describe el flujo de eventos de cómo el trabajador de la DSSU edita actividades lo cual incluye modificar, actualizar o borrar </w:t>
      </w:r>
      <w:r w:rsidRPr="00482FC8" w:rsidR="00827A98">
        <w:rPr>
          <w:rFonts w:cs="Arial"/>
          <w:lang w:val="es-MX"/>
        </w:rPr>
        <w:t>actividades dentro</w:t>
      </w:r>
      <w:r w:rsidRPr="00482FC8">
        <w:rPr>
          <w:rFonts w:cs="Arial"/>
          <w:lang w:val="es-MX"/>
        </w:rPr>
        <w:t xml:space="preserve"> de la aplicación web.</w:t>
      </w:r>
    </w:p>
    <w:p w:rsidRPr="008570DF" w:rsidR="00482FC8" w:rsidP="008570DF" w:rsidRDefault="00482FC8" w14:paraId="5ED6BA0E" w14:textId="4B0A815F">
      <w:pPr>
        <w:pStyle w:val="Heading1"/>
        <w:rPr>
          <w:szCs w:val="24"/>
          <w:lang w:val="es-PA"/>
        </w:rPr>
      </w:pPr>
      <w:bookmarkStart w:name="_Toc170253413" w:id="124"/>
      <w:r w:rsidRPr="008570DF">
        <w:rPr>
          <w:lang w:val="es-PA"/>
        </w:rPr>
        <w:t>Flujo de Eventos</w:t>
      </w:r>
      <w:bookmarkEnd w:id="124"/>
    </w:p>
    <w:p w:rsidRPr="008570DF" w:rsidR="00482FC8" w:rsidP="008570DF" w:rsidRDefault="00482FC8" w14:paraId="6EAC9ACD" w14:textId="23C12A2E">
      <w:pPr>
        <w:pStyle w:val="Heading2"/>
        <w:rPr>
          <w:sz w:val="24"/>
          <w:szCs w:val="24"/>
          <w:lang w:val="es-PA"/>
        </w:rPr>
      </w:pPr>
      <w:bookmarkStart w:name="_Toc170253414" w:id="125"/>
      <w:r w:rsidRPr="008570DF">
        <w:rPr>
          <w:lang w:val="es-PA"/>
        </w:rPr>
        <w:t>2Flujo Básico</w:t>
      </w:r>
      <w:bookmarkEnd w:id="125"/>
    </w:p>
    <w:p w:rsidRPr="008570DF" w:rsidR="00482FC8" w:rsidP="00986356" w:rsidRDefault="00482FC8" w14:paraId="6EBBA401" w14:textId="77777777">
      <w:pPr>
        <w:widowControl/>
        <w:spacing w:line="360" w:lineRule="auto"/>
        <w:rPr>
          <w:rFonts w:cs="Arial"/>
          <w:sz w:val="24"/>
          <w:szCs w:val="24"/>
          <w:lang w:val="es-PA"/>
        </w:rPr>
      </w:pPr>
    </w:p>
    <w:tbl>
      <w:tblPr>
        <w:tblW w:w="0" w:type="auto"/>
        <w:tblCellMar>
          <w:top w:w="15" w:type="dxa"/>
          <w:left w:w="15" w:type="dxa"/>
          <w:bottom w:w="15" w:type="dxa"/>
          <w:right w:w="15" w:type="dxa"/>
        </w:tblCellMar>
        <w:tblLook w:val="04A0" w:firstRow="1" w:lastRow="0" w:firstColumn="1" w:lastColumn="0" w:noHBand="0" w:noVBand="1"/>
      </w:tblPr>
      <w:tblGrid>
        <w:gridCol w:w="3817"/>
        <w:gridCol w:w="5922"/>
      </w:tblGrid>
      <w:tr w:rsidRPr="003B397A" w:rsidR="0093473F" w:rsidTr="008570DF" w14:paraId="0E48D967" w14:textId="77777777">
        <w:trPr>
          <w:trHeight w:val="2457"/>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570DF" w:rsidR="00482FC8" w:rsidP="008570DF" w:rsidRDefault="00482FC8" w14:paraId="2F8FAC2E" w14:textId="77777777">
            <w:pPr>
              <w:spacing w:line="360" w:lineRule="auto"/>
              <w:jc w:val="both"/>
              <w:rPr>
                <w:rFonts w:cs="Arial"/>
                <w:lang w:val="es-PA"/>
              </w:rPr>
            </w:pPr>
            <w:r w:rsidRPr="008570DF">
              <w:rPr>
                <w:rFonts w:cs="Arial"/>
                <w:lang w:val="es-PA"/>
              </w:rPr>
              <w:t> </w:t>
            </w:r>
          </w:p>
          <w:p w:rsidRPr="008570DF" w:rsidR="00482FC8" w:rsidP="008570DF" w:rsidRDefault="00827A98" w14:paraId="1CCD8A96" w14:textId="77777777">
            <w:pPr>
              <w:spacing w:line="360" w:lineRule="auto"/>
              <w:jc w:val="both"/>
              <w:rPr>
                <w:rFonts w:cs="Arial"/>
                <w:lang w:val="es-PA"/>
              </w:rPr>
            </w:pPr>
            <w:r w:rsidRPr="008570DF">
              <w:rPr>
                <w:rFonts w:cs="Arial"/>
                <w:b/>
                <w:lang w:val="es-PA"/>
              </w:rPr>
              <w:t>2.1.1</w:t>
            </w:r>
            <w:r w:rsidRPr="008570DF">
              <w:rPr>
                <w:rFonts w:cs="Arial"/>
                <w:lang w:val="es-PA"/>
              </w:rPr>
              <w:t xml:space="preserve"> El</w:t>
            </w:r>
            <w:r w:rsidRPr="008570DF" w:rsidR="00482FC8">
              <w:rPr>
                <w:rFonts w:cs="Arial"/>
                <w:lang w:val="es-PA"/>
              </w:rPr>
              <w:t xml:space="preserve"> caso de uso inicia cuando el trabajador hace clic en la opción “Editar Actividades”</w:t>
            </w:r>
          </w:p>
          <w:p w:rsidRPr="008570DF" w:rsidR="00482FC8" w:rsidP="008570DF" w:rsidRDefault="00482FC8" w14:paraId="144A6B65" w14:textId="77777777">
            <w:pPr>
              <w:spacing w:line="360" w:lineRule="auto"/>
              <w:jc w:val="both"/>
              <w:rPr>
                <w:rFonts w:cs="Arial"/>
                <w:lang w:val="es-PA"/>
              </w:rPr>
            </w:pPr>
          </w:p>
          <w:p w:rsidRPr="008570DF" w:rsidR="00482FC8" w:rsidP="008570DF" w:rsidRDefault="00482FC8" w14:paraId="0606BF70" w14:textId="77777777">
            <w:pPr>
              <w:spacing w:line="360" w:lineRule="auto"/>
              <w:jc w:val="both"/>
              <w:rPr>
                <w:rFonts w:cs="Arial"/>
                <w:lang w:val="es-PA"/>
              </w:rPr>
            </w:pPr>
            <w:r w:rsidRPr="008570DF">
              <w:rPr>
                <w:rFonts w:cs="Arial"/>
                <w:lang w:val="es-PA"/>
              </w:rPr>
              <w:t> </w:t>
            </w:r>
          </w:p>
          <w:p w:rsidRPr="008570DF" w:rsidR="00482FC8" w:rsidP="008570DF" w:rsidRDefault="00482FC8" w14:paraId="4BEAD293" w14:textId="77777777">
            <w:pPr>
              <w:spacing w:line="360" w:lineRule="auto"/>
              <w:jc w:val="both"/>
              <w:rPr>
                <w:rFonts w:cs="Arial"/>
                <w:lang w:val="es-PA"/>
              </w:rPr>
            </w:pPr>
            <w:r w:rsidRPr="008570DF">
              <w:rPr>
                <w:rFonts w:cs="Arial"/>
                <w:lang w:val="es-PA"/>
              </w:rPr>
              <w:t>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570DF" w:rsidR="00482FC8" w:rsidP="008570DF" w:rsidRDefault="00482FC8" w14:paraId="4C204938" w14:textId="5AD6824C">
            <w:pPr>
              <w:spacing w:line="360" w:lineRule="auto"/>
              <w:jc w:val="both"/>
              <w:rPr>
                <w:rFonts w:cs="Arial"/>
                <w:lang w:val="es-PA"/>
              </w:rPr>
            </w:pPr>
            <w:r w:rsidRPr="008570DF">
              <w:rPr>
                <w:rFonts w:cs="Arial"/>
                <w:lang w:val="es-PA"/>
              </w:rPr>
              <w:t> </w:t>
            </w:r>
            <w:r w:rsidRPr="008570DF">
              <w:rPr>
                <w:rFonts w:cs="Arial"/>
                <w:b/>
                <w:lang w:val="es-PA"/>
              </w:rPr>
              <w:t>2.1.2</w:t>
            </w:r>
            <w:r w:rsidRPr="008570DF">
              <w:rPr>
                <w:rFonts w:cs="Arial"/>
                <w:lang w:val="es-PA"/>
              </w:rPr>
              <w:t xml:space="preserve"> La aplicación web muestra </w:t>
            </w:r>
            <w:r w:rsidRPr="008570DF" w:rsidR="00827A98">
              <w:rPr>
                <w:rFonts w:cs="Arial"/>
                <w:lang w:val="es-PA"/>
              </w:rPr>
              <w:t>varias columnas</w:t>
            </w:r>
            <w:r w:rsidRPr="008570DF">
              <w:rPr>
                <w:rFonts w:cs="Arial"/>
                <w:lang w:val="es-PA"/>
              </w:rPr>
              <w:t xml:space="preserve"> de cuadros con cada actividad disponible, publicadas anteriormente por los trabajadores. </w:t>
            </w:r>
          </w:p>
          <w:p w:rsidRPr="008570DF" w:rsidR="00482FC8" w:rsidP="008570DF" w:rsidRDefault="00482FC8" w14:paraId="0DA5C55C" w14:textId="77777777">
            <w:pPr>
              <w:spacing w:line="360" w:lineRule="auto"/>
              <w:jc w:val="both"/>
              <w:rPr>
                <w:rFonts w:cs="Arial"/>
                <w:lang w:val="es-PA"/>
              </w:rPr>
            </w:pPr>
            <w:r w:rsidRPr="008570DF">
              <w:rPr>
                <w:rFonts w:cs="Arial"/>
                <w:b/>
                <w:lang w:val="es-PA"/>
              </w:rPr>
              <w:t>2.1.2.1</w:t>
            </w:r>
            <w:r w:rsidRPr="008570DF">
              <w:rPr>
                <w:rFonts w:cs="Arial"/>
                <w:lang w:val="es-PA"/>
              </w:rPr>
              <w:t xml:space="preserve"> El cuadro de cada actividad tendrá una opción de “Editar Actividad” en la parte inferior derecha del cuadro.</w:t>
            </w:r>
          </w:p>
          <w:p w:rsidRPr="008570DF" w:rsidR="00482FC8" w:rsidP="008570DF" w:rsidRDefault="00482FC8" w14:paraId="2B910FFF" w14:textId="131C56EF">
            <w:pPr>
              <w:spacing w:line="360" w:lineRule="auto"/>
              <w:jc w:val="both"/>
              <w:rPr>
                <w:rFonts w:cs="Arial"/>
                <w:b/>
                <w:lang w:val="es-PA"/>
              </w:rPr>
            </w:pPr>
            <w:r w:rsidRPr="008570DF">
              <w:rPr>
                <w:rFonts w:cs="Arial"/>
                <w:b/>
                <w:lang w:val="es-PA"/>
              </w:rPr>
              <w:t>F.A 2.2.1 Página Principal</w:t>
            </w:r>
          </w:p>
          <w:p w:rsidRPr="008570DF" w:rsidR="00482FC8" w:rsidP="008570DF" w:rsidRDefault="00482FC8" w14:paraId="771F7E9A" w14:textId="413FC0F4">
            <w:pPr>
              <w:spacing w:line="360" w:lineRule="auto"/>
              <w:jc w:val="both"/>
              <w:rPr>
                <w:rFonts w:cs="Arial"/>
                <w:lang w:val="es-PA"/>
              </w:rPr>
            </w:pPr>
            <w:r w:rsidRPr="008570DF">
              <w:rPr>
                <w:rFonts w:cs="Arial"/>
                <w:b/>
                <w:lang w:val="es-PA"/>
              </w:rPr>
              <w:t>F.E. 2.3.1 Actividades no disponibles</w:t>
            </w:r>
          </w:p>
        </w:tc>
      </w:tr>
      <w:tr w:rsidRPr="003B397A" w:rsidR="0093473F" w:rsidTr="000B2CE9" w14:paraId="658A6401" w14:textId="77777777">
        <w:trPr>
          <w:trHeight w:val="2612"/>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570DF" w:rsidR="00482FC8" w:rsidP="008570DF" w:rsidRDefault="00482FC8" w14:paraId="07B29FAD" w14:textId="45DA17F9">
            <w:pPr>
              <w:spacing w:line="360" w:lineRule="auto"/>
              <w:jc w:val="both"/>
              <w:rPr>
                <w:rFonts w:cs="Arial"/>
                <w:lang w:val="es-PA"/>
              </w:rPr>
            </w:pPr>
            <w:r w:rsidRPr="008570DF">
              <w:rPr>
                <w:rFonts w:cs="Arial"/>
                <w:b/>
                <w:lang w:val="es-PA"/>
              </w:rPr>
              <w:t> 2.1.3</w:t>
            </w:r>
            <w:r w:rsidRPr="008570DF">
              <w:rPr>
                <w:rFonts w:cs="Arial"/>
                <w:lang w:val="es-PA"/>
              </w:rPr>
              <w:t xml:space="preserve"> El trabajador hace clic en la opción de “Editar Actividad” junto a la actividad seleccionada.</w:t>
            </w:r>
          </w:p>
          <w:p w:rsidRPr="008570DF" w:rsidR="00482FC8" w:rsidP="008570DF" w:rsidRDefault="00482FC8" w14:paraId="6AA47634" w14:textId="77777777">
            <w:pPr>
              <w:spacing w:line="360" w:lineRule="auto"/>
              <w:jc w:val="both"/>
              <w:rPr>
                <w:rFonts w:cs="Arial"/>
                <w:lang w:val="es-PA"/>
              </w:rPr>
            </w:pPr>
          </w:p>
          <w:p w:rsidRPr="008570DF" w:rsidR="00482FC8" w:rsidP="008570DF" w:rsidRDefault="00482FC8" w14:paraId="4257983C" w14:textId="77777777">
            <w:pPr>
              <w:spacing w:line="360" w:lineRule="auto"/>
              <w:jc w:val="both"/>
              <w:rPr>
                <w:rFonts w:cs="Arial"/>
                <w:lang w:val="es-PA"/>
              </w:rPr>
            </w:pPr>
            <w:r w:rsidRPr="008570DF">
              <w:rPr>
                <w:rFonts w:cs="Arial"/>
                <w:lang w:val="es-PA"/>
              </w:rPr>
              <w:t>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570DF" w:rsidR="00482FC8" w:rsidP="008570DF" w:rsidRDefault="00482FC8" w14:paraId="5983F751" w14:textId="77777777">
            <w:pPr>
              <w:spacing w:line="360" w:lineRule="auto"/>
              <w:jc w:val="both"/>
              <w:rPr>
                <w:rFonts w:cs="Arial"/>
                <w:lang w:val="es-PA"/>
              </w:rPr>
            </w:pPr>
            <w:r w:rsidRPr="008570DF">
              <w:rPr>
                <w:rFonts w:cs="Arial"/>
                <w:b/>
                <w:lang w:val="es-PA"/>
              </w:rPr>
              <w:t>2.1.4.</w:t>
            </w:r>
            <w:r w:rsidRPr="008570DF">
              <w:rPr>
                <w:rFonts w:cs="Arial"/>
                <w:lang w:val="es-PA"/>
              </w:rPr>
              <w:t xml:space="preserve"> La aplicación web abre una ventana emergente en el centro de la pantalla que contiene el formulario </w:t>
            </w:r>
            <w:r w:rsidRPr="008570DF" w:rsidR="00827A98">
              <w:rPr>
                <w:rFonts w:cs="Arial"/>
                <w:lang w:val="es-PA"/>
              </w:rPr>
              <w:t>prellenado</w:t>
            </w:r>
            <w:r w:rsidRPr="008570DF">
              <w:rPr>
                <w:rFonts w:cs="Arial"/>
                <w:lang w:val="es-PA"/>
              </w:rPr>
              <w:t xml:space="preserve"> con todos los detalles de la actividad seleccionada. </w:t>
            </w:r>
          </w:p>
          <w:p w:rsidRPr="008570DF" w:rsidR="00482FC8" w:rsidP="008570DF" w:rsidRDefault="00482FC8" w14:paraId="36B3CB73" w14:textId="77777777">
            <w:pPr>
              <w:spacing w:line="360" w:lineRule="auto"/>
              <w:jc w:val="both"/>
              <w:rPr>
                <w:rFonts w:cs="Arial"/>
                <w:lang w:val="es-PA"/>
              </w:rPr>
            </w:pPr>
            <w:r w:rsidRPr="008570DF">
              <w:rPr>
                <w:rFonts w:cs="Arial"/>
                <w:b/>
                <w:lang w:val="es-PA"/>
              </w:rPr>
              <w:t>2.1.4.1</w:t>
            </w:r>
            <w:r w:rsidRPr="008570DF">
              <w:rPr>
                <w:rFonts w:cs="Arial"/>
                <w:lang w:val="es-PA"/>
              </w:rPr>
              <w:t xml:space="preserve"> En el formulario, se muestran varios campos de información como título, descripción, fecha y hora. </w:t>
            </w:r>
          </w:p>
          <w:p w:rsidRPr="008570DF" w:rsidR="00482FC8" w:rsidP="008570DF" w:rsidRDefault="00482FC8" w14:paraId="2A90B945" w14:textId="77777777">
            <w:pPr>
              <w:spacing w:line="360" w:lineRule="auto"/>
              <w:jc w:val="both"/>
              <w:rPr>
                <w:rFonts w:cs="Arial"/>
                <w:lang w:val="es-PA"/>
              </w:rPr>
            </w:pPr>
            <w:r w:rsidRPr="008570DF">
              <w:rPr>
                <w:rFonts w:cs="Arial"/>
                <w:b/>
                <w:lang w:val="es-PA"/>
              </w:rPr>
              <w:t>2.1.4.1</w:t>
            </w:r>
            <w:r w:rsidRPr="008570DF">
              <w:rPr>
                <w:rFonts w:cs="Arial"/>
                <w:lang w:val="es-PA"/>
              </w:rPr>
              <w:t xml:space="preserve"> En la ventana se muestra una opción de “Borrar Actividad”. También muestra un botón “x”. </w:t>
            </w:r>
          </w:p>
          <w:p w:rsidRPr="008570DF" w:rsidR="00482FC8" w:rsidP="008570DF" w:rsidRDefault="00482FC8" w14:paraId="0D205247" w14:textId="77777777">
            <w:pPr>
              <w:spacing w:line="360" w:lineRule="auto"/>
              <w:jc w:val="both"/>
              <w:rPr>
                <w:rFonts w:cs="Arial"/>
                <w:b/>
                <w:lang w:val="es-PA"/>
              </w:rPr>
            </w:pPr>
            <w:r w:rsidRPr="008570DF">
              <w:rPr>
                <w:rFonts w:cs="Arial"/>
                <w:b/>
                <w:lang w:val="es-PA"/>
              </w:rPr>
              <w:t>F.A 2.2.2 Borrar Actividad</w:t>
            </w:r>
          </w:p>
          <w:p w:rsidRPr="008570DF" w:rsidR="00482FC8" w:rsidP="008570DF" w:rsidRDefault="00482FC8" w14:paraId="2C0128D7" w14:textId="77777777">
            <w:pPr>
              <w:spacing w:line="360" w:lineRule="auto"/>
              <w:jc w:val="both"/>
              <w:rPr>
                <w:rFonts w:cs="Arial"/>
                <w:b/>
                <w:lang w:val="es-PA"/>
              </w:rPr>
            </w:pPr>
            <w:r w:rsidRPr="008570DF">
              <w:rPr>
                <w:rFonts w:cs="Arial"/>
                <w:b/>
                <w:lang w:val="es-PA"/>
              </w:rPr>
              <w:t>F.A. 2.2.3 Cancelar Operación</w:t>
            </w:r>
          </w:p>
          <w:p w:rsidRPr="008570DF" w:rsidR="00482FC8" w:rsidP="008570DF" w:rsidRDefault="00482FC8" w14:paraId="438878AD" w14:textId="77777777">
            <w:pPr>
              <w:spacing w:line="360" w:lineRule="auto"/>
              <w:jc w:val="both"/>
              <w:rPr>
                <w:rFonts w:cs="Arial"/>
                <w:lang w:val="es-PA"/>
              </w:rPr>
            </w:pPr>
            <w:r w:rsidRPr="008570DF">
              <w:rPr>
                <w:rFonts w:cs="Arial"/>
                <w:b/>
                <w:lang w:val="es-PA"/>
              </w:rPr>
              <w:t>FE 2.3.2 Validación de Datos Fallida</w:t>
            </w:r>
          </w:p>
        </w:tc>
      </w:tr>
      <w:tr w:rsidRPr="003B397A" w:rsidR="0093473F" w:rsidTr="00951A79" w14:paraId="37002796" w14:textId="77777777">
        <w:trPr>
          <w:trHeight w:val="756"/>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570DF" w:rsidR="00482FC8" w:rsidP="008570DF" w:rsidRDefault="00482FC8" w14:paraId="092B6E6E" w14:textId="77777777">
            <w:pPr>
              <w:spacing w:line="360" w:lineRule="auto"/>
              <w:jc w:val="both"/>
              <w:rPr>
                <w:rFonts w:cs="Arial"/>
                <w:lang w:val="es-PA"/>
              </w:rPr>
            </w:pPr>
            <w:r w:rsidRPr="00951A79">
              <w:rPr>
                <w:rFonts w:cs="Arial"/>
                <w:b/>
                <w:lang w:val="es-PA"/>
              </w:rPr>
              <w:t>2.1.6</w:t>
            </w:r>
            <w:r w:rsidRPr="008570DF">
              <w:rPr>
                <w:rFonts w:cs="Arial"/>
                <w:lang w:val="es-PA"/>
              </w:rPr>
              <w:t xml:space="preserve"> El trabajador edita un campo del formulario.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570DF" w:rsidR="00482FC8" w:rsidP="008570DF" w:rsidRDefault="00482FC8" w14:paraId="6238334C" w14:textId="42AB95E3">
            <w:pPr>
              <w:spacing w:line="360" w:lineRule="auto"/>
              <w:jc w:val="both"/>
              <w:rPr>
                <w:rFonts w:cs="Arial"/>
                <w:lang w:val="es-PA"/>
              </w:rPr>
            </w:pPr>
            <w:r w:rsidRPr="00951A79">
              <w:rPr>
                <w:rFonts w:cs="Arial"/>
                <w:b/>
                <w:lang w:val="es-PA"/>
              </w:rPr>
              <w:t>2.1.7</w:t>
            </w:r>
            <w:r w:rsidRPr="008570DF">
              <w:rPr>
                <w:rFonts w:cs="Arial"/>
                <w:lang w:val="es-PA"/>
              </w:rPr>
              <w:t xml:space="preserve"> La aplicación web mostrará en la parte inferior del formulario una opción “Guardar Cambios” para guardar los cambios hechos. </w:t>
            </w:r>
          </w:p>
          <w:p w:rsidRPr="008570DF" w:rsidR="00482FC8" w:rsidP="008570DF" w:rsidRDefault="00482FC8" w14:paraId="2114D370" w14:textId="77777777">
            <w:pPr>
              <w:spacing w:line="360" w:lineRule="auto"/>
              <w:jc w:val="both"/>
              <w:rPr>
                <w:rFonts w:cs="Arial"/>
                <w:lang w:val="es-PA"/>
              </w:rPr>
            </w:pPr>
          </w:p>
        </w:tc>
      </w:tr>
      <w:tr w:rsidRPr="003B397A" w:rsidR="0093473F" w:rsidTr="000B2CE9" w14:paraId="06E88CC3" w14:textId="77777777">
        <w:trPr>
          <w:trHeight w:val="1545"/>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570DF" w:rsidR="00482FC8" w:rsidP="008570DF" w:rsidRDefault="00482FC8" w14:paraId="1BFB6C4D" w14:textId="77777777">
            <w:pPr>
              <w:spacing w:line="360" w:lineRule="auto"/>
              <w:jc w:val="both"/>
              <w:rPr>
                <w:rFonts w:cs="Arial"/>
                <w:lang w:val="es-PA"/>
              </w:rPr>
            </w:pPr>
            <w:r w:rsidRPr="00951A79">
              <w:rPr>
                <w:rFonts w:cs="Arial"/>
                <w:b/>
                <w:lang w:val="es-PA"/>
              </w:rPr>
              <w:t>2.1.8</w:t>
            </w:r>
            <w:r w:rsidRPr="008570DF">
              <w:rPr>
                <w:rFonts w:cs="Arial"/>
                <w:lang w:val="es-PA"/>
              </w:rPr>
              <w:t xml:space="preserve"> El trabajador hace clic sobre la opción de “Guardar Cambios” para actualizar la actividad.</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570DF" w:rsidR="00482FC8" w:rsidP="008570DF" w:rsidRDefault="00482FC8" w14:paraId="17769267" w14:textId="5C57158C">
            <w:pPr>
              <w:spacing w:line="360" w:lineRule="auto"/>
              <w:jc w:val="both"/>
              <w:rPr>
                <w:rFonts w:cs="Arial"/>
                <w:lang w:val="es-PA"/>
              </w:rPr>
            </w:pPr>
            <w:proofErr w:type="gramStart"/>
            <w:r w:rsidRPr="00951A79">
              <w:rPr>
                <w:rFonts w:cs="Arial"/>
                <w:b/>
                <w:lang w:val="es-PA"/>
              </w:rPr>
              <w:t>2.1.9</w:t>
            </w:r>
            <w:r w:rsidRPr="008570DF">
              <w:rPr>
                <w:rFonts w:cs="Arial"/>
                <w:lang w:val="es-PA"/>
              </w:rPr>
              <w:t>  El</w:t>
            </w:r>
            <w:proofErr w:type="gramEnd"/>
            <w:r w:rsidRPr="008570DF">
              <w:rPr>
                <w:rFonts w:cs="Arial"/>
                <w:lang w:val="es-PA"/>
              </w:rPr>
              <w:t xml:space="preserve"> sistema guarda los cambios y muestra en el      centro de la pantalla un mensaje de confirmación indicando que la actividad ha sido actualizada exitosamente.</w:t>
            </w:r>
          </w:p>
          <w:p w:rsidRPr="00951A79" w:rsidR="00482FC8" w:rsidP="008570DF" w:rsidRDefault="00482FC8" w14:paraId="3ADB3762" w14:textId="77777777">
            <w:pPr>
              <w:spacing w:line="360" w:lineRule="auto"/>
              <w:jc w:val="both"/>
              <w:rPr>
                <w:rFonts w:cs="Arial"/>
                <w:b/>
                <w:lang w:val="es-PA"/>
              </w:rPr>
            </w:pPr>
            <w:r w:rsidRPr="00951A79">
              <w:rPr>
                <w:rFonts w:cs="Arial"/>
                <w:b/>
                <w:lang w:val="es-PA"/>
              </w:rPr>
              <w:t>F.E. 2.3.3 Error de Conexión</w:t>
            </w:r>
          </w:p>
        </w:tc>
      </w:tr>
    </w:tbl>
    <w:p w:rsidRPr="00482FC8" w:rsidR="00482FC8" w:rsidP="00986356" w:rsidRDefault="00482FC8" w14:paraId="226CC65F" w14:textId="77777777">
      <w:pPr>
        <w:widowControl/>
        <w:spacing w:before="120" w:after="60" w:line="360" w:lineRule="auto"/>
        <w:rPr>
          <w:rFonts w:cs="Arial"/>
          <w:sz w:val="24"/>
          <w:szCs w:val="24"/>
          <w:lang w:val="es-MX"/>
        </w:rPr>
      </w:pPr>
      <w:r w:rsidRPr="00482FC8">
        <w:rPr>
          <w:rFonts w:cs="Arial"/>
          <w:b/>
          <w:lang w:val="es-MX"/>
        </w:rPr>
        <w:t xml:space="preserve">2.2 </w:t>
      </w:r>
      <w:r w:rsidRPr="00482FC8">
        <w:rPr>
          <w:rFonts w:cs="Arial"/>
          <w:b/>
          <w:lang w:val="es-MX"/>
        </w:rPr>
        <w:tab/>
      </w:r>
      <w:r w:rsidRPr="00482FC8">
        <w:rPr>
          <w:rFonts w:cs="Arial"/>
          <w:b/>
          <w:lang w:val="es-MX"/>
        </w:rPr>
        <w:t>Flujos Alternos</w:t>
      </w:r>
    </w:p>
    <w:p w:rsidRPr="008201B0" w:rsidR="00482FC8" w:rsidP="008201B0" w:rsidRDefault="00482FC8" w14:paraId="4202E076" w14:textId="4842A00E">
      <w:pPr>
        <w:pStyle w:val="Heading3"/>
        <w:rPr>
          <w:b/>
          <w:bCs/>
          <w:i w:val="0"/>
          <w:iCs/>
          <w:sz w:val="24"/>
          <w:szCs w:val="24"/>
          <w:lang w:val="es-MX"/>
        </w:rPr>
      </w:pPr>
      <w:bookmarkStart w:name="_Toc170253415" w:id="126"/>
      <w:r w:rsidRPr="008201B0">
        <w:rPr>
          <w:b/>
          <w:bCs/>
          <w:i w:val="0"/>
          <w:iCs/>
          <w:lang w:val="es-MX"/>
        </w:rPr>
        <w:t>Página Principal</w:t>
      </w:r>
      <w:bookmarkEnd w:id="126"/>
    </w:p>
    <w:p w:rsidRPr="00482FC8" w:rsidR="00482FC8" w:rsidP="008201B0" w:rsidRDefault="00482FC8" w14:paraId="0369E051" w14:textId="77777777">
      <w:pPr>
        <w:widowControl/>
        <w:spacing w:before="120" w:after="60" w:line="360" w:lineRule="auto"/>
        <w:ind w:left="720"/>
        <w:jc w:val="both"/>
        <w:rPr>
          <w:rFonts w:cs="Arial"/>
          <w:sz w:val="24"/>
          <w:szCs w:val="24"/>
          <w:lang w:val="es-MX"/>
        </w:rPr>
      </w:pPr>
      <w:r w:rsidRPr="00482FC8">
        <w:rPr>
          <w:rFonts w:cs="Arial"/>
          <w:lang w:val="es-MX"/>
        </w:rPr>
        <w:t>Al presionar el icono el usuario podrá regresar a la página principal del sistema en donde se encuentra el menú principal que contiene todas las funciones que el organismo puede realizar.</w:t>
      </w:r>
    </w:p>
    <w:p w:rsidRPr="008201B0" w:rsidR="00482FC8" w:rsidP="008201B0" w:rsidRDefault="00482FC8" w14:paraId="0FCF47EA" w14:textId="2FE825D6">
      <w:pPr>
        <w:pStyle w:val="Heading3"/>
        <w:jc w:val="both"/>
        <w:rPr>
          <w:b/>
          <w:bCs/>
          <w:i w:val="0"/>
          <w:iCs/>
          <w:sz w:val="24"/>
          <w:szCs w:val="24"/>
          <w:lang w:val="es-MX"/>
        </w:rPr>
      </w:pPr>
      <w:bookmarkStart w:name="_Toc170253416" w:id="127"/>
      <w:r w:rsidRPr="008201B0">
        <w:rPr>
          <w:b/>
          <w:bCs/>
          <w:i w:val="0"/>
          <w:iCs/>
          <w:lang w:val="es-MX"/>
        </w:rPr>
        <w:t>Borrar actividad</w:t>
      </w:r>
      <w:bookmarkEnd w:id="127"/>
    </w:p>
    <w:p w:rsidRPr="00482FC8" w:rsidR="00482FC8" w:rsidP="008201B0" w:rsidRDefault="00482FC8" w14:paraId="1E06903C" w14:textId="77777777">
      <w:pPr>
        <w:widowControl/>
        <w:spacing w:before="120" w:after="60" w:line="360" w:lineRule="auto"/>
        <w:ind w:left="720"/>
        <w:jc w:val="both"/>
        <w:rPr>
          <w:rFonts w:cs="Arial"/>
          <w:sz w:val="24"/>
          <w:szCs w:val="24"/>
          <w:lang w:val="es-MX"/>
        </w:rPr>
      </w:pPr>
      <w:r w:rsidRPr="00482FC8">
        <w:rPr>
          <w:rFonts w:cs="Arial"/>
          <w:lang w:val="es-MX"/>
        </w:rPr>
        <w:t>Al presionar la opción, el trabajador podrá optar por eliminar la actividad en lugar de editarla, haciendo clic en el botón "Eliminar".</w:t>
      </w:r>
    </w:p>
    <w:p w:rsidRPr="008201B0" w:rsidR="00482FC8" w:rsidP="008201B0" w:rsidRDefault="00482FC8" w14:paraId="7CD8186C" w14:textId="0BC201D6">
      <w:pPr>
        <w:pStyle w:val="Heading3"/>
        <w:rPr>
          <w:b/>
          <w:bCs/>
          <w:i w:val="0"/>
          <w:iCs/>
          <w:sz w:val="24"/>
          <w:szCs w:val="24"/>
          <w:lang w:val="es-MX"/>
        </w:rPr>
      </w:pPr>
      <w:bookmarkStart w:name="_Toc170253417" w:id="128"/>
      <w:r w:rsidRPr="008201B0">
        <w:rPr>
          <w:b/>
          <w:bCs/>
          <w:i w:val="0"/>
          <w:iCs/>
          <w:lang w:val="es-MX"/>
        </w:rPr>
        <w:t>Cancelar Operación</w:t>
      </w:r>
      <w:bookmarkEnd w:id="128"/>
    </w:p>
    <w:p w:rsidRPr="00482FC8" w:rsidR="00482FC8" w:rsidP="008201B0" w:rsidRDefault="00482FC8" w14:paraId="092DE425" w14:textId="77777777">
      <w:pPr>
        <w:widowControl/>
        <w:spacing w:before="120" w:after="60" w:line="360" w:lineRule="auto"/>
        <w:ind w:left="720"/>
        <w:jc w:val="both"/>
        <w:rPr>
          <w:rFonts w:cs="Arial"/>
          <w:sz w:val="24"/>
          <w:szCs w:val="24"/>
          <w:lang w:val="es-MX"/>
        </w:rPr>
      </w:pPr>
      <w:r w:rsidRPr="00482FC8">
        <w:rPr>
          <w:rFonts w:cs="Arial"/>
          <w:lang w:val="es-MX"/>
        </w:rPr>
        <w:t>Al presionar el botón “x”, el trabajador podrá cerrar la ventana y regresar al menú principal de la aplicación web, donde están todas las otras funciones disponibles.</w:t>
      </w:r>
    </w:p>
    <w:p w:rsidRPr="00482FC8" w:rsidR="00482FC8" w:rsidP="008201B0" w:rsidRDefault="00482FC8" w14:paraId="40960B20" w14:textId="4681CE5C">
      <w:pPr>
        <w:pStyle w:val="Heading2"/>
        <w:rPr>
          <w:sz w:val="24"/>
          <w:szCs w:val="24"/>
          <w:lang w:val="es-MX"/>
        </w:rPr>
      </w:pPr>
      <w:bookmarkStart w:name="_Toc170253418" w:id="129"/>
      <w:r w:rsidRPr="00482FC8">
        <w:rPr>
          <w:lang w:val="es-MX"/>
        </w:rPr>
        <w:t xml:space="preserve">Flujos </w:t>
      </w:r>
      <w:r w:rsidRPr="00482FC8" w:rsidR="008201B0">
        <w:rPr>
          <w:lang w:val="es-MX"/>
        </w:rPr>
        <w:t>de Excepción</w:t>
      </w:r>
      <w:bookmarkEnd w:id="129"/>
    </w:p>
    <w:p w:rsidRPr="008201B0" w:rsidR="00482FC8" w:rsidP="008201B0" w:rsidRDefault="00482FC8" w14:paraId="5735A07E" w14:textId="3632EA2F">
      <w:pPr>
        <w:pStyle w:val="Heading3"/>
        <w:rPr>
          <w:b/>
          <w:bCs/>
          <w:i w:val="0"/>
          <w:iCs/>
          <w:sz w:val="24"/>
          <w:szCs w:val="24"/>
          <w:lang w:val="es-MX"/>
        </w:rPr>
      </w:pPr>
      <w:bookmarkStart w:name="_Toc170253419" w:id="130"/>
      <w:r w:rsidRPr="008201B0">
        <w:rPr>
          <w:b/>
          <w:bCs/>
          <w:i w:val="0"/>
          <w:iCs/>
          <w:lang w:val="es-MX"/>
        </w:rPr>
        <w:t>Actividades no Disponibles</w:t>
      </w:r>
      <w:bookmarkEnd w:id="130"/>
    </w:p>
    <w:p w:rsidRPr="00482FC8" w:rsidR="00482FC8" w:rsidP="008201B0" w:rsidRDefault="00482FC8" w14:paraId="3F5AE1C2" w14:textId="465A8877">
      <w:pPr>
        <w:widowControl/>
        <w:spacing w:before="120" w:after="60" w:line="360" w:lineRule="auto"/>
        <w:ind w:left="709"/>
        <w:jc w:val="both"/>
        <w:rPr>
          <w:rFonts w:cs="Arial"/>
          <w:sz w:val="24"/>
          <w:szCs w:val="24"/>
          <w:lang w:val="es-MX"/>
        </w:rPr>
      </w:pPr>
      <w:r w:rsidRPr="00482FC8">
        <w:rPr>
          <w:rFonts w:cs="Arial"/>
          <w:lang w:val="es-MX"/>
        </w:rPr>
        <w:t xml:space="preserve">En el caso de que no </w:t>
      </w:r>
      <w:r w:rsidRPr="00482FC8" w:rsidR="008201B0">
        <w:rPr>
          <w:rFonts w:cs="Arial"/>
          <w:lang w:val="es-MX"/>
        </w:rPr>
        <w:t>haya</w:t>
      </w:r>
      <w:r w:rsidRPr="00482FC8">
        <w:rPr>
          <w:rFonts w:cs="Arial"/>
          <w:lang w:val="es-MX"/>
        </w:rPr>
        <w:t xml:space="preserve"> actividades publicadas, se mostrará un mensaje de notificación en la parte superior de la pantalla indicando que no hay actividades activas o disponibles para editar.</w:t>
      </w:r>
    </w:p>
    <w:p w:rsidRPr="008201B0" w:rsidR="00482FC8" w:rsidP="008201B0" w:rsidRDefault="00482FC8" w14:paraId="1C939D1B" w14:textId="658A8F8F">
      <w:pPr>
        <w:pStyle w:val="Heading3"/>
        <w:rPr>
          <w:b/>
          <w:bCs/>
          <w:i w:val="0"/>
          <w:iCs/>
          <w:sz w:val="24"/>
          <w:szCs w:val="24"/>
          <w:lang w:val="es-MX"/>
        </w:rPr>
      </w:pPr>
      <w:bookmarkStart w:name="_Toc170253420" w:id="131"/>
      <w:r w:rsidRPr="008201B0">
        <w:rPr>
          <w:b/>
          <w:bCs/>
          <w:i w:val="0"/>
          <w:iCs/>
          <w:lang w:val="es-MX"/>
        </w:rPr>
        <w:t>Validación de Datos Fallida</w:t>
      </w:r>
      <w:bookmarkEnd w:id="131"/>
    </w:p>
    <w:p w:rsidRPr="00482FC8" w:rsidR="00482FC8" w:rsidP="008201B0" w:rsidRDefault="00482FC8" w14:paraId="65FECF2D" w14:textId="77777777">
      <w:pPr>
        <w:widowControl/>
        <w:spacing w:before="120" w:after="60" w:line="360" w:lineRule="auto"/>
        <w:ind w:left="720"/>
        <w:jc w:val="both"/>
        <w:rPr>
          <w:rFonts w:cs="Arial"/>
          <w:sz w:val="24"/>
          <w:szCs w:val="24"/>
          <w:lang w:val="es-MX"/>
        </w:rPr>
      </w:pPr>
      <w:r w:rsidRPr="00482FC8">
        <w:rPr>
          <w:rFonts w:cs="Arial"/>
          <w:lang w:val="es-MX"/>
        </w:rPr>
        <w:t>Si uno o más campos del formulario no cumplen con los requisitos de validación (por ejemplo, campos obligatorios vacíos o formato de fecha incorrecto), el sistema resalta los campos erróneos.</w:t>
      </w:r>
    </w:p>
    <w:p w:rsidRPr="008201B0" w:rsidR="00482FC8" w:rsidP="008201B0" w:rsidRDefault="00482FC8" w14:paraId="7B5EDE4A" w14:textId="1747DE2B">
      <w:pPr>
        <w:pStyle w:val="Heading3"/>
        <w:rPr>
          <w:b/>
          <w:bCs/>
          <w:i w:val="0"/>
          <w:iCs/>
          <w:sz w:val="24"/>
          <w:szCs w:val="24"/>
          <w:lang w:val="es-MX"/>
        </w:rPr>
      </w:pPr>
      <w:bookmarkStart w:name="_Toc170253421" w:id="132"/>
      <w:r w:rsidRPr="008201B0">
        <w:rPr>
          <w:b/>
          <w:bCs/>
          <w:i w:val="0"/>
          <w:iCs/>
          <w:lang w:val="es-MX"/>
        </w:rPr>
        <w:t>Error de Conexión</w:t>
      </w:r>
      <w:bookmarkEnd w:id="132"/>
    </w:p>
    <w:p w:rsidRPr="00482FC8" w:rsidR="00482FC8" w:rsidP="008201B0" w:rsidRDefault="00482FC8" w14:paraId="0182C123" w14:textId="77777777">
      <w:pPr>
        <w:widowControl/>
        <w:spacing w:before="120" w:after="60" w:line="360" w:lineRule="auto"/>
        <w:ind w:left="720"/>
        <w:jc w:val="both"/>
        <w:rPr>
          <w:rFonts w:cs="Arial"/>
          <w:sz w:val="24"/>
          <w:szCs w:val="24"/>
          <w:lang w:val="es-MX"/>
        </w:rPr>
      </w:pPr>
      <w:r w:rsidRPr="00482FC8">
        <w:rPr>
          <w:rFonts w:cs="Arial"/>
          <w:lang w:val="es-MX"/>
        </w:rPr>
        <w:t>Si el sistema detecta un problema de conexión al intentar editar la actividad, se muestra un mensaje de error.</w:t>
      </w:r>
    </w:p>
    <w:p w:rsidRPr="008201B0" w:rsidR="008201B0" w:rsidP="008201B0" w:rsidRDefault="00482FC8" w14:paraId="5100E873" w14:textId="77777777">
      <w:pPr>
        <w:pStyle w:val="Heading1"/>
        <w:rPr>
          <w:szCs w:val="24"/>
          <w:lang w:val="es-MX"/>
        </w:rPr>
      </w:pPr>
      <w:bookmarkStart w:name="_Toc170253422" w:id="133"/>
      <w:r w:rsidRPr="00482FC8">
        <w:rPr>
          <w:lang w:val="es-MX"/>
        </w:rPr>
        <w:t>Requerimientos especiales</w:t>
      </w:r>
      <w:bookmarkEnd w:id="133"/>
    </w:p>
    <w:p w:rsidRPr="008201B0" w:rsidR="00482FC8" w:rsidP="008201B0" w:rsidRDefault="00482FC8" w14:paraId="4F5B771D" w14:textId="3E4AA74C">
      <w:pPr>
        <w:pStyle w:val="Heading1"/>
        <w:rPr>
          <w:b w:val="0"/>
          <w:bCs/>
          <w:szCs w:val="24"/>
          <w:lang w:val="es-MX"/>
        </w:rPr>
      </w:pPr>
      <w:bookmarkStart w:name="_Toc170253423" w:id="134"/>
      <w:proofErr w:type="spellStart"/>
      <w:r w:rsidRPr="008201B0">
        <w:rPr>
          <w:rStyle w:val="Heading1Char"/>
          <w:b/>
          <w:bCs/>
        </w:rPr>
        <w:t>Precondiciones</w:t>
      </w:r>
      <w:bookmarkEnd w:id="134"/>
      <w:proofErr w:type="spellEnd"/>
    </w:p>
    <w:p w:rsidRPr="00482FC8" w:rsidR="00482FC8" w:rsidP="008201B0" w:rsidRDefault="00482FC8" w14:paraId="02F57D60" w14:textId="77777777">
      <w:pPr>
        <w:widowControl/>
        <w:spacing w:before="120" w:after="60" w:line="240" w:lineRule="auto"/>
        <w:ind w:firstLine="720"/>
        <w:rPr>
          <w:rFonts w:cs="Arial"/>
          <w:sz w:val="24"/>
          <w:szCs w:val="24"/>
          <w:lang w:val="es-MX"/>
        </w:rPr>
      </w:pPr>
      <w:r w:rsidRPr="008201B0">
        <w:rPr>
          <w:rFonts w:cs="Arial"/>
          <w:b/>
          <w:lang w:val="es-MX"/>
        </w:rPr>
        <w:t>4.1</w:t>
      </w:r>
      <w:r w:rsidRPr="00482FC8">
        <w:rPr>
          <w:rFonts w:cs="Arial"/>
          <w:lang w:val="es-MX"/>
        </w:rPr>
        <w:t xml:space="preserve"> El usuario debe haber realizado el CU Ingresar a la aplicación web.</w:t>
      </w:r>
    </w:p>
    <w:p w:rsidRPr="00482FC8" w:rsidR="00482FC8" w:rsidP="008201B0" w:rsidRDefault="00482FC8" w14:paraId="1ED781FA" w14:textId="77777777">
      <w:pPr>
        <w:widowControl/>
        <w:spacing w:before="120" w:after="60" w:line="240" w:lineRule="auto"/>
        <w:ind w:firstLine="720"/>
        <w:rPr>
          <w:rFonts w:cs="Arial"/>
          <w:sz w:val="24"/>
          <w:szCs w:val="24"/>
          <w:lang w:val="es-MX"/>
        </w:rPr>
      </w:pPr>
      <w:r w:rsidRPr="008201B0">
        <w:rPr>
          <w:rFonts w:cs="Arial"/>
          <w:b/>
          <w:lang w:val="es-MX"/>
        </w:rPr>
        <w:t>4.2</w:t>
      </w:r>
      <w:r w:rsidRPr="00482FC8">
        <w:rPr>
          <w:rFonts w:cs="Arial"/>
          <w:lang w:val="es-MX"/>
        </w:rPr>
        <w:t xml:space="preserve"> El usuario debe haber hecho clic en la opción “Actividades” del menú.</w:t>
      </w:r>
    </w:p>
    <w:p w:rsidRPr="00482FC8" w:rsidR="00482FC8" w:rsidP="008201B0" w:rsidRDefault="00482FC8" w14:paraId="4CA20CD8" w14:textId="77777777">
      <w:pPr>
        <w:widowControl/>
        <w:spacing w:before="120" w:after="60" w:line="240" w:lineRule="auto"/>
        <w:ind w:firstLine="720"/>
        <w:rPr>
          <w:rFonts w:cs="Arial"/>
          <w:sz w:val="24"/>
          <w:szCs w:val="24"/>
          <w:lang w:val="es-MX"/>
        </w:rPr>
      </w:pPr>
      <w:r w:rsidRPr="008201B0">
        <w:rPr>
          <w:rFonts w:cs="Arial"/>
          <w:b/>
          <w:lang w:val="es-MX"/>
        </w:rPr>
        <w:t>4.3</w:t>
      </w:r>
      <w:r w:rsidRPr="00482FC8">
        <w:rPr>
          <w:rFonts w:cs="Arial"/>
          <w:lang w:val="es-MX"/>
        </w:rPr>
        <w:t xml:space="preserve"> El usuario debe haber realizado el CU Publicar actividades.</w:t>
      </w:r>
    </w:p>
    <w:p w:rsidRPr="00482FC8" w:rsidR="00482FC8" w:rsidP="008201B0" w:rsidRDefault="00482FC8" w14:paraId="7FD38DB6" w14:textId="77777777">
      <w:pPr>
        <w:widowControl/>
        <w:spacing w:before="120" w:after="60" w:line="240" w:lineRule="auto"/>
        <w:ind w:firstLine="720"/>
        <w:rPr>
          <w:rFonts w:cs="Arial"/>
          <w:sz w:val="24"/>
          <w:szCs w:val="24"/>
          <w:lang w:val="es-MX"/>
        </w:rPr>
      </w:pPr>
      <w:proofErr w:type="gramStart"/>
      <w:r w:rsidRPr="008201B0">
        <w:rPr>
          <w:rFonts w:cs="Arial"/>
          <w:b/>
          <w:lang w:val="es-MX"/>
        </w:rPr>
        <w:t>4.4</w:t>
      </w:r>
      <w:r w:rsidRPr="00482FC8">
        <w:rPr>
          <w:rFonts w:cs="Arial"/>
          <w:lang w:val="es-MX"/>
        </w:rPr>
        <w:t>  El</w:t>
      </w:r>
      <w:proofErr w:type="gramEnd"/>
      <w:r w:rsidRPr="00482FC8">
        <w:rPr>
          <w:rFonts w:cs="Arial"/>
          <w:lang w:val="es-MX"/>
        </w:rPr>
        <w:t xml:space="preserve"> usuario debe </w:t>
      </w:r>
      <w:r w:rsidRPr="00482FC8">
        <w:rPr>
          <w:rFonts w:cs="Arial"/>
          <w:shd w:val="clear" w:color="auto" w:fill="FFFFFF"/>
          <w:lang w:val="es-MX"/>
        </w:rPr>
        <w:t>tener acceso a un dispositivo con conexión a Internet. </w:t>
      </w:r>
    </w:p>
    <w:p w:rsidRPr="00482FC8" w:rsidR="00482FC8" w:rsidP="008201B0" w:rsidRDefault="008201B0" w14:paraId="71F077C0" w14:textId="732B8C95">
      <w:pPr>
        <w:pStyle w:val="Heading1"/>
        <w:rPr>
          <w:szCs w:val="24"/>
          <w:lang w:val="es-MX"/>
        </w:rPr>
      </w:pPr>
      <w:bookmarkStart w:name="_Toc170253424" w:id="135"/>
      <w:r w:rsidRPr="00482FC8">
        <w:rPr>
          <w:lang w:val="es-MX"/>
        </w:rPr>
        <w:t>Postcondiciones</w:t>
      </w:r>
      <w:bookmarkEnd w:id="135"/>
    </w:p>
    <w:p w:rsidRPr="00482FC8" w:rsidR="00482FC8" w:rsidP="008201B0" w:rsidRDefault="00482FC8" w14:paraId="312EEBAD" w14:textId="77777777">
      <w:pPr>
        <w:widowControl/>
        <w:spacing w:before="120" w:line="240" w:lineRule="auto"/>
        <w:ind w:left="720"/>
        <w:rPr>
          <w:rFonts w:cs="Arial"/>
          <w:sz w:val="24"/>
          <w:szCs w:val="24"/>
          <w:lang w:val="es-MX"/>
        </w:rPr>
      </w:pPr>
      <w:r w:rsidRPr="008201B0">
        <w:rPr>
          <w:rFonts w:cs="Arial"/>
          <w:b/>
          <w:lang w:val="es-MX"/>
        </w:rPr>
        <w:t>5.1</w:t>
      </w:r>
      <w:r w:rsidRPr="00482FC8">
        <w:rPr>
          <w:rFonts w:cs="Arial"/>
          <w:lang w:val="es-MX"/>
        </w:rPr>
        <w:t xml:space="preserve"> Si la actividad es actualizada correctamente, los datos modificados deben estar almacenados en la base de datos del sistema.</w:t>
      </w:r>
    </w:p>
    <w:p w:rsidRPr="00482FC8" w:rsidR="00482FC8" w:rsidP="008201B0" w:rsidRDefault="00482FC8" w14:paraId="7014071D" w14:textId="77777777">
      <w:pPr>
        <w:widowControl/>
        <w:spacing w:before="120" w:line="240" w:lineRule="auto"/>
        <w:ind w:left="720"/>
        <w:rPr>
          <w:rFonts w:cs="Arial"/>
          <w:sz w:val="24"/>
          <w:szCs w:val="24"/>
          <w:lang w:val="es-MX"/>
        </w:rPr>
      </w:pPr>
      <w:r w:rsidRPr="008201B0">
        <w:rPr>
          <w:rFonts w:cs="Arial"/>
          <w:b/>
          <w:lang w:val="es-MX"/>
        </w:rPr>
        <w:t>5.2</w:t>
      </w:r>
      <w:r w:rsidRPr="00482FC8">
        <w:rPr>
          <w:rFonts w:cs="Arial"/>
          <w:lang w:val="es-MX"/>
        </w:rPr>
        <w:t xml:space="preserve"> Si la actividad es eliminada, los datos correspondientes deben ser removidos de la base de datos.</w:t>
      </w:r>
    </w:p>
    <w:p w:rsidRPr="00482FC8" w:rsidR="00482FC8" w:rsidP="008201B0" w:rsidRDefault="00482FC8" w14:paraId="4B61D760" w14:textId="77777777">
      <w:pPr>
        <w:widowControl/>
        <w:spacing w:before="120" w:line="240" w:lineRule="auto"/>
        <w:ind w:left="720"/>
        <w:rPr>
          <w:rFonts w:cs="Arial"/>
          <w:lang w:val="es-MX"/>
        </w:rPr>
      </w:pPr>
      <w:r w:rsidRPr="008201B0">
        <w:rPr>
          <w:rFonts w:cs="Arial"/>
          <w:b/>
          <w:lang w:val="es-MX"/>
        </w:rPr>
        <w:t>5.3</w:t>
      </w:r>
      <w:r w:rsidRPr="00482FC8">
        <w:rPr>
          <w:rFonts w:cs="Arial"/>
          <w:lang w:val="es-MX"/>
        </w:rPr>
        <w:t xml:space="preserve"> La aplicación web realiza una validación de los datos modificados, asegurando que todos los campos obligatorios están completos y que no hay errores de formato.</w:t>
      </w:r>
    </w:p>
    <w:p w:rsidR="006E1767" w:rsidP="008201B0" w:rsidRDefault="00482FC8" w14:paraId="7AFC2FA0" w14:textId="77777777">
      <w:pPr>
        <w:pStyle w:val="Heading1"/>
        <w:numPr>
          <w:ilvl w:val="0"/>
          <w:numId w:val="0"/>
        </w:numPr>
        <w:jc w:val="center"/>
        <w:rPr>
          <w:sz w:val="28"/>
          <w:szCs w:val="22"/>
          <w:lang w:val="es-MX"/>
        </w:rPr>
        <w:sectPr w:rsidR="006E1767" w:rsidSect="006E1767">
          <w:headerReference w:type="default" r:id="rId38"/>
          <w:headerReference w:type="first" r:id="rId39"/>
          <w:footerReference w:type="first" r:id="rId40"/>
          <w:type w:val="continuous"/>
          <w:pgSz w:w="12240" w:h="15840" w:orient="portrait"/>
          <w:pgMar w:top="1440" w:right="1041" w:bottom="1440" w:left="1440" w:header="720" w:footer="720" w:gutter="0"/>
          <w:cols w:space="720"/>
          <w:docGrid w:linePitch="360"/>
        </w:sectPr>
      </w:pPr>
      <w:r w:rsidRPr="008201B0">
        <w:rPr>
          <w:sz w:val="28"/>
          <w:szCs w:val="22"/>
          <w:lang w:val="es-MX"/>
        </w:rPr>
        <w:br w:type="page"/>
      </w:r>
    </w:p>
    <w:p w:rsidRPr="008201B0" w:rsidR="00482FC8" w:rsidP="008201B0" w:rsidRDefault="00482FC8" w14:paraId="039050D3" w14:textId="77777777">
      <w:pPr>
        <w:pStyle w:val="Heading1"/>
        <w:numPr>
          <w:ilvl w:val="0"/>
          <w:numId w:val="0"/>
        </w:numPr>
        <w:jc w:val="center"/>
        <w:rPr>
          <w:sz w:val="28"/>
          <w:szCs w:val="22"/>
          <w:lang w:val="es-MX"/>
        </w:rPr>
      </w:pPr>
      <w:bookmarkStart w:name="_Toc170253425" w:id="136"/>
      <w:r w:rsidRPr="008201B0">
        <w:rPr>
          <w:sz w:val="28"/>
          <w:szCs w:val="22"/>
          <w:lang w:val="es-419"/>
        </w:rPr>
        <w:t>Especificación de Caso de Uso: &lt;Registrar en actividades&gt;</w:t>
      </w:r>
      <w:bookmarkEnd w:id="136"/>
    </w:p>
    <w:p w:rsidR="0062228D" w:rsidP="002D2EAC" w:rsidRDefault="00482FC8" w14:paraId="5279650D" w14:textId="77777777">
      <w:pPr>
        <w:pStyle w:val="Heading1"/>
        <w:numPr>
          <w:ilvl w:val="0"/>
          <w:numId w:val="33"/>
        </w:numPr>
      </w:pPr>
      <w:bookmarkStart w:name="_Toc170253426" w:id="137"/>
      <w:r w:rsidRPr="008201B0">
        <w:rPr>
          <w:lang w:val="es-419"/>
        </w:rPr>
        <w:t>Registrar en actividades</w:t>
      </w:r>
      <w:bookmarkEnd w:id="137"/>
      <w:r w:rsidRPr="00482FC8">
        <w:t> </w:t>
      </w:r>
    </w:p>
    <w:p w:rsidRPr="00482FC8" w:rsidR="00482FC8" w:rsidP="008201B0" w:rsidRDefault="00482FC8" w14:paraId="1626789F" w14:textId="77777777">
      <w:pPr>
        <w:pStyle w:val="Heading2"/>
      </w:pPr>
      <w:bookmarkStart w:name="_Toc170253427" w:id="138"/>
      <w:r w:rsidRPr="00482FC8">
        <w:rPr>
          <w:lang w:val="es-419"/>
        </w:rPr>
        <w:t>Breve Descripción</w:t>
      </w:r>
      <w:bookmarkEnd w:id="138"/>
      <w:r w:rsidRPr="00482FC8">
        <w:t> </w:t>
      </w:r>
    </w:p>
    <w:p w:rsidRPr="00482FC8" w:rsidR="00482FC8" w:rsidP="008201B0" w:rsidRDefault="00482FC8" w14:paraId="35092627" w14:textId="5DD2BF53">
      <w:pPr>
        <w:widowControl/>
        <w:spacing w:line="360" w:lineRule="auto"/>
        <w:ind w:left="720"/>
        <w:jc w:val="both"/>
        <w:textAlignment w:val="baseline"/>
        <w:rPr>
          <w:rFonts w:cs="Arial"/>
          <w:lang w:val="es-MX"/>
        </w:rPr>
      </w:pPr>
      <w:r w:rsidRPr="00482FC8">
        <w:rPr>
          <w:rFonts w:cs="Arial"/>
          <w:lang w:val="es-419"/>
        </w:rPr>
        <w:t>Este caso de uso describe el flujo de eventos de cómo un estudiante se registra en actividades de servicio social en la aplicación web "Universidad Social". El estudiante puede ver una lista de actividades disponibles, seleccionar una actividad, y escanear su recibo de matrícula como parte del proceso de registro. </w:t>
      </w:r>
      <w:r w:rsidRPr="00482FC8">
        <w:rPr>
          <w:rFonts w:cs="Arial"/>
          <w:lang w:val="es-MX"/>
        </w:rPr>
        <w:t> </w:t>
      </w:r>
    </w:p>
    <w:p w:rsidR="0062228D" w:rsidP="008201B0" w:rsidRDefault="00482FC8" w14:paraId="3B098208" w14:textId="77777777">
      <w:pPr>
        <w:pStyle w:val="Heading1"/>
      </w:pPr>
      <w:bookmarkStart w:name="_Toc170253428" w:id="139"/>
      <w:r w:rsidRPr="00482FC8">
        <w:rPr>
          <w:lang w:val="es-419"/>
        </w:rPr>
        <w:t>Flujo de Eventos</w:t>
      </w:r>
      <w:bookmarkEnd w:id="139"/>
      <w:r w:rsidRPr="00482FC8">
        <w:t> </w:t>
      </w:r>
    </w:p>
    <w:p w:rsidRPr="00482FC8" w:rsidR="00482FC8" w:rsidP="008201B0" w:rsidRDefault="00482FC8" w14:paraId="76CE3AE7" w14:textId="3CB46F20">
      <w:pPr>
        <w:pStyle w:val="Heading2"/>
      </w:pPr>
      <w:bookmarkStart w:name="_Toc170253429" w:id="140"/>
      <w:r w:rsidRPr="00482FC8">
        <w:rPr>
          <w:lang w:val="es-419"/>
        </w:rPr>
        <w:t>Flujo Básico</w:t>
      </w:r>
      <w:bookmarkEnd w:id="140"/>
      <w:r w:rsidRPr="00482FC8">
        <w:t> </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62"/>
        <w:gridCol w:w="4682"/>
      </w:tblGrid>
      <w:tr w:rsidRPr="003B397A" w:rsidR="0093473F" w:rsidTr="000B2CE9" w14:paraId="6187967D" w14:textId="77777777">
        <w:trPr>
          <w:trHeight w:val="300"/>
        </w:trPr>
        <w:tc>
          <w:tcPr>
            <w:tcW w:w="4662"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60B6B37E" w14:textId="77777777">
            <w:pPr>
              <w:widowControl/>
              <w:spacing w:line="360" w:lineRule="auto"/>
              <w:jc w:val="both"/>
              <w:textAlignment w:val="baseline"/>
              <w:rPr>
                <w:rFonts w:cs="Arial"/>
                <w:lang w:val="es-MX"/>
              </w:rPr>
            </w:pPr>
            <w:r w:rsidRPr="00482FC8">
              <w:rPr>
                <w:rFonts w:cs="Arial"/>
                <w:b/>
                <w:lang w:val="es-MX"/>
              </w:rPr>
              <w:t xml:space="preserve">2.1.1 </w:t>
            </w:r>
            <w:r w:rsidRPr="00482FC8">
              <w:rPr>
                <w:rFonts w:cs="Arial"/>
                <w:lang w:val="es-MX"/>
              </w:rPr>
              <w:t>El estudiante hace clic sobre la opción "Apuntarse a una actividad".</w:t>
            </w:r>
          </w:p>
        </w:tc>
        <w:tc>
          <w:tcPr>
            <w:tcW w:w="4682"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5C10C11D" w14:textId="77777777">
            <w:pPr>
              <w:widowControl/>
              <w:spacing w:line="360" w:lineRule="auto"/>
              <w:jc w:val="both"/>
              <w:textAlignment w:val="baseline"/>
              <w:rPr>
                <w:rFonts w:cs="Arial"/>
                <w:lang w:val="es-MX"/>
              </w:rPr>
            </w:pPr>
            <w:r w:rsidRPr="00482FC8">
              <w:rPr>
                <w:rFonts w:cs="Arial"/>
                <w:b/>
                <w:lang w:val="es-419"/>
              </w:rPr>
              <w:t xml:space="preserve">2.1.2 </w:t>
            </w:r>
            <w:r w:rsidRPr="00482FC8">
              <w:rPr>
                <w:rFonts w:cs="Arial"/>
                <w:lang w:val="es-419"/>
              </w:rPr>
              <w:t>La aplicación web abrirá un formulario para ingresar los detalles de la actividad a la que desea apuntarse, incluyendo el título, descripción, fecha y lugar.</w:t>
            </w:r>
            <w:r w:rsidRPr="00482FC8">
              <w:rPr>
                <w:rFonts w:cs="Arial"/>
                <w:lang w:val="es-MX"/>
              </w:rPr>
              <w:t> </w:t>
            </w:r>
          </w:p>
          <w:p w:rsidRPr="00482FC8" w:rsidR="00482FC8" w:rsidP="00986356" w:rsidRDefault="00482FC8" w14:paraId="09CD554C" w14:textId="77777777">
            <w:pPr>
              <w:widowControl/>
              <w:spacing w:line="360" w:lineRule="auto"/>
              <w:jc w:val="both"/>
              <w:textAlignment w:val="baseline"/>
              <w:rPr>
                <w:rFonts w:cs="Arial"/>
                <w:lang w:val="es-MX"/>
              </w:rPr>
            </w:pPr>
            <w:r w:rsidRPr="00482FC8">
              <w:rPr>
                <w:rFonts w:cs="Arial"/>
                <w:lang w:val="es-MX"/>
              </w:rPr>
              <w:t>Una vez que todos los campos estén correctamente llenados, se habilitará el botón para “Enviar”. </w:t>
            </w:r>
          </w:p>
          <w:p w:rsidRPr="00482FC8" w:rsidR="00482FC8" w:rsidP="00986356" w:rsidRDefault="00482FC8" w14:paraId="254DFD55" w14:textId="77777777">
            <w:pPr>
              <w:widowControl/>
              <w:spacing w:line="360" w:lineRule="auto"/>
              <w:jc w:val="both"/>
              <w:textAlignment w:val="baseline"/>
              <w:rPr>
                <w:rFonts w:cs="Arial"/>
                <w:lang w:val="es-MX"/>
              </w:rPr>
            </w:pPr>
            <w:r w:rsidRPr="00482FC8">
              <w:rPr>
                <w:rFonts w:cs="Arial"/>
                <w:lang w:val="es-419"/>
              </w:rPr>
              <w:t>El estudiante escanea el recibo de matrícula y lo adjunta al formulario. </w:t>
            </w:r>
            <w:r w:rsidRPr="00482FC8">
              <w:rPr>
                <w:rFonts w:cs="Arial"/>
                <w:lang w:val="es-MX"/>
              </w:rPr>
              <w:t> </w:t>
            </w:r>
          </w:p>
          <w:p w:rsidRPr="00482FC8" w:rsidR="00482FC8" w:rsidP="00986356" w:rsidRDefault="00482FC8" w14:paraId="3BFC6C9D" w14:textId="77777777">
            <w:pPr>
              <w:widowControl/>
              <w:spacing w:line="360" w:lineRule="auto"/>
              <w:jc w:val="both"/>
              <w:textAlignment w:val="baseline"/>
              <w:rPr>
                <w:rFonts w:cs="Arial"/>
                <w:lang w:val="es-MX"/>
              </w:rPr>
            </w:pPr>
            <w:r w:rsidRPr="00482FC8">
              <w:rPr>
                <w:rFonts w:cs="Arial"/>
                <w:b/>
                <w:lang w:val="es-419"/>
              </w:rPr>
              <w:t>F.E. 2.3.1 Información Invalido </w:t>
            </w:r>
            <w:r w:rsidRPr="00482FC8">
              <w:rPr>
                <w:rFonts w:cs="Arial"/>
                <w:lang w:val="es-MX"/>
              </w:rPr>
              <w:t> </w:t>
            </w:r>
          </w:p>
          <w:p w:rsidRPr="00482FC8" w:rsidR="00482FC8" w:rsidP="00986356" w:rsidRDefault="00482FC8" w14:paraId="5DDF887E" w14:textId="77777777">
            <w:pPr>
              <w:widowControl/>
              <w:spacing w:line="360" w:lineRule="auto"/>
              <w:jc w:val="both"/>
              <w:textAlignment w:val="baseline"/>
              <w:rPr>
                <w:rFonts w:cs="Arial"/>
                <w:b/>
                <w:lang w:val="es-MX"/>
              </w:rPr>
            </w:pPr>
            <w:r w:rsidRPr="00482FC8">
              <w:rPr>
                <w:rFonts w:cs="Arial"/>
                <w:b/>
                <w:lang w:val="es-MX"/>
              </w:rPr>
              <w:t>F.E. 2.3.3 No hay actividades activas</w:t>
            </w:r>
          </w:p>
          <w:p w:rsidRPr="00482FC8" w:rsidR="00482FC8" w:rsidP="00986356" w:rsidRDefault="00482FC8" w14:paraId="63843239" w14:textId="77777777">
            <w:pPr>
              <w:widowControl/>
              <w:spacing w:line="360" w:lineRule="auto"/>
              <w:jc w:val="both"/>
              <w:textAlignment w:val="baseline"/>
              <w:rPr>
                <w:rFonts w:cs="Arial"/>
                <w:lang w:val="es-MX"/>
              </w:rPr>
            </w:pPr>
            <w:r w:rsidRPr="00482FC8">
              <w:rPr>
                <w:rFonts w:cs="Arial"/>
                <w:b/>
                <w:lang w:val="es-419"/>
              </w:rPr>
              <w:t>F.E. 2.3.4 Recibo de Matrícula Inválido</w:t>
            </w:r>
            <w:r w:rsidRPr="00482FC8">
              <w:rPr>
                <w:rFonts w:cs="Arial"/>
                <w:lang w:val="es-MX"/>
              </w:rPr>
              <w:t> </w:t>
            </w:r>
          </w:p>
        </w:tc>
      </w:tr>
      <w:tr w:rsidRPr="003B397A" w:rsidR="0093473F" w:rsidTr="000B2CE9" w14:paraId="1E0970B3" w14:textId="77777777">
        <w:trPr>
          <w:trHeight w:val="300"/>
        </w:trPr>
        <w:tc>
          <w:tcPr>
            <w:tcW w:w="4662"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29A514D3" w14:textId="77777777">
            <w:pPr>
              <w:widowControl/>
              <w:spacing w:line="360" w:lineRule="auto"/>
              <w:jc w:val="both"/>
              <w:textAlignment w:val="baseline"/>
              <w:rPr>
                <w:rFonts w:cs="Arial"/>
                <w:lang w:val="es-MX"/>
              </w:rPr>
            </w:pPr>
            <w:r w:rsidRPr="00482FC8">
              <w:rPr>
                <w:rFonts w:cs="Arial"/>
                <w:b/>
                <w:lang w:val="es-419"/>
              </w:rPr>
              <w:t xml:space="preserve">2.1.3 </w:t>
            </w:r>
            <w:r w:rsidRPr="00482FC8">
              <w:rPr>
                <w:rFonts w:cs="Arial"/>
                <w:lang w:val="es-419"/>
              </w:rPr>
              <w:t>El estudiante le da clic a el ícono de "Enviar".</w:t>
            </w:r>
            <w:r w:rsidRPr="00482FC8">
              <w:rPr>
                <w:rFonts w:cs="Arial"/>
                <w:lang w:val="es-MX"/>
              </w:rPr>
              <w:t> </w:t>
            </w:r>
          </w:p>
        </w:tc>
        <w:tc>
          <w:tcPr>
            <w:tcW w:w="4682"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3D1CAD35" w14:textId="77777777">
            <w:pPr>
              <w:widowControl/>
              <w:spacing w:line="360" w:lineRule="auto"/>
              <w:jc w:val="both"/>
              <w:textAlignment w:val="baseline"/>
              <w:rPr>
                <w:rFonts w:cs="Arial"/>
                <w:lang w:val="es-MX"/>
              </w:rPr>
            </w:pPr>
            <w:r w:rsidRPr="00482FC8">
              <w:rPr>
                <w:rFonts w:cs="Arial"/>
                <w:b/>
                <w:lang w:val="es-419"/>
              </w:rPr>
              <w:t xml:space="preserve">2.1.4 </w:t>
            </w:r>
            <w:r w:rsidRPr="00482FC8">
              <w:rPr>
                <w:rFonts w:cs="Arial"/>
                <w:lang w:val="es-419"/>
              </w:rPr>
              <w:t>La aplicación web guardará la nueva actividad en la base de datos y mostrará un mensaje de confirmación indicando que el estudiante se ha registrado en la actividad correctamente.</w:t>
            </w:r>
            <w:r w:rsidRPr="00482FC8">
              <w:rPr>
                <w:rFonts w:cs="Arial"/>
                <w:lang w:val="es-MX"/>
              </w:rPr>
              <w:t> </w:t>
            </w:r>
          </w:p>
          <w:p w:rsidRPr="00482FC8" w:rsidR="00482FC8" w:rsidP="00986356" w:rsidRDefault="00482FC8" w14:paraId="102D99D5" w14:textId="77777777">
            <w:pPr>
              <w:widowControl/>
              <w:spacing w:line="360" w:lineRule="auto"/>
              <w:jc w:val="both"/>
              <w:textAlignment w:val="baseline"/>
              <w:rPr>
                <w:rFonts w:cs="Arial"/>
                <w:lang w:val="es-MX"/>
              </w:rPr>
            </w:pPr>
            <w:r w:rsidRPr="00482FC8">
              <w:rPr>
                <w:rFonts w:cs="Arial"/>
                <w:b/>
                <w:lang w:val="es-419"/>
              </w:rPr>
              <w:t>F.A. 2.2.1 Menú Principal</w:t>
            </w:r>
            <w:r w:rsidRPr="00482FC8">
              <w:rPr>
                <w:rFonts w:cs="Arial"/>
                <w:lang w:val="es-MX"/>
              </w:rPr>
              <w:t> </w:t>
            </w:r>
          </w:p>
          <w:p w:rsidRPr="00482FC8" w:rsidR="00482FC8" w:rsidP="00986356" w:rsidRDefault="00482FC8" w14:paraId="4073301C" w14:textId="77777777">
            <w:pPr>
              <w:widowControl/>
              <w:spacing w:line="360" w:lineRule="auto"/>
              <w:jc w:val="both"/>
              <w:textAlignment w:val="baseline"/>
              <w:rPr>
                <w:rFonts w:cs="Arial"/>
                <w:lang w:val="es-MX"/>
              </w:rPr>
            </w:pPr>
            <w:r w:rsidRPr="00482FC8">
              <w:rPr>
                <w:rFonts w:cs="Arial"/>
                <w:b/>
                <w:lang w:val="es-419"/>
              </w:rPr>
              <w:t>F.E. 2.3.2 Error de Conexión </w:t>
            </w:r>
            <w:r w:rsidRPr="00482FC8">
              <w:rPr>
                <w:rFonts w:cs="Arial"/>
                <w:lang w:val="es-MX"/>
              </w:rPr>
              <w:t> </w:t>
            </w:r>
          </w:p>
        </w:tc>
      </w:tr>
    </w:tbl>
    <w:p w:rsidRPr="00482FC8" w:rsidR="00482FC8" w:rsidP="00986356" w:rsidRDefault="00482FC8" w14:paraId="6B35444A" w14:textId="77777777">
      <w:pPr>
        <w:widowControl/>
        <w:spacing w:line="360" w:lineRule="auto"/>
        <w:jc w:val="both"/>
        <w:textAlignment w:val="baseline"/>
        <w:rPr>
          <w:rFonts w:cs="Arial"/>
          <w:lang w:val="es-MX"/>
        </w:rPr>
      </w:pPr>
      <w:r w:rsidRPr="00482FC8">
        <w:rPr>
          <w:rFonts w:cs="Arial"/>
          <w:lang w:val="es-MX"/>
        </w:rPr>
        <w:t> </w:t>
      </w:r>
    </w:p>
    <w:p w:rsidRPr="00482FC8" w:rsidR="00482FC8" w:rsidP="008201B0" w:rsidRDefault="00482FC8" w14:paraId="7589ACBC" w14:textId="77777777">
      <w:pPr>
        <w:pStyle w:val="Heading2"/>
      </w:pPr>
      <w:bookmarkStart w:name="_Toc170253430" w:id="141"/>
      <w:r w:rsidRPr="00482FC8">
        <w:rPr>
          <w:lang w:val="es-419"/>
        </w:rPr>
        <w:t>Flujos Alternos</w:t>
      </w:r>
      <w:bookmarkEnd w:id="141"/>
      <w:r w:rsidRPr="00482FC8">
        <w:t> </w:t>
      </w:r>
    </w:p>
    <w:p w:rsidRPr="008201B0" w:rsidR="00482FC8" w:rsidP="008201B0" w:rsidRDefault="00482FC8" w14:paraId="3DB4B131" w14:textId="77777777">
      <w:pPr>
        <w:pStyle w:val="Heading3"/>
        <w:jc w:val="both"/>
        <w:rPr>
          <w:b/>
          <w:bCs/>
          <w:i w:val="0"/>
          <w:iCs/>
        </w:rPr>
      </w:pPr>
      <w:bookmarkStart w:name="_Toc170253431" w:id="142"/>
      <w:r w:rsidRPr="008201B0">
        <w:rPr>
          <w:b/>
          <w:bCs/>
          <w:i w:val="0"/>
          <w:iCs/>
          <w:lang w:val="es-419"/>
        </w:rPr>
        <w:t>Menú Principal</w:t>
      </w:r>
      <w:bookmarkEnd w:id="142"/>
      <w:r w:rsidRPr="008201B0">
        <w:rPr>
          <w:b/>
          <w:bCs/>
          <w:i w:val="0"/>
          <w:iCs/>
        </w:rPr>
        <w:t> </w:t>
      </w:r>
    </w:p>
    <w:p w:rsidRPr="00482FC8" w:rsidR="00482FC8" w:rsidP="008201B0" w:rsidRDefault="00482FC8" w14:paraId="57FE793E" w14:textId="77777777">
      <w:pPr>
        <w:widowControl/>
        <w:spacing w:line="360" w:lineRule="auto"/>
        <w:ind w:left="851"/>
        <w:jc w:val="both"/>
        <w:textAlignment w:val="baseline"/>
        <w:rPr>
          <w:rFonts w:cs="Arial"/>
          <w:lang w:val="es-MX"/>
        </w:rPr>
      </w:pPr>
      <w:r w:rsidRPr="00482FC8">
        <w:rPr>
          <w:rFonts w:cs="Arial"/>
          <w:lang w:val="es-419"/>
        </w:rPr>
        <w:t>Al presionar el ícono, el usuario podrá cerrar la ventana y regresar al menú principal de la aplicación web, donde están todas las otras funciones disponibles.</w:t>
      </w:r>
      <w:r w:rsidRPr="00482FC8">
        <w:rPr>
          <w:rFonts w:cs="Arial"/>
          <w:lang w:val="es-MX"/>
        </w:rPr>
        <w:t> </w:t>
      </w:r>
    </w:p>
    <w:p w:rsidRPr="00482FC8" w:rsidR="00482FC8" w:rsidP="008201B0" w:rsidRDefault="00482FC8" w14:paraId="587E348F" w14:textId="77777777">
      <w:pPr>
        <w:pStyle w:val="Heading2"/>
      </w:pPr>
      <w:bookmarkStart w:name="_Toc170253432" w:id="143"/>
      <w:r w:rsidRPr="00482FC8">
        <w:rPr>
          <w:lang w:val="es-419"/>
        </w:rPr>
        <w:t>Flujos de Excepción</w:t>
      </w:r>
      <w:bookmarkEnd w:id="143"/>
      <w:r w:rsidRPr="00482FC8">
        <w:t> </w:t>
      </w:r>
    </w:p>
    <w:p w:rsidRPr="008548FD" w:rsidR="00482FC8" w:rsidP="008201B0" w:rsidRDefault="00482FC8" w14:paraId="7CB34782" w14:textId="77777777">
      <w:pPr>
        <w:pStyle w:val="Heading3"/>
        <w:rPr>
          <w:b/>
          <w:bCs/>
          <w:i w:val="0"/>
          <w:iCs/>
          <w:lang w:val="es-ES"/>
        </w:rPr>
      </w:pPr>
      <w:bookmarkStart w:name="_Toc170253433" w:id="144"/>
      <w:r w:rsidRPr="008201B0">
        <w:rPr>
          <w:b/>
          <w:bCs/>
          <w:i w:val="0"/>
          <w:iCs/>
          <w:lang w:val="es-419"/>
        </w:rPr>
        <w:t>Información Inválido</w:t>
      </w:r>
      <w:bookmarkEnd w:id="144"/>
      <w:r w:rsidRPr="008548FD">
        <w:rPr>
          <w:b/>
          <w:bCs/>
          <w:i w:val="0"/>
          <w:iCs/>
          <w:lang w:val="es-ES"/>
        </w:rPr>
        <w:t> </w:t>
      </w:r>
    </w:p>
    <w:p w:rsidRPr="00482FC8" w:rsidR="00482FC8" w:rsidP="008201B0" w:rsidRDefault="00482FC8" w14:paraId="04CB4635" w14:textId="77777777">
      <w:pPr>
        <w:widowControl/>
        <w:spacing w:line="360" w:lineRule="auto"/>
        <w:ind w:left="567"/>
        <w:jc w:val="both"/>
        <w:textAlignment w:val="baseline"/>
        <w:rPr>
          <w:rFonts w:cs="Arial"/>
          <w:lang w:val="es-MX"/>
        </w:rPr>
      </w:pPr>
      <w:r w:rsidRPr="00482FC8">
        <w:rPr>
          <w:rFonts w:cs="Arial"/>
          <w:lang w:val="es-419"/>
        </w:rPr>
        <w:t>La aplicación web resalta los campos incorrectos y muestra un mensaje de error específico para cada campo que necesita corrección.</w:t>
      </w:r>
      <w:r w:rsidRPr="00482FC8">
        <w:rPr>
          <w:rFonts w:cs="Arial"/>
          <w:lang w:val="es-MX"/>
        </w:rPr>
        <w:t> </w:t>
      </w:r>
    </w:p>
    <w:p w:rsidRPr="00482FC8" w:rsidR="00482FC8" w:rsidP="008201B0" w:rsidRDefault="00482FC8" w14:paraId="05511C06" w14:textId="77777777">
      <w:pPr>
        <w:widowControl/>
        <w:spacing w:line="360" w:lineRule="auto"/>
        <w:ind w:left="567"/>
        <w:jc w:val="both"/>
        <w:textAlignment w:val="baseline"/>
        <w:rPr>
          <w:rFonts w:cs="Arial"/>
          <w:lang w:val="es-MX"/>
        </w:rPr>
      </w:pPr>
      <w:r w:rsidRPr="00482FC8">
        <w:rPr>
          <w:rFonts w:cs="Arial"/>
          <w:lang w:val="es-419"/>
        </w:rPr>
        <w:t>El estudiante ingresa información inválida, la aplicación web muestra un mensaje de error solicitando la corrección de los datos antes de guardar.</w:t>
      </w:r>
      <w:r w:rsidRPr="00482FC8">
        <w:rPr>
          <w:rFonts w:cs="Arial"/>
          <w:lang w:val="es-MX"/>
        </w:rPr>
        <w:t> </w:t>
      </w:r>
    </w:p>
    <w:p w:rsidRPr="008201B0" w:rsidR="00482FC8" w:rsidP="008201B0" w:rsidRDefault="00482FC8" w14:paraId="13ACD192" w14:textId="77777777">
      <w:pPr>
        <w:pStyle w:val="Heading3"/>
        <w:rPr>
          <w:b/>
          <w:bCs/>
          <w:i w:val="0"/>
          <w:iCs/>
        </w:rPr>
      </w:pPr>
      <w:bookmarkStart w:name="_Toc170253434" w:id="145"/>
      <w:r w:rsidRPr="008201B0">
        <w:rPr>
          <w:b/>
          <w:bCs/>
          <w:i w:val="0"/>
          <w:iCs/>
          <w:lang w:val="es-419"/>
        </w:rPr>
        <w:t>Error de Conexión</w:t>
      </w:r>
      <w:bookmarkEnd w:id="145"/>
      <w:r w:rsidRPr="008201B0">
        <w:rPr>
          <w:b/>
          <w:bCs/>
          <w:i w:val="0"/>
          <w:iCs/>
        </w:rPr>
        <w:t> </w:t>
      </w:r>
    </w:p>
    <w:p w:rsidRPr="00482FC8" w:rsidR="00482FC8" w:rsidP="008201B0" w:rsidRDefault="00482FC8" w14:paraId="67F09B23" w14:textId="77777777">
      <w:pPr>
        <w:widowControl/>
        <w:spacing w:line="360" w:lineRule="auto"/>
        <w:ind w:left="567"/>
        <w:jc w:val="both"/>
        <w:textAlignment w:val="baseline"/>
        <w:rPr>
          <w:rFonts w:cs="Arial"/>
          <w:b/>
          <w:lang w:val="es-MX"/>
        </w:rPr>
      </w:pPr>
      <w:r w:rsidRPr="00482FC8">
        <w:rPr>
          <w:rFonts w:cs="Arial"/>
          <w:lang w:val="es-419"/>
        </w:rPr>
        <w:t>La aplicación web detecta una pérdida de conexión con el servidor de base de datos y muestra un mensaje indicando que la conexión no está disponible y que el registro no se ha completado.</w:t>
      </w:r>
      <w:r w:rsidRPr="00482FC8">
        <w:rPr>
          <w:rFonts w:cs="Arial"/>
          <w:lang w:val="es-MX"/>
        </w:rPr>
        <w:t> </w:t>
      </w:r>
    </w:p>
    <w:p w:rsidRPr="008201B0" w:rsidR="00482FC8" w:rsidP="008201B0" w:rsidRDefault="00482FC8" w14:paraId="147C8A66" w14:textId="2E50AA83">
      <w:pPr>
        <w:pStyle w:val="Heading3"/>
        <w:rPr>
          <w:b/>
          <w:bCs/>
          <w:i w:val="0"/>
          <w:iCs/>
          <w:lang w:val="es-MX"/>
        </w:rPr>
      </w:pPr>
      <w:bookmarkStart w:name="_Toc170253435" w:id="146"/>
      <w:r w:rsidRPr="008201B0">
        <w:rPr>
          <w:b/>
          <w:bCs/>
          <w:i w:val="0"/>
          <w:iCs/>
          <w:lang w:val="es-MX"/>
        </w:rPr>
        <w:t>No hay actividades activas</w:t>
      </w:r>
      <w:bookmarkEnd w:id="146"/>
    </w:p>
    <w:p w:rsidRPr="00482FC8" w:rsidR="00482FC8" w:rsidP="008201B0" w:rsidRDefault="00482FC8" w14:paraId="08D62820" w14:textId="77777777">
      <w:pPr>
        <w:widowControl/>
        <w:spacing w:line="360" w:lineRule="auto"/>
        <w:ind w:left="567"/>
        <w:jc w:val="both"/>
        <w:textAlignment w:val="baseline"/>
        <w:rPr>
          <w:rFonts w:cs="Arial"/>
          <w:lang w:val="es-MX"/>
        </w:rPr>
      </w:pPr>
      <w:r w:rsidRPr="00482FC8">
        <w:rPr>
          <w:rFonts w:cs="Arial"/>
          <w:lang w:val="es-MX"/>
        </w:rPr>
        <w:t>Si la DSSU no tiene actividades activas, simplemente los estudiantes no pueden registrarse en ellas. Debido a eso, se muestra el mensaje de “no hay actividades disponibles”.</w:t>
      </w:r>
    </w:p>
    <w:p w:rsidRPr="008548FD" w:rsidR="00482FC8" w:rsidP="008201B0" w:rsidRDefault="00482FC8" w14:paraId="1ACE0887" w14:textId="11EA4DA5">
      <w:pPr>
        <w:pStyle w:val="Heading3"/>
        <w:rPr>
          <w:b/>
          <w:bCs/>
          <w:i w:val="0"/>
          <w:iCs/>
          <w:lang w:val="es-ES"/>
        </w:rPr>
      </w:pPr>
      <w:bookmarkStart w:name="_Toc170253436" w:id="147"/>
      <w:r w:rsidRPr="008201B0">
        <w:rPr>
          <w:b/>
          <w:bCs/>
          <w:i w:val="0"/>
          <w:iCs/>
          <w:lang w:val="es-419"/>
        </w:rPr>
        <w:t>Recibo de Matricula Inválido</w:t>
      </w:r>
      <w:bookmarkEnd w:id="147"/>
      <w:r w:rsidRPr="008548FD">
        <w:rPr>
          <w:b/>
          <w:bCs/>
          <w:i w:val="0"/>
          <w:iCs/>
          <w:lang w:val="es-ES"/>
        </w:rPr>
        <w:t> </w:t>
      </w:r>
    </w:p>
    <w:p w:rsidRPr="00482FC8" w:rsidR="00482FC8" w:rsidP="008201B0" w:rsidRDefault="00482FC8" w14:paraId="6D29DFA8" w14:textId="77777777">
      <w:pPr>
        <w:widowControl/>
        <w:spacing w:line="360" w:lineRule="auto"/>
        <w:ind w:left="567"/>
        <w:jc w:val="both"/>
        <w:textAlignment w:val="baseline"/>
        <w:rPr>
          <w:rFonts w:cs="Arial"/>
          <w:lang w:val="es-MX"/>
        </w:rPr>
      </w:pPr>
      <w:r w:rsidRPr="00482FC8">
        <w:rPr>
          <w:rFonts w:cs="Arial"/>
          <w:lang w:val="es-419"/>
        </w:rPr>
        <w:t>Si el recibo de matrícula escaneado no es válido, la aplicación web muestra un mensaje de error indicando que el recibo de matrícula no ha sido aceptado y pide al estudiante que cargue un recibo válido.</w:t>
      </w:r>
      <w:r w:rsidRPr="00482FC8">
        <w:rPr>
          <w:rFonts w:cs="Arial"/>
          <w:lang w:val="es-MX"/>
        </w:rPr>
        <w:t> </w:t>
      </w:r>
    </w:p>
    <w:p w:rsidRPr="00482FC8" w:rsidR="00482FC8" w:rsidP="008201B0" w:rsidRDefault="00482FC8" w14:paraId="7A762E35" w14:textId="77777777">
      <w:pPr>
        <w:pStyle w:val="Heading1"/>
      </w:pPr>
      <w:bookmarkStart w:name="_Toc170253437" w:id="148"/>
      <w:r w:rsidRPr="00482FC8">
        <w:rPr>
          <w:lang w:val="es-419"/>
        </w:rPr>
        <w:t>Requerimientos especiales</w:t>
      </w:r>
      <w:bookmarkEnd w:id="148"/>
      <w:r w:rsidRPr="00482FC8">
        <w:t> </w:t>
      </w:r>
    </w:p>
    <w:p w:rsidRPr="00482FC8" w:rsidR="00482FC8" w:rsidP="008201B0" w:rsidRDefault="00482FC8" w14:paraId="22D7A2F6" w14:textId="77777777">
      <w:pPr>
        <w:pStyle w:val="Heading1"/>
      </w:pPr>
      <w:bookmarkStart w:name="_Toc170253438" w:id="149"/>
      <w:r w:rsidRPr="00482FC8">
        <w:rPr>
          <w:lang w:val="es-419"/>
        </w:rPr>
        <w:t>Precondiciones</w:t>
      </w:r>
      <w:bookmarkEnd w:id="149"/>
      <w:r w:rsidRPr="00482FC8">
        <w:t> </w:t>
      </w:r>
    </w:p>
    <w:p w:rsidRPr="00482FC8" w:rsidR="00482FC8" w:rsidP="002D2EAC" w:rsidRDefault="004228B3" w14:paraId="45938D03" w14:textId="77777777">
      <w:pPr>
        <w:widowControl/>
        <w:numPr>
          <w:ilvl w:val="1"/>
          <w:numId w:val="17"/>
        </w:numPr>
        <w:spacing w:after="160" w:line="360" w:lineRule="auto"/>
        <w:jc w:val="both"/>
        <w:textAlignment w:val="baseline"/>
        <w:rPr>
          <w:rFonts w:cs="Arial"/>
          <w:lang w:val="es-MX"/>
        </w:rPr>
      </w:pPr>
      <w:r>
        <w:rPr>
          <w:rFonts w:cs="Arial"/>
          <w:lang w:val="es-419"/>
        </w:rPr>
        <w:t xml:space="preserve"> </w:t>
      </w:r>
      <w:r w:rsidRPr="00482FC8" w:rsidR="00482FC8">
        <w:rPr>
          <w:rFonts w:cs="Arial"/>
          <w:lang w:val="es-419"/>
        </w:rPr>
        <w:t>El estudiante debe haber accedido a la aplicación web, es decir, haber realizado el CU Ingresar al aplicativo web.</w:t>
      </w:r>
      <w:r w:rsidRPr="00482FC8" w:rsidR="00482FC8">
        <w:rPr>
          <w:rFonts w:cs="Arial"/>
          <w:lang w:val="es-MX"/>
        </w:rPr>
        <w:t> </w:t>
      </w:r>
    </w:p>
    <w:p w:rsidR="008201B0" w:rsidP="002D2EAC" w:rsidRDefault="004228B3" w14:paraId="4C28783A" w14:textId="77777777">
      <w:pPr>
        <w:widowControl/>
        <w:numPr>
          <w:ilvl w:val="1"/>
          <w:numId w:val="17"/>
        </w:numPr>
        <w:spacing w:after="160" w:line="360" w:lineRule="auto"/>
        <w:jc w:val="both"/>
        <w:textAlignment w:val="baseline"/>
        <w:rPr>
          <w:rFonts w:cs="Arial"/>
          <w:lang w:val="es-MX"/>
        </w:rPr>
      </w:pPr>
      <w:r>
        <w:rPr>
          <w:rFonts w:cs="Arial"/>
          <w:lang w:val="es-419"/>
        </w:rPr>
        <w:t xml:space="preserve"> </w:t>
      </w:r>
      <w:r w:rsidRPr="00482FC8" w:rsidR="00482FC8">
        <w:rPr>
          <w:rFonts w:cs="Arial"/>
          <w:lang w:val="es-419"/>
        </w:rPr>
        <w:t>El estudiante debe tener un recibo de matrícula válido para escanear o cargar.</w:t>
      </w:r>
      <w:r w:rsidRPr="00482FC8" w:rsidR="00482FC8">
        <w:rPr>
          <w:rFonts w:cs="Arial"/>
          <w:lang w:val="es-MX"/>
        </w:rPr>
        <w:t> </w:t>
      </w:r>
    </w:p>
    <w:p w:rsidRPr="008201B0" w:rsidR="00482FC8" w:rsidP="002D2EAC" w:rsidRDefault="00482FC8" w14:paraId="2909869D" w14:textId="5E9318BA">
      <w:pPr>
        <w:widowControl/>
        <w:numPr>
          <w:ilvl w:val="1"/>
          <w:numId w:val="17"/>
        </w:numPr>
        <w:spacing w:after="160" w:line="360" w:lineRule="auto"/>
        <w:jc w:val="both"/>
        <w:textAlignment w:val="baseline"/>
        <w:rPr>
          <w:rFonts w:cs="Arial"/>
          <w:lang w:val="es-MX"/>
        </w:rPr>
      </w:pPr>
      <w:r w:rsidRPr="008201B0">
        <w:rPr>
          <w:rFonts w:cs="Arial"/>
          <w:lang w:val="es-MX"/>
        </w:rPr>
        <w:t>El estudiante tuvo que haber elegido la opción “Actividades” del Menú Principal encontrado en la parte superior de la Página Principal.</w:t>
      </w:r>
    </w:p>
    <w:p w:rsidRPr="00482FC8" w:rsidR="00482FC8" w:rsidP="008201B0" w:rsidRDefault="00482FC8" w14:paraId="6D7DEE47" w14:textId="77777777">
      <w:pPr>
        <w:pStyle w:val="Heading1"/>
      </w:pPr>
      <w:bookmarkStart w:name="_Toc170253439" w:id="150"/>
      <w:r w:rsidRPr="00482FC8">
        <w:rPr>
          <w:lang w:val="es-419"/>
        </w:rPr>
        <w:t>Postcondiciones</w:t>
      </w:r>
      <w:bookmarkEnd w:id="150"/>
      <w:r w:rsidRPr="00482FC8">
        <w:t> </w:t>
      </w:r>
    </w:p>
    <w:p w:rsidRPr="00482FC8" w:rsidR="00482FC8" w:rsidP="002D2EAC" w:rsidRDefault="00482FC8" w14:paraId="132B114F" w14:textId="77777777">
      <w:pPr>
        <w:widowControl/>
        <w:numPr>
          <w:ilvl w:val="1"/>
          <w:numId w:val="18"/>
        </w:numPr>
        <w:spacing w:after="160" w:line="360" w:lineRule="auto"/>
        <w:jc w:val="both"/>
        <w:textAlignment w:val="baseline"/>
        <w:rPr>
          <w:rFonts w:cs="Arial"/>
          <w:sz w:val="24"/>
          <w:szCs w:val="24"/>
          <w:lang w:val="es-MX"/>
        </w:rPr>
      </w:pPr>
      <w:r w:rsidRPr="00482FC8">
        <w:rPr>
          <w:rFonts w:cs="Arial"/>
          <w:lang w:val="es-419"/>
        </w:rPr>
        <w:t>Si la actividad es registrada correctamente, los datos de la actividad deben estar almacenados en la base de datos de la aplicación web. La información de registro, incluyendo el recibo de matrícula escaneado, está guardada correctamente en la base de datos.</w:t>
      </w:r>
      <w:r w:rsidRPr="00482FC8">
        <w:rPr>
          <w:rFonts w:cs="Arial"/>
          <w:lang w:val="es-MX"/>
        </w:rPr>
        <w:t> </w:t>
      </w:r>
      <w:r w:rsidRPr="00482FC8">
        <w:rPr>
          <w:rFonts w:cs="Arial"/>
          <w:sz w:val="24"/>
          <w:szCs w:val="24"/>
          <w:lang w:val="es-MX"/>
        </w:rPr>
        <w:t> </w:t>
      </w:r>
    </w:p>
    <w:p w:rsidR="006E1767" w:rsidP="008201B0" w:rsidRDefault="00482FC8" w14:paraId="18593183" w14:textId="77777777">
      <w:pPr>
        <w:pStyle w:val="Heading1"/>
        <w:numPr>
          <w:ilvl w:val="0"/>
          <w:numId w:val="0"/>
        </w:numPr>
        <w:jc w:val="center"/>
        <w:rPr>
          <w:sz w:val="28"/>
          <w:szCs w:val="28"/>
          <w:lang w:val="es-MX"/>
        </w:rPr>
        <w:sectPr w:rsidR="006E1767" w:rsidSect="006E1767">
          <w:headerReference w:type="default" r:id="rId41"/>
          <w:headerReference w:type="first" r:id="rId42"/>
          <w:footerReference w:type="first" r:id="rId43"/>
          <w:type w:val="continuous"/>
          <w:pgSz w:w="12240" w:h="15840" w:orient="portrait"/>
          <w:pgMar w:top="1440" w:right="1041" w:bottom="1440" w:left="1440" w:header="720" w:footer="720" w:gutter="0"/>
          <w:cols w:space="720"/>
          <w:docGrid w:linePitch="360"/>
        </w:sectPr>
      </w:pPr>
      <w:r w:rsidRPr="008201B0">
        <w:rPr>
          <w:sz w:val="28"/>
          <w:szCs w:val="28"/>
          <w:lang w:val="es-MX"/>
        </w:rPr>
        <w:br w:type="page"/>
      </w:r>
    </w:p>
    <w:p w:rsidRPr="008201B0" w:rsidR="00482FC8" w:rsidP="008201B0" w:rsidRDefault="00482FC8" w14:paraId="7643AC62" w14:textId="77777777">
      <w:pPr>
        <w:pStyle w:val="Heading1"/>
        <w:numPr>
          <w:ilvl w:val="0"/>
          <w:numId w:val="0"/>
        </w:numPr>
        <w:jc w:val="center"/>
        <w:rPr>
          <w:sz w:val="28"/>
          <w:szCs w:val="22"/>
          <w:lang w:val="es-MX"/>
        </w:rPr>
      </w:pPr>
      <w:bookmarkStart w:name="_Toc170253440" w:id="151"/>
      <w:r w:rsidRPr="008201B0">
        <w:rPr>
          <w:sz w:val="28"/>
          <w:szCs w:val="22"/>
          <w:lang w:val="es-MX"/>
        </w:rPr>
        <w:t>Especificación de Caso de Uso: &lt;Crear lista de asistencia&gt;</w:t>
      </w:r>
      <w:bookmarkEnd w:id="151"/>
    </w:p>
    <w:p w:rsidRPr="00482FC8" w:rsidR="00482FC8" w:rsidP="002D2EAC" w:rsidRDefault="00482FC8" w14:paraId="1D391DA5" w14:textId="77777777">
      <w:pPr>
        <w:pStyle w:val="Heading1"/>
        <w:numPr>
          <w:ilvl w:val="0"/>
          <w:numId w:val="34"/>
        </w:numPr>
      </w:pPr>
      <w:bookmarkStart w:name="_Toc170253441" w:id="152"/>
      <w:r w:rsidRPr="00482FC8">
        <w:t xml:space="preserve">Crear </w:t>
      </w:r>
      <w:proofErr w:type="spellStart"/>
      <w:r w:rsidRPr="00482FC8">
        <w:t>lista</w:t>
      </w:r>
      <w:proofErr w:type="spellEnd"/>
      <w:r w:rsidRPr="00482FC8">
        <w:t xml:space="preserve"> de </w:t>
      </w:r>
      <w:proofErr w:type="spellStart"/>
      <w:r w:rsidRPr="00482FC8">
        <w:t>asistencia</w:t>
      </w:r>
      <w:bookmarkEnd w:id="152"/>
      <w:proofErr w:type="spellEnd"/>
    </w:p>
    <w:p w:rsidRPr="00482FC8" w:rsidR="00482FC8" w:rsidP="008201B0" w:rsidRDefault="00482FC8" w14:paraId="3333081A" w14:textId="77777777">
      <w:pPr>
        <w:pStyle w:val="Heading2"/>
      </w:pPr>
      <w:bookmarkStart w:name="_Toc170253442" w:id="153"/>
      <w:r w:rsidRPr="00482FC8">
        <w:t>Breve Descripción</w:t>
      </w:r>
      <w:bookmarkEnd w:id="153"/>
    </w:p>
    <w:p w:rsidRPr="00482FC8" w:rsidR="00482FC8" w:rsidP="00986356" w:rsidRDefault="00482FC8" w14:paraId="47CA9A06" w14:textId="77777777">
      <w:pPr>
        <w:widowControl/>
        <w:spacing w:before="120" w:after="60" w:line="360" w:lineRule="auto"/>
        <w:jc w:val="both"/>
        <w:rPr>
          <w:rFonts w:cs="Arial"/>
          <w:sz w:val="24"/>
          <w:szCs w:val="24"/>
        </w:rPr>
      </w:pPr>
      <w:r w:rsidRPr="00482FC8">
        <w:rPr>
          <w:rFonts w:cs="Arial"/>
          <w:lang w:val="es-MX"/>
        </w:rPr>
        <w:t xml:space="preserve">Este caso de uso describe el flujo de eventos de cómo el trabajador de la DSSU crea la lista de asistencia de las diferentes actividades de servicio social o voluntariado que se realicen. </w:t>
      </w:r>
      <w:r w:rsidRPr="00482FC8">
        <w:rPr>
          <w:rFonts w:cs="Arial"/>
        </w:rPr>
        <w:t xml:space="preserve">Con el fin de </w:t>
      </w:r>
      <w:proofErr w:type="spellStart"/>
      <w:r w:rsidRPr="00482FC8">
        <w:rPr>
          <w:rFonts w:cs="Arial"/>
        </w:rPr>
        <w:t>compartirla</w:t>
      </w:r>
      <w:proofErr w:type="spellEnd"/>
      <w:r w:rsidRPr="00482FC8">
        <w:rPr>
          <w:rFonts w:cs="Arial"/>
        </w:rPr>
        <w:t xml:space="preserve"> con los </w:t>
      </w:r>
      <w:proofErr w:type="spellStart"/>
      <w:r w:rsidRPr="00482FC8">
        <w:rPr>
          <w:rFonts w:cs="Arial"/>
        </w:rPr>
        <w:t>organismos</w:t>
      </w:r>
      <w:proofErr w:type="spellEnd"/>
      <w:r w:rsidRPr="00482FC8">
        <w:rPr>
          <w:rFonts w:cs="Arial"/>
        </w:rPr>
        <w:t xml:space="preserve"> </w:t>
      </w:r>
      <w:proofErr w:type="spellStart"/>
      <w:r w:rsidRPr="00482FC8">
        <w:rPr>
          <w:rFonts w:cs="Arial"/>
        </w:rPr>
        <w:t>receptores</w:t>
      </w:r>
      <w:proofErr w:type="spellEnd"/>
      <w:r w:rsidRPr="00482FC8">
        <w:rPr>
          <w:rFonts w:cs="Arial"/>
        </w:rPr>
        <w:t>. </w:t>
      </w:r>
    </w:p>
    <w:p w:rsidRPr="00482FC8" w:rsidR="00482FC8" w:rsidP="008201B0" w:rsidRDefault="00482FC8" w14:paraId="4283A415" w14:textId="77777777">
      <w:pPr>
        <w:pStyle w:val="Heading1"/>
      </w:pPr>
      <w:bookmarkStart w:name="_Toc170253443" w:id="154"/>
      <w:proofErr w:type="spellStart"/>
      <w:r w:rsidRPr="00482FC8">
        <w:t>Flujo</w:t>
      </w:r>
      <w:proofErr w:type="spellEnd"/>
      <w:r w:rsidRPr="00482FC8">
        <w:t xml:space="preserve"> de </w:t>
      </w:r>
      <w:proofErr w:type="spellStart"/>
      <w:r w:rsidRPr="00482FC8">
        <w:t>Eventos</w:t>
      </w:r>
      <w:bookmarkEnd w:id="154"/>
      <w:proofErr w:type="spellEnd"/>
    </w:p>
    <w:p w:rsidRPr="008201B0" w:rsidR="00482FC8" w:rsidP="008201B0" w:rsidRDefault="00482FC8" w14:paraId="153B1424" w14:textId="7DF3838C">
      <w:pPr>
        <w:pStyle w:val="Heading2"/>
      </w:pPr>
      <w:bookmarkStart w:name="_Toc170253444" w:id="155"/>
      <w:proofErr w:type="spellStart"/>
      <w:r w:rsidRPr="00482FC8">
        <w:t>Flujo</w:t>
      </w:r>
      <w:proofErr w:type="spellEnd"/>
      <w:r w:rsidRPr="00482FC8">
        <w:t xml:space="preserve"> </w:t>
      </w:r>
      <w:proofErr w:type="spellStart"/>
      <w:r w:rsidRPr="00482FC8">
        <w:t>Básico</w:t>
      </w:r>
      <w:bookmarkEnd w:id="155"/>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911"/>
        <w:gridCol w:w="5828"/>
      </w:tblGrid>
      <w:tr w:rsidRPr="008548FD" w:rsidR="0093473F" w:rsidTr="008201B0" w14:paraId="58FA1D29" w14:textId="77777777">
        <w:trPr>
          <w:trHeight w:val="1818"/>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521CD309" w14:textId="1EBD0372">
            <w:pPr>
              <w:spacing w:line="360" w:lineRule="auto"/>
              <w:rPr>
                <w:rFonts w:cs="Arial"/>
                <w:lang w:val="es-PA"/>
              </w:rPr>
            </w:pPr>
            <w:r w:rsidRPr="008201B0">
              <w:rPr>
                <w:rFonts w:cs="Arial"/>
                <w:lang w:val="es-PA"/>
              </w:rPr>
              <w:t> </w:t>
            </w:r>
            <w:r w:rsidRPr="008201B0">
              <w:rPr>
                <w:rFonts w:cs="Arial"/>
                <w:b/>
                <w:lang w:val="es-PA"/>
              </w:rPr>
              <w:t>2.1.1</w:t>
            </w:r>
            <w:r w:rsidRPr="008201B0">
              <w:rPr>
                <w:rFonts w:cs="Arial"/>
                <w:lang w:val="es-PA"/>
              </w:rPr>
              <w:t xml:space="preserve"> El caso de uso inicia cuando el trabajador hace clic en la opción “crear lista de asistencia”. </w:t>
            </w:r>
          </w:p>
          <w:p w:rsidRPr="008201B0" w:rsidR="00482FC8" w:rsidP="008201B0" w:rsidRDefault="00482FC8" w14:paraId="36D8DE01" w14:textId="77777777">
            <w:pPr>
              <w:spacing w:line="360" w:lineRule="auto"/>
              <w:rPr>
                <w:rFonts w:cs="Arial"/>
                <w:lang w:val="es-PA"/>
              </w:rPr>
            </w:pPr>
            <w:r w:rsidRPr="008201B0">
              <w:rPr>
                <w:rFonts w:cs="Arial"/>
                <w:lang w:val="es-PA"/>
              </w:rPr>
              <w:t> </w:t>
            </w:r>
          </w:p>
          <w:p w:rsidRPr="008201B0" w:rsidR="00482FC8" w:rsidP="008201B0" w:rsidRDefault="00482FC8" w14:paraId="38C9AF1F" w14:textId="77777777">
            <w:pPr>
              <w:spacing w:line="360" w:lineRule="auto"/>
              <w:rPr>
                <w:rFonts w:cs="Arial"/>
                <w:lang w:val="es-PA"/>
              </w:rPr>
            </w:pPr>
            <w:r w:rsidRPr="008201B0">
              <w:rPr>
                <w:rFonts w:cs="Arial"/>
                <w:lang w:val="es-PA"/>
              </w:rPr>
              <w:t>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1363A8B2" w14:textId="3BD1962F">
            <w:pPr>
              <w:spacing w:line="360" w:lineRule="auto"/>
              <w:rPr>
                <w:rFonts w:cs="Arial"/>
                <w:lang w:val="es-PA"/>
              </w:rPr>
            </w:pPr>
            <w:r w:rsidRPr="008201B0">
              <w:rPr>
                <w:rFonts w:cs="Arial"/>
                <w:b/>
                <w:lang w:val="es-PA"/>
              </w:rPr>
              <w:t>2.1.2</w:t>
            </w:r>
            <w:r w:rsidRPr="008201B0">
              <w:rPr>
                <w:rFonts w:cs="Arial"/>
                <w:lang w:val="es-PA"/>
              </w:rPr>
              <w:t xml:space="preserve"> Se muestra en la pantalla todas las actividades actuales que se estarán realizando. </w:t>
            </w:r>
          </w:p>
          <w:p w:rsidRPr="008201B0" w:rsidR="00482FC8" w:rsidP="008201B0" w:rsidRDefault="00482FC8" w14:paraId="714B62BE" w14:textId="4F4B446A">
            <w:pPr>
              <w:spacing w:line="360" w:lineRule="auto"/>
              <w:rPr>
                <w:rFonts w:cs="Arial"/>
                <w:lang w:val="es-PA"/>
              </w:rPr>
            </w:pPr>
            <w:r w:rsidRPr="008201B0">
              <w:rPr>
                <w:rFonts w:cs="Arial"/>
                <w:b/>
                <w:lang w:val="es-PA"/>
              </w:rPr>
              <w:t> 2.1.2.1</w:t>
            </w:r>
            <w:r w:rsidRPr="008201B0">
              <w:rPr>
                <w:rFonts w:cs="Arial"/>
                <w:lang w:val="es-PA"/>
              </w:rPr>
              <w:t xml:space="preserve"> Las actividades aparecerán </w:t>
            </w:r>
            <w:r w:rsidRPr="008201B0" w:rsidR="008201B0">
              <w:rPr>
                <w:rFonts w:cs="Arial"/>
                <w:lang w:val="es-PA"/>
              </w:rPr>
              <w:t>separadas en</w:t>
            </w:r>
            <w:r w:rsidRPr="008201B0">
              <w:rPr>
                <w:rFonts w:cs="Arial"/>
                <w:lang w:val="es-PA"/>
              </w:rPr>
              <w:t xml:space="preserve"> su respectivo cuadro.  </w:t>
            </w:r>
          </w:p>
          <w:p w:rsidRPr="008201B0" w:rsidR="00482FC8" w:rsidP="008201B0" w:rsidRDefault="00482FC8" w14:paraId="7418080F" w14:textId="77777777">
            <w:pPr>
              <w:spacing w:line="360" w:lineRule="auto"/>
              <w:rPr>
                <w:rFonts w:cs="Arial"/>
                <w:b/>
                <w:lang w:val="es-PA"/>
              </w:rPr>
            </w:pPr>
            <w:r w:rsidRPr="008201B0">
              <w:rPr>
                <w:rFonts w:cs="Arial"/>
                <w:lang w:val="es-PA"/>
              </w:rPr>
              <w:t> </w:t>
            </w:r>
            <w:r w:rsidRPr="008201B0">
              <w:rPr>
                <w:rFonts w:cs="Arial"/>
                <w:b/>
                <w:lang w:val="es-PA"/>
              </w:rPr>
              <w:t>F.A.2.2.1 Página Principal</w:t>
            </w:r>
          </w:p>
        </w:tc>
      </w:tr>
      <w:tr w:rsidRPr="00482FC8" w:rsidR="0093473F" w:rsidTr="000B2CE9" w14:paraId="6950878E" w14:textId="77777777">
        <w:trPr>
          <w:trHeight w:val="2612"/>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6B9DF12C" w14:textId="5439DC84">
            <w:pPr>
              <w:spacing w:line="360" w:lineRule="auto"/>
              <w:rPr>
                <w:rFonts w:cs="Arial"/>
                <w:lang w:val="es-PA"/>
              </w:rPr>
            </w:pPr>
            <w:r w:rsidRPr="008201B0">
              <w:rPr>
                <w:rFonts w:cs="Arial"/>
                <w:lang w:val="es-PA"/>
              </w:rPr>
              <w:t> </w:t>
            </w:r>
            <w:r w:rsidRPr="009825A9">
              <w:rPr>
                <w:rFonts w:cs="Arial"/>
                <w:b/>
                <w:lang w:val="es-PA"/>
              </w:rPr>
              <w:t>2.1.3</w:t>
            </w:r>
            <w:r w:rsidRPr="008201B0">
              <w:rPr>
                <w:rFonts w:cs="Arial"/>
                <w:lang w:val="es-PA"/>
              </w:rPr>
              <w:t xml:space="preserve"> El trabajador selecciona la actividad a la cual quiere crear la lista de asistencia.  </w:t>
            </w:r>
          </w:p>
          <w:p w:rsidRPr="008201B0" w:rsidR="00482FC8" w:rsidP="008201B0" w:rsidRDefault="00482FC8" w14:paraId="253A075E" w14:textId="77777777">
            <w:pPr>
              <w:spacing w:line="360" w:lineRule="auto"/>
              <w:rPr>
                <w:rFonts w:cs="Arial"/>
                <w:lang w:val="es-PA"/>
              </w:rPr>
            </w:pPr>
            <w:r w:rsidRPr="008201B0">
              <w:rPr>
                <w:rFonts w:cs="Arial"/>
                <w:lang w:val="es-PA"/>
              </w:rPr>
              <w:t>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3E3967A8" w14:textId="77777777">
            <w:pPr>
              <w:spacing w:line="360" w:lineRule="auto"/>
              <w:rPr>
                <w:rFonts w:cs="Arial"/>
                <w:lang w:val="es-PA"/>
              </w:rPr>
            </w:pPr>
            <w:r w:rsidRPr="008201B0">
              <w:rPr>
                <w:rFonts w:cs="Arial"/>
                <w:b/>
                <w:lang w:val="es-PA"/>
              </w:rPr>
              <w:t>2.1.4</w:t>
            </w:r>
            <w:r w:rsidRPr="008201B0">
              <w:rPr>
                <w:rFonts w:cs="Arial"/>
                <w:lang w:val="es-PA"/>
              </w:rPr>
              <w:t xml:space="preserve"> Se mostrará una ventana con la lista de todos los estudiantes que se postularon a dicha actividad.</w:t>
            </w:r>
          </w:p>
          <w:p w:rsidRPr="008201B0" w:rsidR="00482FC8" w:rsidP="008201B0" w:rsidRDefault="00482FC8" w14:paraId="3B4A6EF3" w14:textId="77777777">
            <w:pPr>
              <w:spacing w:line="360" w:lineRule="auto"/>
              <w:rPr>
                <w:rFonts w:cs="Arial"/>
                <w:lang w:val="es-PA"/>
              </w:rPr>
            </w:pPr>
            <w:r w:rsidRPr="008201B0">
              <w:rPr>
                <w:rFonts w:cs="Arial"/>
                <w:b/>
                <w:lang w:val="es-PA"/>
              </w:rPr>
              <w:t>2.1.4.1</w:t>
            </w:r>
            <w:r w:rsidRPr="008201B0">
              <w:rPr>
                <w:rFonts w:cs="Arial"/>
                <w:lang w:val="es-PA"/>
              </w:rPr>
              <w:t xml:space="preserve"> En la ventana se muestra una opción en la parte inferior derecha que dice “Compartir lista a organismos receptores”. También muestra el botón “x”.</w:t>
            </w:r>
          </w:p>
          <w:p w:rsidRPr="008201B0" w:rsidR="00482FC8" w:rsidP="008201B0" w:rsidRDefault="00482FC8" w14:paraId="318F2EBA" w14:textId="77777777">
            <w:pPr>
              <w:spacing w:line="360" w:lineRule="auto"/>
              <w:rPr>
                <w:rFonts w:cs="Arial"/>
                <w:lang w:val="es-PA"/>
              </w:rPr>
            </w:pPr>
            <w:r w:rsidRPr="008201B0">
              <w:rPr>
                <w:rFonts w:cs="Arial"/>
                <w:b/>
                <w:lang w:val="es-PA"/>
              </w:rPr>
              <w:t>2.1.4.2</w:t>
            </w:r>
            <w:r w:rsidRPr="008201B0">
              <w:rPr>
                <w:rFonts w:cs="Arial"/>
                <w:lang w:val="es-PA"/>
              </w:rPr>
              <w:t xml:space="preserve"> Se muestra una opción llamada “Guardar Borrador".</w:t>
            </w:r>
          </w:p>
          <w:p w:rsidRPr="008201B0" w:rsidR="00482FC8" w:rsidP="008201B0" w:rsidRDefault="00482FC8" w14:paraId="5D00763A" w14:textId="77777777">
            <w:pPr>
              <w:spacing w:line="360" w:lineRule="auto"/>
              <w:rPr>
                <w:rFonts w:cs="Arial"/>
                <w:lang w:val="es-PA"/>
              </w:rPr>
            </w:pPr>
            <w:r w:rsidRPr="008201B0">
              <w:rPr>
                <w:rFonts w:cs="Arial"/>
                <w:b/>
                <w:lang w:val="es-PA"/>
              </w:rPr>
              <w:t>2.1.5</w:t>
            </w:r>
            <w:r w:rsidRPr="008201B0">
              <w:rPr>
                <w:rFonts w:cs="Arial"/>
                <w:lang w:val="es-PA"/>
              </w:rPr>
              <w:t xml:space="preserve"> La aplicación web habilitará dos opciones: </w:t>
            </w:r>
          </w:p>
          <w:p w:rsidRPr="008201B0" w:rsidR="00482FC8" w:rsidP="002D2EAC" w:rsidRDefault="00482FC8" w14:paraId="75C4750B" w14:textId="77777777">
            <w:pPr>
              <w:pStyle w:val="ListParagraph"/>
              <w:numPr>
                <w:ilvl w:val="0"/>
                <w:numId w:val="35"/>
              </w:numPr>
              <w:spacing w:line="360" w:lineRule="auto"/>
              <w:rPr>
                <w:rFonts w:ascii="Arial" w:hAnsi="Arial" w:cs="Arial"/>
                <w:lang w:val="es-PA"/>
              </w:rPr>
            </w:pPr>
            <w:r w:rsidRPr="008201B0">
              <w:rPr>
                <w:rFonts w:ascii="Arial" w:hAnsi="Arial" w:cs="Arial"/>
                <w:lang w:val="es-PA"/>
              </w:rPr>
              <w:t>Seleccionar lista predeterminada</w:t>
            </w:r>
          </w:p>
          <w:p w:rsidRPr="008201B0" w:rsidR="00482FC8" w:rsidP="002D2EAC" w:rsidRDefault="00482FC8" w14:paraId="69E4F31A" w14:textId="4E4C0DCF">
            <w:pPr>
              <w:pStyle w:val="ListParagraph"/>
              <w:numPr>
                <w:ilvl w:val="0"/>
                <w:numId w:val="35"/>
              </w:numPr>
              <w:spacing w:line="360" w:lineRule="auto"/>
              <w:rPr>
                <w:rFonts w:ascii="Arial" w:hAnsi="Arial" w:cs="Arial"/>
                <w:lang w:val="es-PA"/>
              </w:rPr>
            </w:pPr>
            <w:r w:rsidRPr="008201B0">
              <w:rPr>
                <w:rFonts w:ascii="Arial" w:hAnsi="Arial" w:cs="Arial"/>
                <w:lang w:val="es-PA"/>
              </w:rPr>
              <w:t>Seleccionar lista manualmente</w:t>
            </w:r>
          </w:p>
          <w:p w:rsidRPr="008201B0" w:rsidR="00482FC8" w:rsidP="008201B0" w:rsidRDefault="00482FC8" w14:paraId="0F4F1101" w14:textId="77777777">
            <w:pPr>
              <w:spacing w:line="360" w:lineRule="auto"/>
              <w:rPr>
                <w:rFonts w:cs="Arial"/>
                <w:b/>
                <w:lang w:val="es-PA"/>
              </w:rPr>
            </w:pPr>
            <w:r w:rsidRPr="008201B0">
              <w:rPr>
                <w:rFonts w:cs="Arial"/>
                <w:b/>
                <w:lang w:val="es-PA"/>
              </w:rPr>
              <w:t>F.A. 2.2.2 Cancelar</w:t>
            </w:r>
          </w:p>
          <w:p w:rsidRPr="008201B0" w:rsidR="00482FC8" w:rsidP="008201B0" w:rsidRDefault="00482FC8" w14:paraId="674BFDB2" w14:textId="77777777">
            <w:pPr>
              <w:spacing w:line="360" w:lineRule="auto"/>
              <w:rPr>
                <w:rFonts w:cs="Arial"/>
                <w:lang w:val="es-PA"/>
              </w:rPr>
            </w:pPr>
          </w:p>
        </w:tc>
      </w:tr>
      <w:tr w:rsidRPr="003B397A" w:rsidR="0093473F" w:rsidTr="009825A9" w14:paraId="419DD066" w14:textId="77777777">
        <w:trPr>
          <w:trHeight w:val="1359"/>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516D3005" w14:textId="77777777">
            <w:pPr>
              <w:spacing w:line="360" w:lineRule="auto"/>
              <w:rPr>
                <w:rFonts w:cs="Arial"/>
                <w:lang w:val="es-PA"/>
              </w:rPr>
            </w:pPr>
            <w:r w:rsidRPr="009825A9">
              <w:rPr>
                <w:rFonts w:cs="Arial"/>
                <w:b/>
                <w:lang w:val="es-PA"/>
              </w:rPr>
              <w:t>2.1.6</w:t>
            </w:r>
            <w:r w:rsidRPr="008201B0">
              <w:rPr>
                <w:rFonts w:cs="Arial"/>
                <w:lang w:val="es-PA"/>
              </w:rPr>
              <w:t xml:space="preserve"> El trabajador hace clic en seleccionar lista predeterminada.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64D81D0F" w14:textId="77777777">
            <w:pPr>
              <w:spacing w:line="360" w:lineRule="auto"/>
              <w:rPr>
                <w:rFonts w:cs="Arial"/>
                <w:lang w:val="es-PA"/>
              </w:rPr>
            </w:pPr>
            <w:r w:rsidRPr="009825A9">
              <w:rPr>
                <w:rFonts w:cs="Arial"/>
                <w:b/>
                <w:lang w:val="es-PA"/>
              </w:rPr>
              <w:t>2.1.7</w:t>
            </w:r>
            <w:r w:rsidRPr="008201B0">
              <w:rPr>
                <w:rFonts w:cs="Arial"/>
                <w:lang w:val="es-PA"/>
              </w:rPr>
              <w:t xml:space="preserve"> Se selecciona y genera la lista predeterminada de estudiantes. </w:t>
            </w:r>
          </w:p>
          <w:p w:rsidRPr="008201B0" w:rsidR="00482FC8" w:rsidP="008201B0" w:rsidRDefault="00482FC8" w14:paraId="51DFC235" w14:textId="77777777">
            <w:pPr>
              <w:spacing w:line="360" w:lineRule="auto"/>
              <w:rPr>
                <w:rFonts w:cs="Arial"/>
                <w:lang w:val="es-PA"/>
              </w:rPr>
            </w:pPr>
            <w:r w:rsidRPr="009825A9">
              <w:rPr>
                <w:rFonts w:cs="Arial"/>
                <w:b/>
                <w:lang w:val="es-PA"/>
              </w:rPr>
              <w:t>2.1.7.1</w:t>
            </w:r>
            <w:r w:rsidRPr="008201B0">
              <w:rPr>
                <w:rFonts w:cs="Arial"/>
                <w:lang w:val="es-PA"/>
              </w:rPr>
              <w:t xml:space="preserve"> Se subrayan los nombres de los estudiantes seleccionados.</w:t>
            </w:r>
          </w:p>
          <w:p w:rsidRPr="008201B0" w:rsidR="00482FC8" w:rsidP="008201B0" w:rsidRDefault="00482FC8" w14:paraId="102A4B77" w14:textId="77777777">
            <w:pPr>
              <w:spacing w:line="360" w:lineRule="auto"/>
              <w:rPr>
                <w:rFonts w:cs="Arial"/>
                <w:lang w:val="es-PA"/>
              </w:rPr>
            </w:pPr>
          </w:p>
        </w:tc>
      </w:tr>
      <w:tr w:rsidRPr="003B397A" w:rsidR="0093473F" w:rsidTr="009825A9" w14:paraId="08F18ACA" w14:textId="77777777">
        <w:trPr>
          <w:trHeight w:val="1488"/>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5E50AD6C" w14:textId="77777777">
            <w:pPr>
              <w:spacing w:line="360" w:lineRule="auto"/>
              <w:rPr>
                <w:rFonts w:cs="Arial"/>
                <w:lang w:val="es-PA"/>
              </w:rPr>
            </w:pPr>
            <w:r w:rsidRPr="009825A9">
              <w:rPr>
                <w:rFonts w:cs="Arial"/>
                <w:b/>
                <w:lang w:val="es-PA"/>
              </w:rPr>
              <w:t>2.1.8</w:t>
            </w:r>
            <w:r w:rsidRPr="008201B0">
              <w:rPr>
                <w:rFonts w:cs="Arial"/>
                <w:lang w:val="es-PA"/>
              </w:rPr>
              <w:t xml:space="preserve"> El trabajador hace clic en la opción “Compartir lista a organismos </w:t>
            </w:r>
            <w:r w:rsidRPr="008201B0" w:rsidR="00CB2B1F">
              <w:rPr>
                <w:rFonts w:cs="Arial"/>
                <w:lang w:val="es-PA"/>
              </w:rPr>
              <w:t>receptores”</w:t>
            </w:r>
            <w:r w:rsidRPr="008201B0">
              <w:rPr>
                <w:rFonts w:cs="Arial"/>
                <w:lang w:val="es-PA"/>
              </w:rPr>
              <w:t>.</w:t>
            </w:r>
          </w:p>
          <w:p w:rsidRPr="008201B0" w:rsidR="00482FC8" w:rsidP="008201B0" w:rsidRDefault="00482FC8" w14:paraId="5819F64E" w14:textId="77777777">
            <w:pPr>
              <w:spacing w:line="360" w:lineRule="auto"/>
              <w:rPr>
                <w:rFonts w:cs="Arial"/>
                <w:lang w:val="es-PA"/>
              </w:rPr>
            </w:pP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770AE1A7" w14:textId="77777777">
            <w:pPr>
              <w:spacing w:line="360" w:lineRule="auto"/>
              <w:rPr>
                <w:rFonts w:cs="Arial"/>
                <w:lang w:val="es-PA"/>
              </w:rPr>
            </w:pPr>
            <w:r w:rsidRPr="009825A9">
              <w:rPr>
                <w:rFonts w:cs="Arial"/>
                <w:b/>
                <w:lang w:val="es-PA"/>
              </w:rPr>
              <w:t>2.1.9</w:t>
            </w:r>
            <w:r w:rsidRPr="008201B0">
              <w:rPr>
                <w:rFonts w:cs="Arial"/>
                <w:lang w:val="es-PA"/>
              </w:rPr>
              <w:t xml:space="preserve"> Se cierra la ventana automáticamente y se muestra la misma pantalla de actividades.  </w:t>
            </w:r>
          </w:p>
          <w:p w:rsidRPr="009825A9" w:rsidR="00482FC8" w:rsidP="008201B0" w:rsidRDefault="00482FC8" w14:paraId="777FC345" w14:textId="77777777">
            <w:pPr>
              <w:spacing w:line="360" w:lineRule="auto"/>
              <w:rPr>
                <w:rFonts w:cs="Arial"/>
                <w:b/>
                <w:lang w:val="es-PA"/>
              </w:rPr>
            </w:pPr>
            <w:r w:rsidRPr="009825A9">
              <w:rPr>
                <w:rFonts w:cs="Arial"/>
                <w:b/>
                <w:lang w:val="es-PA"/>
              </w:rPr>
              <w:t>F.A. 2.2.3 Guardar borrador</w:t>
            </w:r>
          </w:p>
          <w:p w:rsidRPr="008201B0" w:rsidR="00482FC8" w:rsidP="008201B0" w:rsidRDefault="00482FC8" w14:paraId="7B7314CA" w14:textId="77777777">
            <w:pPr>
              <w:spacing w:line="360" w:lineRule="auto"/>
              <w:rPr>
                <w:rFonts w:cs="Arial"/>
                <w:lang w:val="es-PA"/>
              </w:rPr>
            </w:pPr>
            <w:r w:rsidRPr="009825A9">
              <w:rPr>
                <w:rFonts w:cs="Arial"/>
                <w:b/>
                <w:lang w:val="es-PA"/>
              </w:rPr>
              <w:t>F.E. 2.3.1 Error al Compartir Lista</w:t>
            </w:r>
          </w:p>
        </w:tc>
      </w:tr>
      <w:tr w:rsidRPr="003B397A" w:rsidR="0093473F" w:rsidTr="009825A9" w14:paraId="480F88AA" w14:textId="77777777">
        <w:trPr>
          <w:trHeight w:val="780"/>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CB2B1F" w14:paraId="35660F2C" w14:textId="77777777">
            <w:pPr>
              <w:spacing w:line="360" w:lineRule="auto"/>
              <w:rPr>
                <w:rFonts w:cs="Arial"/>
                <w:lang w:val="es-PA"/>
              </w:rPr>
            </w:pPr>
            <w:r w:rsidRPr="009825A9">
              <w:rPr>
                <w:rFonts w:cs="Arial"/>
                <w:b/>
                <w:lang w:val="es-PA"/>
              </w:rPr>
              <w:t>2.1.10</w:t>
            </w:r>
            <w:r w:rsidRPr="008201B0">
              <w:rPr>
                <w:rFonts w:cs="Arial"/>
                <w:lang w:val="es-PA"/>
              </w:rPr>
              <w:t xml:space="preserve"> El</w:t>
            </w:r>
            <w:r w:rsidRPr="008201B0" w:rsidR="00482FC8">
              <w:rPr>
                <w:rFonts w:cs="Arial"/>
                <w:lang w:val="es-PA"/>
              </w:rPr>
              <w:t xml:space="preserve"> trabajador hace clic en seleccionar lista manualmente.</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2760CFC5" w14:textId="77777777">
            <w:pPr>
              <w:spacing w:line="360" w:lineRule="auto"/>
              <w:rPr>
                <w:rFonts w:cs="Arial"/>
                <w:lang w:val="es-PA"/>
              </w:rPr>
            </w:pPr>
            <w:r w:rsidRPr="009825A9">
              <w:rPr>
                <w:rFonts w:cs="Arial"/>
                <w:b/>
                <w:lang w:val="es-PA"/>
              </w:rPr>
              <w:t>2.1.11</w:t>
            </w:r>
            <w:r w:rsidRPr="008201B0">
              <w:rPr>
                <w:rFonts w:cs="Arial"/>
                <w:lang w:val="es-PA"/>
              </w:rPr>
              <w:t xml:space="preserve"> Se muestra la lista de estudiantes que se postularon a la actividad.</w:t>
            </w:r>
          </w:p>
        </w:tc>
      </w:tr>
      <w:tr w:rsidRPr="003B397A" w:rsidR="0093473F" w:rsidTr="000B2CE9" w14:paraId="1C454FA3" w14:textId="77777777">
        <w:trPr>
          <w:trHeight w:val="1215"/>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16FAC245" w14:textId="77777777">
            <w:pPr>
              <w:spacing w:line="360" w:lineRule="auto"/>
              <w:rPr>
                <w:rFonts w:cs="Arial"/>
                <w:lang w:val="es-PA"/>
              </w:rPr>
            </w:pPr>
            <w:r w:rsidRPr="009825A9">
              <w:rPr>
                <w:rFonts w:cs="Arial"/>
                <w:b/>
                <w:lang w:val="es-PA"/>
              </w:rPr>
              <w:t>2.1.12</w:t>
            </w:r>
            <w:r w:rsidRPr="008201B0">
              <w:rPr>
                <w:rFonts w:cs="Arial"/>
                <w:lang w:val="es-PA"/>
              </w:rPr>
              <w:t xml:space="preserve"> El trabajador selecciona el nombre de los estudiantes que desea incluir en la actividad.</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2CFB82BF" w14:textId="77777777">
            <w:pPr>
              <w:spacing w:line="360" w:lineRule="auto"/>
              <w:rPr>
                <w:rFonts w:cs="Arial"/>
                <w:lang w:val="es-PA"/>
              </w:rPr>
            </w:pPr>
            <w:r w:rsidRPr="009825A9">
              <w:rPr>
                <w:rFonts w:cs="Arial"/>
                <w:b/>
                <w:lang w:val="es-PA"/>
              </w:rPr>
              <w:t>2.1.13</w:t>
            </w:r>
            <w:r w:rsidRPr="008201B0">
              <w:rPr>
                <w:rFonts w:cs="Arial"/>
                <w:lang w:val="es-PA"/>
              </w:rPr>
              <w:t xml:space="preserve"> Se muestran los nombres de los estudiantes seleccionados por parte del trabajador.</w:t>
            </w:r>
          </w:p>
          <w:p w:rsidRPr="008201B0" w:rsidR="00482FC8" w:rsidP="008201B0" w:rsidRDefault="00482FC8" w14:paraId="47D39D46" w14:textId="77777777">
            <w:pPr>
              <w:spacing w:line="360" w:lineRule="auto"/>
              <w:rPr>
                <w:rFonts w:cs="Arial"/>
                <w:lang w:val="es-PA"/>
              </w:rPr>
            </w:pPr>
            <w:r w:rsidRPr="009825A9">
              <w:rPr>
                <w:rFonts w:cs="Arial"/>
                <w:b/>
                <w:lang w:val="es-PA"/>
              </w:rPr>
              <w:t>2.1.13.1</w:t>
            </w:r>
            <w:r w:rsidRPr="008201B0">
              <w:rPr>
                <w:rFonts w:cs="Arial"/>
                <w:lang w:val="es-PA"/>
              </w:rPr>
              <w:t xml:space="preserve"> Se subrayan los nombres de los estudiantes seleccionados.</w:t>
            </w:r>
          </w:p>
        </w:tc>
      </w:tr>
      <w:tr w:rsidRPr="003B397A" w:rsidR="0093473F" w:rsidTr="000B2CE9" w14:paraId="10ABDCB3" w14:textId="77777777">
        <w:trPr>
          <w:trHeight w:val="1215"/>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2A0CE573" w14:textId="77777777">
            <w:pPr>
              <w:spacing w:line="360" w:lineRule="auto"/>
              <w:rPr>
                <w:rFonts w:cs="Arial"/>
                <w:lang w:val="es-PA"/>
              </w:rPr>
            </w:pPr>
            <w:r w:rsidRPr="009825A9">
              <w:rPr>
                <w:rFonts w:cs="Arial"/>
                <w:b/>
                <w:lang w:val="es-PA"/>
              </w:rPr>
              <w:t>2.1.14</w:t>
            </w:r>
            <w:r w:rsidRPr="008201B0">
              <w:rPr>
                <w:rFonts w:cs="Arial"/>
                <w:lang w:val="es-PA"/>
              </w:rPr>
              <w:t xml:space="preserve"> El trabajador hace clic en la opción “Compartir lista a organismos </w:t>
            </w:r>
            <w:r w:rsidRPr="008201B0" w:rsidR="00CB2B1F">
              <w:rPr>
                <w:rFonts w:cs="Arial"/>
                <w:lang w:val="es-PA"/>
              </w:rPr>
              <w:t>receptores”</w:t>
            </w:r>
            <w:r w:rsidRPr="008201B0">
              <w:rPr>
                <w:rFonts w:cs="Arial"/>
                <w:lang w:val="es-PA"/>
              </w:rPr>
              <w:t>.</w:t>
            </w:r>
          </w:p>
          <w:p w:rsidRPr="008201B0" w:rsidR="00482FC8" w:rsidP="008201B0" w:rsidRDefault="00482FC8" w14:paraId="4BCB4052" w14:textId="77777777">
            <w:pPr>
              <w:spacing w:line="360" w:lineRule="auto"/>
              <w:rPr>
                <w:rFonts w:cs="Arial"/>
                <w:lang w:val="es-PA"/>
              </w:rPr>
            </w:pP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8201B0" w:rsidR="00482FC8" w:rsidP="008201B0" w:rsidRDefault="00482FC8" w14:paraId="4F6F77EF" w14:textId="77777777">
            <w:pPr>
              <w:spacing w:line="360" w:lineRule="auto"/>
              <w:rPr>
                <w:rFonts w:cs="Arial"/>
                <w:lang w:val="es-PA"/>
              </w:rPr>
            </w:pPr>
            <w:r w:rsidRPr="009825A9">
              <w:rPr>
                <w:rFonts w:cs="Arial"/>
                <w:b/>
                <w:lang w:val="es-PA"/>
              </w:rPr>
              <w:t>2.1.15</w:t>
            </w:r>
            <w:r w:rsidRPr="008201B0">
              <w:rPr>
                <w:rFonts w:cs="Arial"/>
                <w:lang w:val="es-PA"/>
              </w:rPr>
              <w:t xml:space="preserve"> Se cierra la ventana automáticamente y se muestra la misma pantalla de actividades.</w:t>
            </w:r>
          </w:p>
          <w:p w:rsidRPr="009825A9" w:rsidR="00482FC8" w:rsidP="008201B0" w:rsidRDefault="00482FC8" w14:paraId="0258E61E" w14:textId="01A74460">
            <w:pPr>
              <w:spacing w:line="360" w:lineRule="auto"/>
              <w:rPr>
                <w:rFonts w:cs="Arial"/>
                <w:b/>
                <w:lang w:val="es-PA"/>
              </w:rPr>
            </w:pPr>
            <w:r w:rsidRPr="009825A9">
              <w:rPr>
                <w:rFonts w:cs="Arial"/>
                <w:b/>
                <w:lang w:val="es-PA"/>
              </w:rPr>
              <w:t>F.A. 2.2.3 Guardar borrador</w:t>
            </w:r>
          </w:p>
          <w:p w:rsidRPr="008201B0" w:rsidR="00482FC8" w:rsidP="008201B0" w:rsidRDefault="00482FC8" w14:paraId="2780BBA8" w14:textId="77777777">
            <w:pPr>
              <w:spacing w:line="360" w:lineRule="auto"/>
              <w:rPr>
                <w:rFonts w:cs="Arial"/>
                <w:lang w:val="es-PA"/>
              </w:rPr>
            </w:pPr>
            <w:r w:rsidRPr="009825A9">
              <w:rPr>
                <w:rFonts w:cs="Arial"/>
                <w:b/>
                <w:lang w:val="es-PA"/>
              </w:rPr>
              <w:t>F.E. 2.3.1 Error al Compartir Lista</w:t>
            </w:r>
          </w:p>
        </w:tc>
      </w:tr>
    </w:tbl>
    <w:p w:rsidRPr="00482FC8" w:rsidR="00482FC8" w:rsidP="00986356" w:rsidRDefault="00482FC8" w14:paraId="2C3E8024" w14:textId="1263EAB6">
      <w:pPr>
        <w:widowControl/>
        <w:spacing w:line="360" w:lineRule="auto"/>
        <w:rPr>
          <w:rFonts w:cs="Arial"/>
          <w:sz w:val="24"/>
          <w:szCs w:val="24"/>
          <w:lang w:val="es-MX"/>
        </w:rPr>
      </w:pPr>
    </w:p>
    <w:p w:rsidRPr="00482FC8" w:rsidR="00482FC8" w:rsidP="009825A9" w:rsidRDefault="00482FC8" w14:paraId="74C6B8FF" w14:textId="77777777">
      <w:pPr>
        <w:pStyle w:val="Heading2"/>
      </w:pPr>
      <w:bookmarkStart w:name="_Toc170253445" w:id="156"/>
      <w:r w:rsidRPr="00482FC8">
        <w:t>Flujos Alternos</w:t>
      </w:r>
      <w:bookmarkEnd w:id="156"/>
    </w:p>
    <w:p w:rsidRPr="009825A9" w:rsidR="00482FC8" w:rsidP="009825A9" w:rsidRDefault="00482FC8" w14:paraId="06B3F943" w14:textId="623B7440">
      <w:pPr>
        <w:pStyle w:val="Heading3"/>
        <w:rPr>
          <w:b/>
          <w:bCs/>
          <w:i w:val="0"/>
          <w:iCs/>
          <w:sz w:val="24"/>
          <w:szCs w:val="24"/>
        </w:rPr>
      </w:pPr>
      <w:bookmarkStart w:name="_Toc170253446" w:id="157"/>
      <w:r w:rsidRPr="009825A9">
        <w:rPr>
          <w:b/>
          <w:bCs/>
          <w:i w:val="0"/>
          <w:iCs/>
        </w:rPr>
        <w:t>Página Principal</w:t>
      </w:r>
      <w:bookmarkEnd w:id="157"/>
    </w:p>
    <w:p w:rsidRPr="00482FC8" w:rsidR="00482FC8" w:rsidP="00986356" w:rsidRDefault="00482FC8" w14:paraId="416E4519" w14:textId="77777777">
      <w:pPr>
        <w:widowControl/>
        <w:spacing w:before="120" w:after="60" w:line="360" w:lineRule="auto"/>
        <w:rPr>
          <w:rFonts w:cs="Arial"/>
          <w:sz w:val="24"/>
          <w:szCs w:val="24"/>
          <w:lang w:val="es-MX"/>
        </w:rPr>
      </w:pPr>
      <w:r w:rsidRPr="00482FC8">
        <w:rPr>
          <w:rFonts w:cs="Arial"/>
          <w:lang w:val="es-MX"/>
        </w:rPr>
        <w:t>Al presionar el icono el usuario podrá regresar a la página principal del sistema en donde se encuentra el menú principal que contiene todas las funciones que el organismo puede realizar.</w:t>
      </w:r>
    </w:p>
    <w:p w:rsidRPr="009825A9" w:rsidR="00482FC8" w:rsidP="009825A9" w:rsidRDefault="00482FC8" w14:paraId="3E5DAE0B" w14:textId="68CE6F0F">
      <w:pPr>
        <w:pStyle w:val="Heading3"/>
        <w:rPr>
          <w:b/>
          <w:bCs/>
          <w:i w:val="0"/>
          <w:iCs/>
          <w:sz w:val="24"/>
          <w:szCs w:val="24"/>
          <w:lang w:val="es-MX"/>
        </w:rPr>
      </w:pPr>
      <w:bookmarkStart w:name="_Toc170253447" w:id="158"/>
      <w:r w:rsidRPr="009825A9">
        <w:rPr>
          <w:b/>
          <w:bCs/>
          <w:i w:val="0"/>
          <w:iCs/>
          <w:lang w:val="es-MX"/>
        </w:rPr>
        <w:t>Cerrar ventana</w:t>
      </w:r>
      <w:bookmarkEnd w:id="158"/>
    </w:p>
    <w:p w:rsidRPr="00482FC8" w:rsidR="00482FC8" w:rsidP="00986356" w:rsidRDefault="00482FC8" w14:paraId="2AEAAD4B" w14:textId="77777777">
      <w:pPr>
        <w:widowControl/>
        <w:spacing w:before="120" w:after="60" w:line="360" w:lineRule="auto"/>
        <w:rPr>
          <w:rFonts w:cs="Arial"/>
          <w:sz w:val="24"/>
          <w:szCs w:val="24"/>
          <w:lang w:val="es-MX"/>
        </w:rPr>
      </w:pPr>
      <w:r w:rsidRPr="00482FC8">
        <w:rPr>
          <w:rFonts w:cs="Arial"/>
          <w:lang w:val="es-MX"/>
        </w:rPr>
        <w:t>El trabajador selecciona el botón “x” para cerrar la ventana.</w:t>
      </w:r>
    </w:p>
    <w:p w:rsidRPr="009825A9" w:rsidR="00482FC8" w:rsidP="009825A9" w:rsidRDefault="00482FC8" w14:paraId="0806F329" w14:textId="66015594">
      <w:pPr>
        <w:pStyle w:val="Heading3"/>
        <w:rPr>
          <w:b/>
          <w:bCs/>
          <w:i w:val="0"/>
          <w:iCs/>
          <w:sz w:val="24"/>
          <w:szCs w:val="24"/>
          <w:lang w:val="es-MX"/>
        </w:rPr>
      </w:pPr>
      <w:bookmarkStart w:name="_Toc170253448" w:id="159"/>
      <w:r w:rsidRPr="009825A9">
        <w:rPr>
          <w:b/>
          <w:bCs/>
          <w:i w:val="0"/>
          <w:iCs/>
          <w:lang w:val="es-MX"/>
        </w:rPr>
        <w:t>Guardar Borrador</w:t>
      </w:r>
      <w:bookmarkEnd w:id="159"/>
    </w:p>
    <w:p w:rsidRPr="00482FC8" w:rsidR="00482FC8" w:rsidP="00986356" w:rsidRDefault="00482FC8" w14:paraId="0DAB285D" w14:textId="77777777">
      <w:pPr>
        <w:widowControl/>
        <w:spacing w:before="120" w:after="60" w:line="360" w:lineRule="auto"/>
        <w:rPr>
          <w:rFonts w:cs="Arial"/>
          <w:sz w:val="24"/>
          <w:szCs w:val="24"/>
          <w:lang w:val="es-MX"/>
        </w:rPr>
      </w:pPr>
      <w:r w:rsidRPr="00482FC8">
        <w:rPr>
          <w:rFonts w:cs="Arial"/>
          <w:lang w:val="es-MX"/>
        </w:rPr>
        <w:t>El trabajador selecciona la opción “Guardar Borrador” para guardar la lista y compartirla cuando desee.</w:t>
      </w:r>
    </w:p>
    <w:p w:rsidRPr="00482FC8" w:rsidR="00482FC8" w:rsidP="009825A9" w:rsidRDefault="00482FC8" w14:paraId="7A3841A9" w14:textId="29F2F6EB">
      <w:pPr>
        <w:pStyle w:val="Heading2"/>
      </w:pPr>
      <w:bookmarkStart w:name="_Toc170253449" w:id="160"/>
      <w:r w:rsidRPr="00482FC8">
        <w:t>Flujos de </w:t>
      </w:r>
      <w:proofErr w:type="spellStart"/>
      <w:r w:rsidRPr="00482FC8">
        <w:t>Excepción</w:t>
      </w:r>
      <w:bookmarkEnd w:id="160"/>
      <w:proofErr w:type="spellEnd"/>
    </w:p>
    <w:p w:rsidRPr="009825A9" w:rsidR="00482FC8" w:rsidP="009825A9" w:rsidRDefault="00482FC8" w14:paraId="5B3BF458" w14:textId="14C52554">
      <w:pPr>
        <w:pStyle w:val="Heading3"/>
        <w:rPr>
          <w:b/>
          <w:bCs/>
          <w:i w:val="0"/>
          <w:iCs/>
          <w:sz w:val="24"/>
          <w:szCs w:val="24"/>
        </w:rPr>
      </w:pPr>
      <w:bookmarkStart w:name="_Toc170253450" w:id="161"/>
      <w:r w:rsidRPr="009825A9">
        <w:rPr>
          <w:b/>
          <w:bCs/>
          <w:i w:val="0"/>
          <w:iCs/>
        </w:rPr>
        <w:t xml:space="preserve">Error al </w:t>
      </w:r>
      <w:proofErr w:type="spellStart"/>
      <w:r w:rsidRPr="009825A9">
        <w:rPr>
          <w:b/>
          <w:bCs/>
          <w:i w:val="0"/>
          <w:iCs/>
        </w:rPr>
        <w:t>Compartir</w:t>
      </w:r>
      <w:proofErr w:type="spellEnd"/>
      <w:r w:rsidRPr="009825A9">
        <w:rPr>
          <w:b/>
          <w:bCs/>
          <w:i w:val="0"/>
          <w:iCs/>
        </w:rPr>
        <w:t xml:space="preserve"> Lista</w:t>
      </w:r>
      <w:bookmarkEnd w:id="161"/>
    </w:p>
    <w:p w:rsidRPr="00482FC8" w:rsidR="00482FC8" w:rsidP="00986356" w:rsidRDefault="00482FC8" w14:paraId="2619A8DD" w14:textId="77777777">
      <w:pPr>
        <w:widowControl/>
        <w:spacing w:before="120" w:after="60" w:line="360" w:lineRule="auto"/>
        <w:rPr>
          <w:rFonts w:cs="Arial"/>
          <w:sz w:val="24"/>
          <w:szCs w:val="24"/>
          <w:lang w:val="es-MX"/>
        </w:rPr>
      </w:pPr>
      <w:r w:rsidRPr="00482FC8">
        <w:rPr>
          <w:rFonts w:cs="Arial"/>
          <w:lang w:val="es-MX"/>
        </w:rPr>
        <w:t>​​Si el sistema detecta un problema al compartir la lista, se muestra un mensaje de error diciendo “Error al compartir la lista”. </w:t>
      </w:r>
    </w:p>
    <w:p w:rsidRPr="00482FC8" w:rsidR="00482FC8" w:rsidP="009825A9" w:rsidRDefault="00482FC8" w14:paraId="416FF868" w14:textId="77777777">
      <w:pPr>
        <w:pStyle w:val="Heading1"/>
      </w:pPr>
      <w:bookmarkStart w:name="_Toc170253451" w:id="162"/>
      <w:proofErr w:type="spellStart"/>
      <w:r w:rsidRPr="00482FC8">
        <w:t>Requerimientos</w:t>
      </w:r>
      <w:proofErr w:type="spellEnd"/>
      <w:r w:rsidRPr="00482FC8">
        <w:t xml:space="preserve"> </w:t>
      </w:r>
      <w:proofErr w:type="spellStart"/>
      <w:r w:rsidRPr="00482FC8">
        <w:t>especiales</w:t>
      </w:r>
      <w:bookmarkEnd w:id="162"/>
      <w:proofErr w:type="spellEnd"/>
    </w:p>
    <w:p w:rsidRPr="00482FC8" w:rsidR="00482FC8" w:rsidP="009825A9" w:rsidRDefault="00482FC8" w14:paraId="7F998A9D" w14:textId="77777777">
      <w:pPr>
        <w:pStyle w:val="Heading1"/>
      </w:pPr>
      <w:bookmarkStart w:name="_Toc170253452" w:id="163"/>
      <w:proofErr w:type="spellStart"/>
      <w:r w:rsidRPr="00482FC8">
        <w:t>Precondiciones</w:t>
      </w:r>
      <w:bookmarkEnd w:id="163"/>
      <w:proofErr w:type="spellEnd"/>
    </w:p>
    <w:p w:rsidRPr="00482FC8" w:rsidR="00482FC8" w:rsidP="002D2EAC" w:rsidRDefault="00482FC8" w14:paraId="4067AB43" w14:textId="77777777">
      <w:pPr>
        <w:widowControl/>
        <w:numPr>
          <w:ilvl w:val="1"/>
          <w:numId w:val="19"/>
        </w:numPr>
        <w:spacing w:after="60" w:line="240" w:lineRule="auto"/>
        <w:textAlignment w:val="baseline"/>
        <w:rPr>
          <w:rFonts w:cs="Arial"/>
          <w:lang w:val="es-MX"/>
        </w:rPr>
      </w:pPr>
      <w:r w:rsidRPr="00482FC8">
        <w:rPr>
          <w:rFonts w:cs="Arial"/>
          <w:lang w:val="es-MX"/>
        </w:rPr>
        <w:t>El usuario debe haber realizado el CU Ingresar a la aplicación web.</w:t>
      </w:r>
    </w:p>
    <w:p w:rsidRPr="00482FC8" w:rsidR="00482FC8" w:rsidP="002D2EAC" w:rsidRDefault="00482FC8" w14:paraId="6421F77D" w14:textId="77777777">
      <w:pPr>
        <w:widowControl/>
        <w:numPr>
          <w:ilvl w:val="1"/>
          <w:numId w:val="19"/>
        </w:numPr>
        <w:spacing w:after="60" w:line="240" w:lineRule="auto"/>
        <w:textAlignment w:val="baseline"/>
        <w:rPr>
          <w:rFonts w:cs="Arial"/>
          <w:lang w:val="es-MX"/>
        </w:rPr>
      </w:pPr>
      <w:r w:rsidRPr="00482FC8">
        <w:rPr>
          <w:rFonts w:cs="Arial"/>
          <w:lang w:val="es-MX"/>
        </w:rPr>
        <w:t>Deben existir actividades publicadas y estudiantes que se hayan postulado en ellas.  </w:t>
      </w:r>
    </w:p>
    <w:p w:rsidRPr="00482FC8" w:rsidR="00482FC8" w:rsidP="002D2EAC" w:rsidRDefault="00482FC8" w14:paraId="06206190" w14:textId="77777777">
      <w:pPr>
        <w:widowControl/>
        <w:numPr>
          <w:ilvl w:val="1"/>
          <w:numId w:val="19"/>
        </w:numPr>
        <w:spacing w:after="60" w:line="240" w:lineRule="auto"/>
        <w:textAlignment w:val="baseline"/>
        <w:rPr>
          <w:rFonts w:cs="Arial"/>
          <w:lang w:val="es-MX"/>
        </w:rPr>
      </w:pPr>
      <w:r w:rsidRPr="00482FC8">
        <w:rPr>
          <w:rFonts w:cs="Arial"/>
          <w:lang w:val="es-MX"/>
        </w:rPr>
        <w:t>El usuario debe haber seleccionado la opción de “Actividades” del menú. </w:t>
      </w:r>
    </w:p>
    <w:p w:rsidRPr="00482FC8" w:rsidR="00482FC8" w:rsidP="002D2EAC" w:rsidRDefault="00482FC8" w14:paraId="234B7B0D" w14:textId="77777777">
      <w:pPr>
        <w:widowControl/>
        <w:numPr>
          <w:ilvl w:val="1"/>
          <w:numId w:val="19"/>
        </w:numPr>
        <w:spacing w:after="60" w:line="240" w:lineRule="auto"/>
        <w:textAlignment w:val="baseline"/>
        <w:rPr>
          <w:rFonts w:cs="Arial"/>
          <w:lang w:val="es-MX"/>
        </w:rPr>
      </w:pPr>
      <w:r w:rsidRPr="00482FC8">
        <w:rPr>
          <w:rFonts w:cs="Arial"/>
          <w:lang w:val="es-MX"/>
        </w:rPr>
        <w:t xml:space="preserve"> El usuario debe </w:t>
      </w:r>
      <w:r w:rsidRPr="00482FC8">
        <w:rPr>
          <w:rFonts w:cs="Arial"/>
          <w:shd w:val="clear" w:color="auto" w:fill="FFFFFF"/>
          <w:lang w:val="es-MX"/>
        </w:rPr>
        <w:t>tener acceso a un dispositivo con conexión a Internet. </w:t>
      </w:r>
    </w:p>
    <w:p w:rsidRPr="00482FC8" w:rsidR="00482FC8" w:rsidP="009825A9" w:rsidRDefault="00482FC8" w14:paraId="21BC5BDF" w14:textId="77777777">
      <w:pPr>
        <w:pStyle w:val="Heading1"/>
      </w:pPr>
      <w:bookmarkStart w:name="_Toc170253453" w:id="164"/>
      <w:proofErr w:type="spellStart"/>
      <w:r w:rsidRPr="00482FC8">
        <w:t>Poscondiciones</w:t>
      </w:r>
      <w:bookmarkEnd w:id="164"/>
      <w:proofErr w:type="spellEnd"/>
    </w:p>
    <w:p w:rsidRPr="009825A9" w:rsidR="00482FC8" w:rsidP="002D2EAC" w:rsidRDefault="00482FC8" w14:paraId="6E7F8BE4" w14:textId="0B0E8BFE">
      <w:pPr>
        <w:widowControl/>
        <w:numPr>
          <w:ilvl w:val="1"/>
          <w:numId w:val="20"/>
        </w:numPr>
        <w:spacing w:before="120" w:after="60" w:line="360" w:lineRule="auto"/>
        <w:textAlignment w:val="baseline"/>
        <w:rPr>
          <w:rFonts w:cs="Arial"/>
          <w:lang w:val="es-MX"/>
        </w:rPr>
      </w:pPr>
      <w:r w:rsidRPr="00482FC8">
        <w:rPr>
          <w:rFonts w:cs="Arial"/>
          <w:lang w:val="es-MX"/>
        </w:rPr>
        <w:t>Cuando el trabajador haya terminado de realizar la acción de compartir, la aplicación web debe guardar la lista y compartirla al encargado de los organismos receptores.</w:t>
      </w:r>
    </w:p>
    <w:p w:rsidR="006E1767" w:rsidP="001735D8" w:rsidRDefault="00482FC8" w14:paraId="736F2818" w14:textId="77777777">
      <w:pPr>
        <w:pStyle w:val="Heading1"/>
        <w:numPr>
          <w:ilvl w:val="0"/>
          <w:numId w:val="0"/>
        </w:numPr>
        <w:jc w:val="center"/>
        <w:rPr>
          <w:rFonts w:eastAsia="Aptos"/>
          <w:kern w:val="2"/>
          <w:sz w:val="28"/>
          <w:szCs w:val="22"/>
          <w:lang w:val="es-MX"/>
        </w:rPr>
        <w:sectPr w:rsidR="006E1767" w:rsidSect="006E1767">
          <w:headerReference w:type="default" r:id="rId44"/>
          <w:headerReference w:type="first" r:id="rId45"/>
          <w:footerReference w:type="first" r:id="rId46"/>
          <w:type w:val="continuous"/>
          <w:pgSz w:w="12240" w:h="15840" w:orient="portrait"/>
          <w:pgMar w:top="1440" w:right="1041" w:bottom="1440" w:left="1440" w:header="720" w:footer="720" w:gutter="0"/>
          <w:cols w:space="720"/>
          <w:docGrid w:linePitch="360"/>
        </w:sectPr>
      </w:pPr>
      <w:r w:rsidRPr="001735D8">
        <w:rPr>
          <w:rFonts w:eastAsia="Aptos"/>
          <w:kern w:val="2"/>
          <w:sz w:val="28"/>
          <w:szCs w:val="22"/>
          <w:lang w:val="es-MX"/>
        </w:rPr>
        <w:br w:type="page"/>
      </w:r>
    </w:p>
    <w:p w:rsidRPr="001735D8" w:rsidR="00482FC8" w:rsidP="001735D8" w:rsidRDefault="00482FC8" w14:paraId="2E2697F9" w14:textId="77777777">
      <w:pPr>
        <w:pStyle w:val="Heading1"/>
        <w:numPr>
          <w:ilvl w:val="0"/>
          <w:numId w:val="0"/>
        </w:numPr>
        <w:jc w:val="center"/>
        <w:rPr>
          <w:rFonts w:eastAsia="Aptos"/>
          <w:kern w:val="2"/>
          <w:sz w:val="28"/>
          <w:szCs w:val="22"/>
          <w:lang w:val="es-MX"/>
        </w:rPr>
      </w:pPr>
      <w:bookmarkStart w:name="_Toc170253454" w:id="165"/>
      <w:r w:rsidRPr="001735D8">
        <w:rPr>
          <w:sz w:val="28"/>
          <w:szCs w:val="22"/>
          <w:lang w:val="es-MX"/>
        </w:rPr>
        <w:t>Especificación de Caso de Uso: &lt;Tomar lista de asistencia&gt;</w:t>
      </w:r>
      <w:bookmarkEnd w:id="165"/>
    </w:p>
    <w:p w:rsidRPr="00482FC8" w:rsidR="00482FC8" w:rsidP="002D2EAC" w:rsidRDefault="00D23884" w14:paraId="19A105E6" w14:textId="654AECF4">
      <w:pPr>
        <w:pStyle w:val="Heading1"/>
        <w:numPr>
          <w:ilvl w:val="0"/>
          <w:numId w:val="36"/>
        </w:numPr>
      </w:pPr>
      <w:bookmarkStart w:name="_Toc170253455" w:id="166"/>
      <w:r>
        <w:t>Toma</w:t>
      </w:r>
      <w:r w:rsidRPr="00482FC8" w:rsidR="00482FC8">
        <w:t xml:space="preserve">r </w:t>
      </w:r>
      <w:proofErr w:type="spellStart"/>
      <w:r w:rsidRPr="00482FC8" w:rsidR="00482FC8">
        <w:t>lista</w:t>
      </w:r>
      <w:proofErr w:type="spellEnd"/>
      <w:r w:rsidRPr="00482FC8" w:rsidR="00482FC8">
        <w:t xml:space="preserve"> de </w:t>
      </w:r>
      <w:proofErr w:type="spellStart"/>
      <w:r w:rsidRPr="00482FC8" w:rsidR="00482FC8">
        <w:t>asistencia</w:t>
      </w:r>
      <w:bookmarkEnd w:id="166"/>
      <w:proofErr w:type="spellEnd"/>
    </w:p>
    <w:p w:rsidRPr="00482FC8" w:rsidR="00482FC8" w:rsidP="001735D8" w:rsidRDefault="00482FC8" w14:paraId="516C053F" w14:textId="77777777">
      <w:pPr>
        <w:pStyle w:val="Heading2"/>
      </w:pPr>
      <w:bookmarkStart w:name="_Toc170253456" w:id="167"/>
      <w:r w:rsidRPr="00482FC8">
        <w:t>Breve Descripción</w:t>
      </w:r>
      <w:bookmarkEnd w:id="167"/>
    </w:p>
    <w:p w:rsidRPr="00482FC8" w:rsidR="00482FC8" w:rsidP="00986356" w:rsidRDefault="00482FC8" w14:paraId="381220AC" w14:textId="77777777">
      <w:pPr>
        <w:widowControl/>
        <w:spacing w:before="120" w:after="60" w:line="360" w:lineRule="auto"/>
        <w:jc w:val="both"/>
        <w:rPr>
          <w:rFonts w:cs="Arial"/>
          <w:lang w:val="es-MX"/>
        </w:rPr>
      </w:pPr>
      <w:r w:rsidRPr="00482FC8">
        <w:rPr>
          <w:rFonts w:cs="Arial"/>
          <w:lang w:val="es-MX"/>
        </w:rPr>
        <w:t>Este caso de uso describe el flujo de eventos de cómo el encargado del Organismo receptor pasa la lista de asistencia de la actividad se realiza. Con el fin de compartirla con los trabajadores de la DSSU. </w:t>
      </w:r>
    </w:p>
    <w:p w:rsidRPr="00482FC8" w:rsidR="00482FC8" w:rsidP="001735D8" w:rsidRDefault="00482FC8" w14:paraId="2A7C37B5" w14:textId="6A12285E">
      <w:pPr>
        <w:pStyle w:val="Heading1"/>
      </w:pPr>
      <w:bookmarkStart w:name="_Toc170253457" w:id="168"/>
      <w:proofErr w:type="spellStart"/>
      <w:r w:rsidRPr="00482FC8">
        <w:t>Flujo</w:t>
      </w:r>
      <w:proofErr w:type="spellEnd"/>
      <w:r w:rsidRPr="00482FC8">
        <w:t xml:space="preserve"> de </w:t>
      </w:r>
      <w:proofErr w:type="spellStart"/>
      <w:r w:rsidRPr="00482FC8">
        <w:t>Eventos</w:t>
      </w:r>
      <w:bookmarkEnd w:id="168"/>
      <w:proofErr w:type="spellEnd"/>
    </w:p>
    <w:p w:rsidRPr="001735D8" w:rsidR="00482FC8" w:rsidP="001735D8" w:rsidRDefault="00482FC8" w14:paraId="002BC39F" w14:textId="3407BBC1">
      <w:pPr>
        <w:pStyle w:val="Heading2"/>
      </w:pPr>
      <w:bookmarkStart w:name="_Toc170253458" w:id="169"/>
      <w:proofErr w:type="spellStart"/>
      <w:r w:rsidRPr="00482FC8">
        <w:t>Flujo</w:t>
      </w:r>
      <w:proofErr w:type="spellEnd"/>
      <w:r w:rsidRPr="00482FC8">
        <w:t xml:space="preserve"> </w:t>
      </w:r>
      <w:proofErr w:type="spellStart"/>
      <w:r w:rsidRPr="00482FC8">
        <w:t>Básico</w:t>
      </w:r>
      <w:bookmarkEnd w:id="169"/>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807"/>
        <w:gridCol w:w="5932"/>
      </w:tblGrid>
      <w:tr w:rsidRPr="008548FD" w:rsidR="0093473F" w:rsidTr="001735D8" w14:paraId="48992CB6" w14:textId="77777777">
        <w:trPr>
          <w:trHeight w:val="2721"/>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1735D8" w:rsidR="00482FC8" w:rsidP="001735D8" w:rsidRDefault="00482FC8" w14:paraId="13A749C6" w14:textId="0C39950B">
            <w:pPr>
              <w:spacing w:line="360" w:lineRule="auto"/>
              <w:rPr>
                <w:rFonts w:cs="Arial"/>
                <w:lang w:val="es-PA"/>
              </w:rPr>
            </w:pPr>
            <w:r w:rsidRPr="001735D8">
              <w:rPr>
                <w:rFonts w:cs="Arial"/>
                <w:b/>
                <w:lang w:val="es-PA"/>
              </w:rPr>
              <w:t>2.1.1</w:t>
            </w:r>
            <w:r w:rsidRPr="001735D8">
              <w:rPr>
                <w:rFonts w:cs="Arial"/>
                <w:lang w:val="es-PA"/>
              </w:rPr>
              <w:t xml:space="preserve"> El caso de uso inicia cuando el encargado del Organismo receptor hace clic en la opción “Pasar lista de asistencia”. </w:t>
            </w:r>
          </w:p>
          <w:p w:rsidRPr="001735D8" w:rsidR="00482FC8" w:rsidP="001735D8" w:rsidRDefault="00482FC8" w14:paraId="13C5F62B" w14:textId="77777777">
            <w:pPr>
              <w:spacing w:line="360" w:lineRule="auto"/>
              <w:rPr>
                <w:rFonts w:cs="Arial"/>
                <w:lang w:val="es-PA"/>
              </w:rPr>
            </w:pPr>
            <w:r w:rsidRPr="001735D8">
              <w:rPr>
                <w:rFonts w:cs="Arial"/>
                <w:lang w:val="es-PA"/>
              </w:rPr>
              <w:t> </w:t>
            </w:r>
          </w:p>
          <w:p w:rsidRPr="001735D8" w:rsidR="00482FC8" w:rsidP="001735D8" w:rsidRDefault="00482FC8" w14:paraId="2C817CCE" w14:textId="77777777">
            <w:pPr>
              <w:spacing w:line="360" w:lineRule="auto"/>
              <w:rPr>
                <w:rFonts w:cs="Arial"/>
                <w:lang w:val="es-PA"/>
              </w:rPr>
            </w:pPr>
            <w:r w:rsidRPr="001735D8">
              <w:rPr>
                <w:rFonts w:cs="Arial"/>
                <w:lang w:val="es-PA"/>
              </w:rPr>
              <w:t>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1735D8" w:rsidR="00482FC8" w:rsidP="001735D8" w:rsidRDefault="00482FC8" w14:paraId="02DA31B1" w14:textId="181770BC">
            <w:pPr>
              <w:spacing w:line="360" w:lineRule="auto"/>
              <w:rPr>
                <w:rFonts w:cs="Arial"/>
                <w:lang w:val="es-PA"/>
              </w:rPr>
            </w:pPr>
            <w:r w:rsidRPr="001735D8">
              <w:rPr>
                <w:rFonts w:cs="Arial"/>
                <w:b/>
                <w:lang w:val="es-PA"/>
              </w:rPr>
              <w:t>2.1.2</w:t>
            </w:r>
            <w:r w:rsidRPr="001735D8">
              <w:rPr>
                <w:rFonts w:cs="Arial"/>
                <w:lang w:val="es-PA"/>
              </w:rPr>
              <w:t xml:space="preserve"> La aplicación web comparte con el encargado del Organismo receptor la lista anteriormente seleccionada y aceptada por el trabajador </w:t>
            </w:r>
          </w:p>
          <w:p w:rsidRPr="001735D8" w:rsidR="00482FC8" w:rsidP="001735D8" w:rsidRDefault="00482FC8" w14:paraId="07B10222" w14:textId="77777777">
            <w:pPr>
              <w:spacing w:line="360" w:lineRule="auto"/>
              <w:rPr>
                <w:rFonts w:cs="Arial"/>
                <w:lang w:val="es-PA"/>
              </w:rPr>
            </w:pPr>
            <w:r w:rsidRPr="001735D8">
              <w:rPr>
                <w:rFonts w:cs="Arial"/>
                <w:lang w:val="es-PA"/>
              </w:rPr>
              <w:t> </w:t>
            </w:r>
            <w:r w:rsidRPr="001735D8">
              <w:rPr>
                <w:rFonts w:cs="Arial"/>
                <w:b/>
                <w:lang w:val="es-PA"/>
              </w:rPr>
              <w:t>2.1.2.1</w:t>
            </w:r>
            <w:r w:rsidRPr="001735D8">
              <w:rPr>
                <w:rFonts w:cs="Arial"/>
                <w:lang w:val="es-PA"/>
              </w:rPr>
              <w:t xml:space="preserve"> La aplicación web muestra 3 opciones:</w:t>
            </w:r>
          </w:p>
          <w:p w:rsidRPr="001735D8" w:rsidR="00482FC8" w:rsidP="002D2EAC" w:rsidRDefault="00482FC8" w14:paraId="2CAB99FD" w14:textId="77777777">
            <w:pPr>
              <w:pStyle w:val="ListParagraph"/>
              <w:numPr>
                <w:ilvl w:val="0"/>
                <w:numId w:val="37"/>
              </w:numPr>
              <w:spacing w:line="360" w:lineRule="auto"/>
              <w:rPr>
                <w:rFonts w:ascii="Arial" w:hAnsi="Arial" w:cs="Arial"/>
                <w:sz w:val="20"/>
                <w:szCs w:val="20"/>
                <w:lang w:val="es-PA"/>
              </w:rPr>
            </w:pPr>
            <w:r w:rsidRPr="001735D8">
              <w:rPr>
                <w:rFonts w:ascii="Arial" w:hAnsi="Arial" w:cs="Arial"/>
                <w:sz w:val="20"/>
                <w:szCs w:val="20"/>
                <w:lang w:val="es-PA"/>
              </w:rPr>
              <w:t>Pasar lista</w:t>
            </w:r>
          </w:p>
          <w:p w:rsidRPr="001735D8" w:rsidR="00482FC8" w:rsidP="002D2EAC" w:rsidRDefault="00482FC8" w14:paraId="4E3F3BE4" w14:textId="77777777">
            <w:pPr>
              <w:pStyle w:val="ListParagraph"/>
              <w:numPr>
                <w:ilvl w:val="0"/>
                <w:numId w:val="37"/>
              </w:numPr>
              <w:spacing w:line="360" w:lineRule="auto"/>
              <w:rPr>
                <w:rFonts w:ascii="Arial" w:hAnsi="Arial" w:cs="Arial"/>
                <w:sz w:val="20"/>
                <w:szCs w:val="20"/>
                <w:lang w:val="es-PA"/>
              </w:rPr>
            </w:pPr>
            <w:r w:rsidRPr="001735D8">
              <w:rPr>
                <w:rFonts w:ascii="Arial" w:hAnsi="Arial" w:cs="Arial"/>
                <w:sz w:val="20"/>
                <w:szCs w:val="20"/>
                <w:lang w:val="es-PA"/>
              </w:rPr>
              <w:t>Firmar digitalmente</w:t>
            </w:r>
          </w:p>
          <w:p w:rsidRPr="001735D8" w:rsidR="00482FC8" w:rsidP="002D2EAC" w:rsidRDefault="00482FC8" w14:paraId="6AE9853C" w14:textId="77777777">
            <w:pPr>
              <w:pStyle w:val="ListParagraph"/>
              <w:numPr>
                <w:ilvl w:val="0"/>
                <w:numId w:val="37"/>
              </w:numPr>
              <w:spacing w:line="360" w:lineRule="auto"/>
              <w:rPr>
                <w:rFonts w:ascii="Arial" w:hAnsi="Arial" w:cs="Arial"/>
                <w:sz w:val="20"/>
                <w:szCs w:val="20"/>
                <w:lang w:val="es-PA"/>
              </w:rPr>
            </w:pPr>
            <w:r w:rsidRPr="001735D8">
              <w:rPr>
                <w:rFonts w:ascii="Arial" w:hAnsi="Arial" w:cs="Arial"/>
                <w:sz w:val="20"/>
                <w:szCs w:val="20"/>
                <w:lang w:val="es-PA"/>
              </w:rPr>
              <w:t xml:space="preserve">Enviar lista </w:t>
            </w:r>
          </w:p>
          <w:p w:rsidRPr="001735D8" w:rsidR="00482FC8" w:rsidP="001735D8" w:rsidRDefault="00482FC8" w14:paraId="1BA94A6E" w14:textId="77777777">
            <w:pPr>
              <w:spacing w:line="360" w:lineRule="auto"/>
              <w:rPr>
                <w:rFonts w:cs="Arial"/>
                <w:b/>
                <w:lang w:val="es-PA"/>
              </w:rPr>
            </w:pPr>
            <w:r w:rsidRPr="001735D8">
              <w:rPr>
                <w:rFonts w:cs="Arial"/>
                <w:lang w:val="es-PA"/>
              </w:rPr>
              <w:t> </w:t>
            </w:r>
            <w:r w:rsidRPr="001735D8">
              <w:rPr>
                <w:rFonts w:cs="Arial"/>
                <w:b/>
                <w:lang w:val="es-PA"/>
              </w:rPr>
              <w:t>F.A.2.2.1 Página Principal</w:t>
            </w:r>
          </w:p>
        </w:tc>
      </w:tr>
      <w:tr w:rsidRPr="003B397A" w:rsidR="0093473F" w:rsidTr="001735D8" w14:paraId="4E01D573" w14:textId="77777777">
        <w:trPr>
          <w:trHeight w:val="1033"/>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1735D8" w:rsidR="00482FC8" w:rsidP="001735D8" w:rsidRDefault="001735D8" w14:paraId="56917E03" w14:textId="353F241B">
            <w:pPr>
              <w:spacing w:line="360" w:lineRule="auto"/>
              <w:rPr>
                <w:rFonts w:cs="Arial"/>
                <w:lang w:val="es-PA"/>
              </w:rPr>
            </w:pPr>
            <w:r w:rsidRPr="001735D8">
              <w:rPr>
                <w:rFonts w:cs="Arial"/>
                <w:b/>
                <w:lang w:val="es-PA"/>
              </w:rPr>
              <w:t>2</w:t>
            </w:r>
            <w:r w:rsidRPr="001735D8" w:rsidR="00482FC8">
              <w:rPr>
                <w:rFonts w:cs="Arial"/>
                <w:b/>
                <w:lang w:val="es-PA"/>
              </w:rPr>
              <w:t>.1.3</w:t>
            </w:r>
            <w:r w:rsidRPr="001735D8" w:rsidR="00482FC8">
              <w:rPr>
                <w:rFonts w:cs="Arial"/>
                <w:lang w:val="es-PA"/>
              </w:rPr>
              <w:t xml:space="preserve"> El encargado del Organismo receptor selecciona la opción “Pasar Lista”.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1735D8" w:rsidR="00482FC8" w:rsidP="001735D8" w:rsidRDefault="00482FC8" w14:paraId="269C1C99" w14:textId="77777777">
            <w:pPr>
              <w:spacing w:line="360" w:lineRule="auto"/>
              <w:rPr>
                <w:rFonts w:cs="Arial"/>
                <w:lang w:val="es-PA"/>
              </w:rPr>
            </w:pPr>
            <w:r w:rsidRPr="001735D8">
              <w:rPr>
                <w:rFonts w:cs="Arial"/>
                <w:b/>
                <w:lang w:val="es-PA"/>
              </w:rPr>
              <w:t>2.1.4</w:t>
            </w:r>
            <w:r w:rsidRPr="001735D8">
              <w:rPr>
                <w:rFonts w:cs="Arial"/>
                <w:lang w:val="es-PA"/>
              </w:rPr>
              <w:t xml:space="preserve"> Se mostrará una tabla con los nombres de los participantes en la actividad y espacios para poner los ganchos de asistencia a los participantes que asisten.</w:t>
            </w:r>
          </w:p>
        </w:tc>
      </w:tr>
      <w:tr w:rsidRPr="003B397A" w:rsidR="0093473F" w:rsidTr="00591DD0" w14:paraId="010BFA47" w14:textId="77777777">
        <w:trPr>
          <w:trHeight w:val="1389"/>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1735D8" w:rsidR="00482FC8" w:rsidP="001735D8" w:rsidRDefault="00482FC8" w14:paraId="37667BA3" w14:textId="77777777">
            <w:pPr>
              <w:spacing w:line="360" w:lineRule="auto"/>
              <w:rPr>
                <w:rFonts w:cs="Arial"/>
                <w:lang w:val="es-PA"/>
              </w:rPr>
            </w:pPr>
            <w:r w:rsidRPr="001735D8">
              <w:rPr>
                <w:rFonts w:cs="Arial"/>
                <w:b/>
                <w:lang w:val="es-PA"/>
              </w:rPr>
              <w:t>2.1.6</w:t>
            </w:r>
            <w:r w:rsidRPr="001735D8">
              <w:rPr>
                <w:rFonts w:cs="Arial"/>
                <w:lang w:val="es-PA"/>
              </w:rPr>
              <w:t xml:space="preserve"> El encargado del Organismo receptor selecciona la opción “Firmar digitalmente”.</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1735D8" w:rsidR="00482FC8" w:rsidP="001735D8" w:rsidRDefault="00482FC8" w14:paraId="71A1F467" w14:textId="77777777">
            <w:pPr>
              <w:spacing w:line="360" w:lineRule="auto"/>
              <w:rPr>
                <w:rFonts w:cs="Arial"/>
                <w:lang w:val="es-PA"/>
              </w:rPr>
            </w:pPr>
            <w:r w:rsidRPr="001735D8">
              <w:rPr>
                <w:rFonts w:cs="Arial"/>
                <w:b/>
                <w:lang w:val="es-PA"/>
              </w:rPr>
              <w:t>2.1.7</w:t>
            </w:r>
            <w:r w:rsidRPr="001735D8">
              <w:rPr>
                <w:rFonts w:cs="Arial"/>
                <w:lang w:val="es-PA"/>
              </w:rPr>
              <w:t xml:space="preserve"> Se genera una pestaña emergente temporal con un espacio para dibujar la firma. A penas esté escrita la firma, automáticamente la aplicación web manda al usuario a visualizar la opción “Enviar lista”</w:t>
            </w:r>
          </w:p>
          <w:p w:rsidRPr="001735D8" w:rsidR="00482FC8" w:rsidP="001735D8" w:rsidRDefault="00482FC8" w14:paraId="6D2A0B9A" w14:textId="77777777">
            <w:pPr>
              <w:spacing w:line="360" w:lineRule="auto"/>
              <w:rPr>
                <w:rFonts w:cs="Arial"/>
                <w:lang w:val="es-PA"/>
              </w:rPr>
            </w:pPr>
          </w:p>
        </w:tc>
      </w:tr>
      <w:tr w:rsidRPr="003B397A" w:rsidR="0093473F" w:rsidTr="00591DD0" w14:paraId="4B1108A1" w14:textId="77777777">
        <w:trPr>
          <w:trHeight w:val="969"/>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1735D8" w:rsidR="00482FC8" w:rsidP="001735D8" w:rsidRDefault="00482FC8" w14:paraId="167E2FE2" w14:textId="5C437D5B">
            <w:pPr>
              <w:spacing w:line="360" w:lineRule="auto"/>
              <w:rPr>
                <w:rFonts w:cs="Arial"/>
                <w:lang w:val="es-PA"/>
              </w:rPr>
            </w:pPr>
            <w:r w:rsidRPr="001735D8">
              <w:rPr>
                <w:rFonts w:cs="Arial"/>
                <w:b/>
                <w:lang w:val="es-PA"/>
              </w:rPr>
              <w:t>2.1.8</w:t>
            </w:r>
            <w:r w:rsidRPr="001735D8">
              <w:rPr>
                <w:rFonts w:cs="Arial"/>
                <w:lang w:val="es-PA"/>
              </w:rPr>
              <w:t xml:space="preserve"> El encargado del Organismo receptor selecciona la opción “Enviar lista”.</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1735D8" w:rsidR="00482FC8" w:rsidP="001735D8" w:rsidRDefault="00482FC8" w14:paraId="01FFBD62" w14:textId="77777777">
            <w:pPr>
              <w:spacing w:line="360" w:lineRule="auto"/>
              <w:rPr>
                <w:rFonts w:cs="Arial"/>
                <w:lang w:val="es-PA"/>
              </w:rPr>
            </w:pPr>
            <w:r w:rsidRPr="001735D8">
              <w:rPr>
                <w:rFonts w:cs="Arial"/>
                <w:b/>
                <w:lang w:val="es-PA"/>
              </w:rPr>
              <w:t>2.1.9</w:t>
            </w:r>
            <w:r w:rsidRPr="001735D8">
              <w:rPr>
                <w:rFonts w:cs="Arial"/>
                <w:lang w:val="es-PA"/>
              </w:rPr>
              <w:t xml:space="preserve"> Se envía la lista y la aplicación web muestra un mensaje: “Se ha enviado la lista de asistencia correctamente”.</w:t>
            </w:r>
          </w:p>
        </w:tc>
      </w:tr>
    </w:tbl>
    <w:p w:rsidRPr="00482FC8" w:rsidR="00482FC8" w:rsidP="00986356" w:rsidRDefault="00482FC8" w14:paraId="6784F2E3" w14:textId="6D7EAC0E">
      <w:pPr>
        <w:widowControl/>
        <w:spacing w:line="360" w:lineRule="auto"/>
        <w:rPr>
          <w:rFonts w:cs="Arial"/>
          <w:sz w:val="24"/>
          <w:szCs w:val="24"/>
          <w:lang w:val="es-MX"/>
        </w:rPr>
      </w:pPr>
    </w:p>
    <w:p w:rsidRPr="00482FC8" w:rsidR="00482FC8" w:rsidP="00591DD0" w:rsidRDefault="00482FC8" w14:paraId="7266DC9B" w14:textId="10C38EBC">
      <w:pPr>
        <w:pStyle w:val="Heading2"/>
      </w:pPr>
      <w:bookmarkStart w:name="_Toc170253459" w:id="170"/>
      <w:r w:rsidRPr="00482FC8">
        <w:t>Flujos Alternos</w:t>
      </w:r>
      <w:bookmarkEnd w:id="170"/>
    </w:p>
    <w:p w:rsidRPr="00591DD0" w:rsidR="00482FC8" w:rsidP="00591DD0" w:rsidRDefault="00482FC8" w14:paraId="6F2A26F5" w14:textId="1A11781E">
      <w:pPr>
        <w:pStyle w:val="Heading3"/>
        <w:rPr>
          <w:b/>
          <w:bCs/>
          <w:i w:val="0"/>
          <w:iCs/>
          <w:sz w:val="24"/>
          <w:szCs w:val="24"/>
        </w:rPr>
      </w:pPr>
      <w:r w:rsidRPr="00591DD0">
        <w:rPr>
          <w:b/>
          <w:bCs/>
          <w:i w:val="0"/>
          <w:iCs/>
        </w:rPr>
        <w:t> </w:t>
      </w:r>
      <w:bookmarkStart w:name="_Toc170253460" w:id="171"/>
      <w:r w:rsidRPr="00591DD0">
        <w:rPr>
          <w:b/>
          <w:bCs/>
          <w:i w:val="0"/>
          <w:iCs/>
        </w:rPr>
        <w:t>Página Principal</w:t>
      </w:r>
      <w:bookmarkEnd w:id="171"/>
    </w:p>
    <w:p w:rsidRPr="00482FC8" w:rsidR="00482FC8" w:rsidP="00986356" w:rsidRDefault="00482FC8" w14:paraId="3F258090" w14:textId="77777777">
      <w:pPr>
        <w:widowControl/>
        <w:spacing w:before="120" w:after="60" w:line="360" w:lineRule="auto"/>
        <w:rPr>
          <w:rFonts w:cs="Arial"/>
          <w:sz w:val="24"/>
          <w:szCs w:val="24"/>
          <w:lang w:val="es-MX"/>
        </w:rPr>
      </w:pPr>
      <w:r w:rsidRPr="00482FC8">
        <w:rPr>
          <w:rFonts w:cs="Arial"/>
          <w:lang w:val="es-MX"/>
        </w:rPr>
        <w:t>Al presionar el icono el usuario podrá regresar a la página principal del sistema en donde se encuentra el menú principal que contiene todas las funciones que el organismo puede realizar.</w:t>
      </w:r>
    </w:p>
    <w:p w:rsidRPr="00482FC8" w:rsidR="00482FC8" w:rsidP="00591DD0" w:rsidRDefault="00482FC8" w14:paraId="1CC1DC05" w14:textId="02E34520">
      <w:pPr>
        <w:pStyle w:val="Heading2"/>
        <w:rPr>
          <w:lang w:val="es-MX"/>
        </w:rPr>
      </w:pPr>
      <w:bookmarkStart w:name="_Toc170253461" w:id="172"/>
      <w:r w:rsidRPr="00482FC8">
        <w:rPr>
          <w:lang w:val="es-MX"/>
        </w:rPr>
        <w:t>Flujos de Excepción</w:t>
      </w:r>
      <w:bookmarkEnd w:id="172"/>
    </w:p>
    <w:p w:rsidRPr="00482FC8" w:rsidR="00482FC8" w:rsidP="00591DD0" w:rsidRDefault="00482FC8" w14:paraId="54227F23" w14:textId="083A50F1">
      <w:pPr>
        <w:pStyle w:val="Heading1"/>
        <w:rPr>
          <w:lang w:val="es-MX"/>
        </w:rPr>
      </w:pPr>
      <w:bookmarkStart w:name="_Toc170253462" w:id="173"/>
      <w:r w:rsidRPr="00482FC8">
        <w:rPr>
          <w:lang w:val="es-MX"/>
        </w:rPr>
        <w:t>Requerimientos especiales</w:t>
      </w:r>
      <w:bookmarkEnd w:id="173"/>
    </w:p>
    <w:p w:rsidRPr="00482FC8" w:rsidR="00482FC8" w:rsidP="00591DD0" w:rsidRDefault="00482FC8" w14:paraId="4A743AF4" w14:textId="6D2A20E7">
      <w:pPr>
        <w:pStyle w:val="Heading1"/>
        <w:rPr>
          <w:lang w:val="es-MX"/>
        </w:rPr>
      </w:pPr>
      <w:bookmarkStart w:name="_Toc170253463" w:id="174"/>
      <w:r w:rsidRPr="00482FC8">
        <w:rPr>
          <w:lang w:val="es-MX"/>
        </w:rPr>
        <w:t>Precondiciones</w:t>
      </w:r>
      <w:bookmarkEnd w:id="174"/>
    </w:p>
    <w:p w:rsidRPr="00482FC8" w:rsidR="00482FC8" w:rsidP="002D2EAC" w:rsidRDefault="00482FC8" w14:paraId="6806894A" w14:textId="77777777">
      <w:pPr>
        <w:widowControl/>
        <w:numPr>
          <w:ilvl w:val="1"/>
          <w:numId w:val="21"/>
        </w:numPr>
        <w:spacing w:before="120" w:after="60" w:line="360" w:lineRule="auto"/>
        <w:textAlignment w:val="baseline"/>
        <w:rPr>
          <w:rFonts w:cs="Arial"/>
          <w:lang w:val="es-MX"/>
        </w:rPr>
      </w:pPr>
      <w:r w:rsidRPr="00482FC8">
        <w:rPr>
          <w:rFonts w:cs="Arial"/>
          <w:lang w:val="es-MX"/>
        </w:rPr>
        <w:t>El usuario debe haber realizado el CU Ingresar a la aplicación web.</w:t>
      </w:r>
    </w:p>
    <w:p w:rsidRPr="00482FC8" w:rsidR="00482FC8" w:rsidP="002D2EAC" w:rsidRDefault="00482FC8" w14:paraId="5DCDD63D" w14:textId="77777777">
      <w:pPr>
        <w:widowControl/>
        <w:numPr>
          <w:ilvl w:val="1"/>
          <w:numId w:val="21"/>
        </w:numPr>
        <w:spacing w:before="120" w:after="60" w:line="360" w:lineRule="auto"/>
        <w:textAlignment w:val="baseline"/>
        <w:rPr>
          <w:rFonts w:cs="Arial"/>
          <w:lang w:val="es-MX"/>
        </w:rPr>
      </w:pPr>
      <w:r w:rsidRPr="00482FC8">
        <w:rPr>
          <w:rFonts w:cs="Arial"/>
          <w:lang w:val="es-MX"/>
        </w:rPr>
        <w:t>Deben existir actividades publicadas y estudiantes que se hayan postulado en ellas.  </w:t>
      </w:r>
    </w:p>
    <w:p w:rsidRPr="00482FC8" w:rsidR="00482FC8" w:rsidP="002D2EAC" w:rsidRDefault="00482FC8" w14:paraId="3CA0D3C1" w14:textId="77777777">
      <w:pPr>
        <w:widowControl/>
        <w:numPr>
          <w:ilvl w:val="1"/>
          <w:numId w:val="21"/>
        </w:numPr>
        <w:spacing w:before="120" w:after="60" w:line="360" w:lineRule="auto"/>
        <w:textAlignment w:val="baseline"/>
        <w:rPr>
          <w:rFonts w:cs="Arial"/>
          <w:lang w:val="es-MX"/>
        </w:rPr>
      </w:pPr>
      <w:r w:rsidRPr="00482FC8">
        <w:rPr>
          <w:rFonts w:cs="Arial"/>
          <w:lang w:val="es-MX"/>
        </w:rPr>
        <w:t>El usuario debe haber seleccionado la opción de “Actividades” del menú. </w:t>
      </w:r>
    </w:p>
    <w:p w:rsidRPr="00482FC8" w:rsidR="00482FC8" w:rsidP="002D2EAC" w:rsidRDefault="00482FC8" w14:paraId="00E854AE" w14:textId="77777777">
      <w:pPr>
        <w:widowControl/>
        <w:numPr>
          <w:ilvl w:val="1"/>
          <w:numId w:val="21"/>
        </w:numPr>
        <w:spacing w:before="120" w:after="60" w:line="360" w:lineRule="auto"/>
        <w:textAlignment w:val="baseline"/>
        <w:rPr>
          <w:rFonts w:cs="Arial"/>
          <w:lang w:val="es-MX"/>
        </w:rPr>
      </w:pPr>
      <w:r w:rsidRPr="00482FC8">
        <w:rPr>
          <w:rFonts w:cs="Arial"/>
          <w:lang w:val="es-MX"/>
        </w:rPr>
        <w:t xml:space="preserve"> El usuario debe </w:t>
      </w:r>
      <w:r w:rsidRPr="00482FC8">
        <w:rPr>
          <w:rFonts w:cs="Arial"/>
          <w:shd w:val="clear" w:color="auto" w:fill="FFFFFF"/>
          <w:lang w:val="es-MX"/>
        </w:rPr>
        <w:t>tener acceso a un dispositivo con conexión a Internet. </w:t>
      </w:r>
    </w:p>
    <w:p w:rsidRPr="00482FC8" w:rsidR="00482FC8" w:rsidP="00591DD0" w:rsidRDefault="00482FC8" w14:paraId="6C054836" w14:textId="678F6207">
      <w:pPr>
        <w:pStyle w:val="Heading1"/>
        <w:rPr>
          <w:lang w:val="es-MX"/>
        </w:rPr>
      </w:pPr>
      <w:bookmarkStart w:name="_Toc170253464" w:id="175"/>
      <w:proofErr w:type="spellStart"/>
      <w:r w:rsidRPr="00482FC8">
        <w:rPr>
          <w:lang w:val="es-MX"/>
        </w:rPr>
        <w:t>Poscondiciones</w:t>
      </w:r>
      <w:bookmarkEnd w:id="175"/>
      <w:proofErr w:type="spellEnd"/>
    </w:p>
    <w:p w:rsidRPr="00482FC8" w:rsidR="00482FC8" w:rsidP="002D2EAC" w:rsidRDefault="00482FC8" w14:paraId="21B037E1" w14:textId="77777777">
      <w:pPr>
        <w:widowControl/>
        <w:numPr>
          <w:ilvl w:val="1"/>
          <w:numId w:val="22"/>
        </w:numPr>
        <w:spacing w:before="120" w:after="60" w:line="360" w:lineRule="auto"/>
        <w:textAlignment w:val="baseline"/>
        <w:rPr>
          <w:rFonts w:cs="Arial"/>
          <w:lang w:val="es-MX"/>
        </w:rPr>
      </w:pPr>
      <w:r w:rsidRPr="00482FC8">
        <w:rPr>
          <w:rFonts w:cs="Arial"/>
          <w:lang w:val="es-MX"/>
        </w:rPr>
        <w:t>Cuando el encargado del organismo externo haya terminado, se enviará la lista automáticamente al trabajador de la DSSU y se almacenarán los datos en la base de datos privada de la DSSU.</w:t>
      </w:r>
    </w:p>
    <w:p w:rsidR="006E1767" w:rsidP="00624562" w:rsidRDefault="00482FC8" w14:paraId="58DACD8E" w14:textId="77777777">
      <w:pPr>
        <w:pStyle w:val="Heading1"/>
        <w:numPr>
          <w:ilvl w:val="0"/>
          <w:numId w:val="0"/>
        </w:numPr>
        <w:jc w:val="center"/>
        <w:rPr>
          <w:sz w:val="28"/>
          <w:szCs w:val="22"/>
          <w:lang w:val="es-MX"/>
        </w:rPr>
        <w:sectPr w:rsidR="006E1767" w:rsidSect="006E1767">
          <w:headerReference w:type="first" r:id="rId47"/>
          <w:footerReference w:type="first" r:id="rId48"/>
          <w:type w:val="continuous"/>
          <w:pgSz w:w="12240" w:h="15840" w:orient="portrait"/>
          <w:pgMar w:top="1440" w:right="1041" w:bottom="1440" w:left="1440" w:header="720" w:footer="720" w:gutter="0"/>
          <w:cols w:space="720"/>
          <w:docGrid w:linePitch="360"/>
        </w:sectPr>
      </w:pPr>
      <w:r w:rsidRPr="00624562">
        <w:rPr>
          <w:sz w:val="28"/>
          <w:szCs w:val="22"/>
          <w:lang w:val="es-MX"/>
        </w:rPr>
        <w:br w:type="page"/>
      </w:r>
    </w:p>
    <w:p w:rsidRPr="00624562" w:rsidR="00482FC8" w:rsidP="00624562" w:rsidRDefault="00482FC8" w14:paraId="005C864A" w14:textId="77777777">
      <w:pPr>
        <w:pStyle w:val="Heading1"/>
        <w:numPr>
          <w:ilvl w:val="0"/>
          <w:numId w:val="0"/>
        </w:numPr>
        <w:jc w:val="center"/>
        <w:rPr>
          <w:sz w:val="28"/>
          <w:szCs w:val="22"/>
          <w:lang w:val="es-MX"/>
        </w:rPr>
      </w:pPr>
      <w:bookmarkStart w:name="_Toc170253465" w:id="176"/>
      <w:r w:rsidRPr="00624562">
        <w:rPr>
          <w:sz w:val="28"/>
          <w:szCs w:val="22"/>
          <w:lang w:val="es-MX"/>
        </w:rPr>
        <w:t>Especificación de Caso de Uso: &lt;Ingresar Horas&gt;</w:t>
      </w:r>
      <w:bookmarkEnd w:id="176"/>
    </w:p>
    <w:p w:rsidRPr="00482FC8" w:rsidR="00482FC8" w:rsidP="002D2EAC" w:rsidRDefault="00482FC8" w14:paraId="7898664C" w14:textId="77777777">
      <w:pPr>
        <w:pStyle w:val="Heading1"/>
        <w:numPr>
          <w:ilvl w:val="0"/>
          <w:numId w:val="38"/>
        </w:numPr>
      </w:pPr>
      <w:bookmarkStart w:name="_Toc170253466" w:id="177"/>
      <w:proofErr w:type="spellStart"/>
      <w:r w:rsidRPr="00482FC8">
        <w:t>Ingresar</w:t>
      </w:r>
      <w:proofErr w:type="spellEnd"/>
      <w:r w:rsidRPr="00482FC8">
        <w:t xml:space="preserve"> Horas</w:t>
      </w:r>
      <w:bookmarkEnd w:id="177"/>
    </w:p>
    <w:p w:rsidRPr="00482FC8" w:rsidR="00482FC8" w:rsidP="00624562" w:rsidRDefault="00482FC8" w14:paraId="09997244" w14:textId="77777777">
      <w:pPr>
        <w:pStyle w:val="Heading2"/>
      </w:pPr>
      <w:bookmarkStart w:name="_Toc170253467" w:id="178"/>
      <w:r w:rsidRPr="00482FC8">
        <w:t>Breve Descripción</w:t>
      </w:r>
      <w:bookmarkEnd w:id="178"/>
    </w:p>
    <w:p w:rsidRPr="00482FC8" w:rsidR="00482FC8" w:rsidP="00986356" w:rsidRDefault="00482FC8" w14:paraId="5EC157EB" w14:textId="77777777">
      <w:pPr>
        <w:widowControl/>
        <w:spacing w:before="120" w:after="60" w:line="360" w:lineRule="auto"/>
        <w:jc w:val="both"/>
        <w:rPr>
          <w:rFonts w:cs="Arial"/>
          <w:sz w:val="24"/>
          <w:szCs w:val="24"/>
          <w:lang w:val="es-MX"/>
        </w:rPr>
      </w:pPr>
      <w:r w:rsidRPr="00482FC8">
        <w:rPr>
          <w:rFonts w:cs="Arial"/>
          <w:lang w:val="es-MX"/>
        </w:rPr>
        <w:t>Este caso de uso describe el flujo de eventos de cómo el trabajador de la DSSU ingresa las horas realizadas de servicio social o voluntariado por parte de los estudiantes. </w:t>
      </w:r>
    </w:p>
    <w:p w:rsidRPr="00482FC8" w:rsidR="00482FC8" w:rsidP="00624562" w:rsidRDefault="00482FC8" w14:paraId="3A56BB92" w14:textId="77777777">
      <w:pPr>
        <w:pStyle w:val="Heading1"/>
      </w:pPr>
      <w:bookmarkStart w:name="_Toc170253468" w:id="179"/>
      <w:proofErr w:type="spellStart"/>
      <w:r w:rsidRPr="00482FC8">
        <w:t>Flujo</w:t>
      </w:r>
      <w:proofErr w:type="spellEnd"/>
      <w:r w:rsidRPr="00482FC8">
        <w:t xml:space="preserve"> de </w:t>
      </w:r>
      <w:proofErr w:type="spellStart"/>
      <w:r w:rsidRPr="00482FC8">
        <w:t>Eventos</w:t>
      </w:r>
      <w:bookmarkEnd w:id="179"/>
      <w:proofErr w:type="spellEnd"/>
    </w:p>
    <w:p w:rsidRPr="00624562" w:rsidR="00482FC8" w:rsidP="00624562" w:rsidRDefault="00482FC8" w14:paraId="79B26CDB" w14:textId="273880B1">
      <w:pPr>
        <w:pStyle w:val="Heading2"/>
      </w:pPr>
      <w:bookmarkStart w:name="_Toc170253469" w:id="180"/>
      <w:proofErr w:type="spellStart"/>
      <w:r w:rsidRPr="00482FC8">
        <w:t>Flujo</w:t>
      </w:r>
      <w:proofErr w:type="spellEnd"/>
      <w:r w:rsidRPr="00482FC8">
        <w:t xml:space="preserve"> </w:t>
      </w:r>
      <w:proofErr w:type="spellStart"/>
      <w:r w:rsidRPr="00624562">
        <w:t>Básico</w:t>
      </w:r>
      <w:bookmarkEnd w:id="180"/>
      <w:proofErr w:type="spellEnd"/>
    </w:p>
    <w:tbl>
      <w:tblPr>
        <w:tblW w:w="10065" w:type="dxa"/>
        <w:tblInd w:w="-152" w:type="dxa"/>
        <w:tblCellMar>
          <w:top w:w="15" w:type="dxa"/>
          <w:left w:w="15" w:type="dxa"/>
          <w:bottom w:w="15" w:type="dxa"/>
          <w:right w:w="15" w:type="dxa"/>
        </w:tblCellMar>
        <w:tblLook w:val="04A0" w:firstRow="1" w:lastRow="0" w:firstColumn="1" w:lastColumn="0" w:noHBand="0" w:noVBand="1"/>
      </w:tblPr>
      <w:tblGrid>
        <w:gridCol w:w="72"/>
        <w:gridCol w:w="5173"/>
        <w:gridCol w:w="4820"/>
      </w:tblGrid>
      <w:tr w:rsidRPr="003B397A" w:rsidR="0061766D" w:rsidTr="00624562" w14:paraId="751885C2" w14:textId="77777777">
        <w:trPr>
          <w:gridBefore w:val="1"/>
          <w:wBefore w:w="72" w:type="dxa"/>
          <w:trHeight w:val="2437"/>
        </w:trPr>
        <w:tc>
          <w:tcPr>
            <w:tcW w:w="5173"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42AB7EB0" w14:textId="2776612C">
            <w:pPr>
              <w:spacing w:line="360" w:lineRule="auto"/>
              <w:jc w:val="both"/>
              <w:rPr>
                <w:rFonts w:cs="Arial"/>
                <w:lang w:val="es-PA"/>
              </w:rPr>
            </w:pPr>
            <w:r w:rsidRPr="00624562">
              <w:rPr>
                <w:rFonts w:cs="Arial"/>
                <w:lang w:val="es-PA"/>
              </w:rPr>
              <w:t> </w:t>
            </w:r>
            <w:r w:rsidRPr="00624562">
              <w:rPr>
                <w:rFonts w:cs="Arial"/>
                <w:b/>
                <w:lang w:val="es-PA"/>
              </w:rPr>
              <w:t>2.1.1</w:t>
            </w:r>
            <w:r w:rsidRPr="00624562">
              <w:rPr>
                <w:rFonts w:cs="Arial"/>
                <w:lang w:val="es-PA"/>
              </w:rPr>
              <w:t xml:space="preserve"> El caso de uso inicia cuando el trabajador selecciona la opción “Ingresar Horas”. </w:t>
            </w:r>
          </w:p>
          <w:p w:rsidRPr="00624562" w:rsidR="00482FC8" w:rsidP="00624562" w:rsidRDefault="00482FC8" w14:paraId="48280313" w14:textId="77777777">
            <w:pPr>
              <w:spacing w:line="360" w:lineRule="auto"/>
              <w:jc w:val="both"/>
              <w:rPr>
                <w:rFonts w:cs="Arial"/>
                <w:lang w:val="es-PA"/>
              </w:rPr>
            </w:pPr>
            <w:r w:rsidRPr="00624562">
              <w:rPr>
                <w:rFonts w:cs="Arial"/>
                <w:lang w:val="es-PA"/>
              </w:rPr>
              <w:t> </w:t>
            </w:r>
          </w:p>
          <w:p w:rsidRPr="00624562" w:rsidR="00482FC8" w:rsidP="00624562" w:rsidRDefault="00482FC8" w14:paraId="420AC146" w14:textId="77777777">
            <w:pPr>
              <w:spacing w:line="360" w:lineRule="auto"/>
              <w:jc w:val="both"/>
              <w:rPr>
                <w:rFonts w:cs="Arial"/>
                <w:lang w:val="es-PA"/>
              </w:rPr>
            </w:pPr>
            <w:r w:rsidRPr="00624562">
              <w:rPr>
                <w:rFonts w:cs="Arial"/>
                <w:lang w:val="es-PA"/>
              </w:rPr>
              <w:t> </w:t>
            </w:r>
          </w:p>
        </w:tc>
        <w:tc>
          <w:tcPr>
            <w:tcW w:w="482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34EB7B69" w14:textId="171008F2">
            <w:pPr>
              <w:spacing w:line="360" w:lineRule="auto"/>
              <w:jc w:val="both"/>
              <w:rPr>
                <w:rFonts w:cs="Arial"/>
                <w:lang w:val="es-PA"/>
              </w:rPr>
            </w:pPr>
            <w:r w:rsidRPr="00624562">
              <w:rPr>
                <w:rFonts w:cs="Arial"/>
                <w:b/>
                <w:lang w:val="es-PA"/>
              </w:rPr>
              <w:t>2.1.2</w:t>
            </w:r>
            <w:r w:rsidRPr="00624562">
              <w:rPr>
                <w:rFonts w:cs="Arial"/>
                <w:lang w:val="es-PA"/>
              </w:rPr>
              <w:t xml:space="preserve"> La aplicación web muestra una ventana con la lista de estudiantes.</w:t>
            </w:r>
          </w:p>
          <w:p w:rsidRPr="00624562" w:rsidR="00482FC8" w:rsidP="00624562" w:rsidRDefault="00482FC8" w14:paraId="48EA3566" w14:textId="77777777">
            <w:pPr>
              <w:spacing w:line="360" w:lineRule="auto"/>
              <w:jc w:val="both"/>
              <w:rPr>
                <w:rFonts w:cs="Arial"/>
                <w:lang w:val="es-PA"/>
              </w:rPr>
            </w:pPr>
            <w:r w:rsidRPr="00624562">
              <w:rPr>
                <w:rFonts w:cs="Arial"/>
                <w:b/>
                <w:lang w:val="es-PA"/>
              </w:rPr>
              <w:t>2.1.2.1</w:t>
            </w:r>
            <w:r w:rsidRPr="00624562">
              <w:rPr>
                <w:rFonts w:cs="Arial"/>
                <w:lang w:val="es-PA"/>
              </w:rPr>
              <w:t xml:space="preserve"> La ventana tendrá en la parte superior una barra de búsqueda para buscar el nombre del estudiante al que se le agregaran las horas. También tendrá el botón “x”.</w:t>
            </w:r>
          </w:p>
          <w:p w:rsidRPr="00624562" w:rsidR="00482FC8" w:rsidP="00624562" w:rsidRDefault="00482FC8" w14:paraId="5C0F641E" w14:textId="131077A8">
            <w:pPr>
              <w:spacing w:line="360" w:lineRule="auto"/>
              <w:jc w:val="both"/>
              <w:rPr>
                <w:rFonts w:cs="Arial"/>
                <w:b/>
                <w:lang w:val="es-PA"/>
              </w:rPr>
            </w:pPr>
            <w:r w:rsidRPr="00624562">
              <w:rPr>
                <w:rFonts w:cs="Arial"/>
                <w:b/>
                <w:lang w:val="es-PA"/>
              </w:rPr>
              <w:t>F.A 2.2.1 Página Principal</w:t>
            </w:r>
          </w:p>
          <w:p w:rsidRPr="00624562" w:rsidR="00482FC8" w:rsidP="00624562" w:rsidRDefault="00482FC8" w14:paraId="442907AE" w14:textId="21808405">
            <w:pPr>
              <w:spacing w:line="360" w:lineRule="auto"/>
              <w:jc w:val="both"/>
              <w:rPr>
                <w:rFonts w:cs="Arial"/>
                <w:lang w:val="es-PA"/>
              </w:rPr>
            </w:pPr>
            <w:r w:rsidRPr="00624562">
              <w:rPr>
                <w:rFonts w:cs="Arial"/>
                <w:b/>
                <w:lang w:val="es-PA"/>
              </w:rPr>
              <w:t>F.A 2.2.2 Cerrar Ventana</w:t>
            </w:r>
            <w:r w:rsidRPr="00624562">
              <w:rPr>
                <w:rFonts w:cs="Arial"/>
                <w:lang w:val="es-PA"/>
              </w:rPr>
              <w:t>  </w:t>
            </w:r>
          </w:p>
        </w:tc>
      </w:tr>
      <w:tr w:rsidRPr="00482FC8" w:rsidR="0061766D" w:rsidTr="00624562" w14:paraId="0E1EA90D" w14:textId="77777777">
        <w:trPr>
          <w:gridBefore w:val="1"/>
          <w:wBefore w:w="72" w:type="dxa"/>
          <w:trHeight w:val="1395"/>
        </w:trPr>
        <w:tc>
          <w:tcPr>
            <w:tcW w:w="5173"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7DB51A25" w14:textId="5D33F5DE">
            <w:pPr>
              <w:spacing w:line="360" w:lineRule="auto"/>
              <w:jc w:val="both"/>
              <w:rPr>
                <w:rFonts w:cs="Arial"/>
                <w:lang w:val="es-PA"/>
              </w:rPr>
            </w:pPr>
            <w:r w:rsidRPr="00624562">
              <w:rPr>
                <w:rFonts w:cs="Arial"/>
                <w:b/>
                <w:lang w:val="es-PA"/>
              </w:rPr>
              <w:t> 2.1.3</w:t>
            </w:r>
            <w:r w:rsidRPr="00624562">
              <w:rPr>
                <w:rFonts w:cs="Arial"/>
                <w:lang w:val="es-PA"/>
              </w:rPr>
              <w:t xml:space="preserve"> El trabajador selecciona la barra de búsqueda, escribe el nombre del estudiante y lo selecciona.</w:t>
            </w:r>
          </w:p>
          <w:p w:rsidRPr="00624562" w:rsidR="00482FC8" w:rsidP="00624562" w:rsidRDefault="00482FC8" w14:paraId="27B8F0D5" w14:textId="77777777">
            <w:pPr>
              <w:spacing w:line="360" w:lineRule="auto"/>
              <w:jc w:val="both"/>
              <w:rPr>
                <w:rFonts w:cs="Arial"/>
                <w:lang w:val="es-PA"/>
              </w:rPr>
            </w:pPr>
            <w:r w:rsidRPr="00624562">
              <w:rPr>
                <w:rFonts w:cs="Arial"/>
                <w:lang w:val="es-PA"/>
              </w:rPr>
              <w:t> </w:t>
            </w:r>
          </w:p>
        </w:tc>
        <w:tc>
          <w:tcPr>
            <w:tcW w:w="482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7CFBEAB9" w14:textId="3226E02B">
            <w:pPr>
              <w:spacing w:line="360" w:lineRule="auto"/>
              <w:jc w:val="both"/>
              <w:rPr>
                <w:rFonts w:cs="Arial"/>
                <w:lang w:val="es-PA"/>
              </w:rPr>
            </w:pPr>
            <w:r w:rsidRPr="00624562">
              <w:rPr>
                <w:rFonts w:cs="Arial"/>
                <w:b/>
                <w:lang w:val="es-PA"/>
              </w:rPr>
              <w:t>2.1.4</w:t>
            </w:r>
            <w:r w:rsidRPr="00624562">
              <w:rPr>
                <w:rFonts w:cs="Arial"/>
                <w:lang w:val="es-PA"/>
              </w:rPr>
              <w:t xml:space="preserve"> La aplicación web muestra el perfil del estudiante indicando su nombre, cédula, facultad y número de horas realizadas la cual tendrá </w:t>
            </w:r>
            <w:r w:rsidRPr="00624562" w:rsidR="00624562">
              <w:rPr>
                <w:rFonts w:cs="Arial"/>
                <w:lang w:val="es-PA"/>
              </w:rPr>
              <w:t>una opción</w:t>
            </w:r>
            <w:r w:rsidRPr="00624562">
              <w:rPr>
                <w:rFonts w:cs="Arial"/>
                <w:lang w:val="es-PA"/>
              </w:rPr>
              <w:t xml:space="preserve"> de editar. </w:t>
            </w:r>
          </w:p>
          <w:p w:rsidRPr="00624562" w:rsidR="00482FC8" w:rsidP="00624562" w:rsidRDefault="00482FC8" w14:paraId="6768C91F" w14:textId="77777777">
            <w:pPr>
              <w:spacing w:line="360" w:lineRule="auto"/>
              <w:jc w:val="both"/>
              <w:rPr>
                <w:rFonts w:cs="Arial"/>
                <w:b/>
                <w:lang w:val="es-PA"/>
              </w:rPr>
            </w:pPr>
            <w:r w:rsidRPr="00624562">
              <w:rPr>
                <w:rFonts w:cs="Arial"/>
                <w:b/>
                <w:lang w:val="es-PA"/>
              </w:rPr>
              <w:t>F.A 2.2.3 Estudiante no encontrado</w:t>
            </w:r>
          </w:p>
          <w:p w:rsidRPr="00624562" w:rsidR="00482FC8" w:rsidP="00624562" w:rsidRDefault="00482FC8" w14:paraId="39F8854D" w14:textId="77777777">
            <w:pPr>
              <w:spacing w:line="360" w:lineRule="auto"/>
              <w:jc w:val="both"/>
              <w:rPr>
                <w:rFonts w:cs="Arial"/>
                <w:lang w:val="es-PA"/>
              </w:rPr>
            </w:pPr>
          </w:p>
        </w:tc>
      </w:tr>
      <w:tr w:rsidRPr="00482FC8" w:rsidR="0061766D" w:rsidTr="00624562" w14:paraId="2258425A" w14:textId="77777777">
        <w:trPr>
          <w:gridBefore w:val="1"/>
          <w:wBefore w:w="72" w:type="dxa"/>
          <w:trHeight w:val="976"/>
        </w:trPr>
        <w:tc>
          <w:tcPr>
            <w:tcW w:w="5173"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4948158A" w14:textId="77777777">
            <w:pPr>
              <w:spacing w:line="360" w:lineRule="auto"/>
              <w:rPr>
                <w:rFonts w:cs="Arial"/>
                <w:lang w:val="es-PA"/>
              </w:rPr>
            </w:pPr>
            <w:r w:rsidRPr="00624562">
              <w:rPr>
                <w:rFonts w:cs="Arial"/>
                <w:b/>
                <w:lang w:val="es-PA"/>
              </w:rPr>
              <w:t>2.1.5</w:t>
            </w:r>
            <w:r w:rsidRPr="00624562">
              <w:rPr>
                <w:rFonts w:cs="Arial"/>
                <w:lang w:val="es-PA"/>
              </w:rPr>
              <w:t xml:space="preserve"> El trabajador hace clic en la opción editar. </w:t>
            </w:r>
          </w:p>
        </w:tc>
        <w:tc>
          <w:tcPr>
            <w:tcW w:w="482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6D6F235A" w14:textId="77777777">
            <w:pPr>
              <w:spacing w:line="360" w:lineRule="auto"/>
              <w:rPr>
                <w:rFonts w:cs="Arial"/>
                <w:lang w:val="es-PA"/>
              </w:rPr>
            </w:pPr>
            <w:r w:rsidRPr="00624562">
              <w:rPr>
                <w:rFonts w:cs="Arial"/>
                <w:b/>
                <w:lang w:val="es-PA"/>
              </w:rPr>
              <w:t>2.1.6</w:t>
            </w:r>
            <w:r w:rsidRPr="00624562">
              <w:rPr>
                <w:rFonts w:cs="Arial"/>
                <w:lang w:val="es-PA"/>
              </w:rPr>
              <w:t xml:space="preserve"> La aplicación web muestra dos opciones: </w:t>
            </w:r>
          </w:p>
          <w:p w:rsidRPr="00624562" w:rsidR="00482FC8" w:rsidP="002D2EAC" w:rsidRDefault="00482FC8" w14:paraId="5BAC13D4" w14:textId="77777777">
            <w:pPr>
              <w:pStyle w:val="ListParagraph"/>
              <w:numPr>
                <w:ilvl w:val="0"/>
                <w:numId w:val="39"/>
              </w:numPr>
              <w:spacing w:line="360" w:lineRule="auto"/>
              <w:rPr>
                <w:rFonts w:ascii="Arial" w:hAnsi="Arial" w:cs="Arial"/>
                <w:sz w:val="20"/>
                <w:szCs w:val="20"/>
                <w:lang w:val="es-PA"/>
              </w:rPr>
            </w:pPr>
            <w:r w:rsidRPr="00624562">
              <w:rPr>
                <w:rFonts w:ascii="Arial" w:hAnsi="Arial" w:cs="Arial"/>
                <w:sz w:val="20"/>
                <w:szCs w:val="20"/>
                <w:lang w:val="es-PA"/>
              </w:rPr>
              <w:t>Agregar horas de servicio social</w:t>
            </w:r>
          </w:p>
          <w:p w:rsidRPr="00624562" w:rsidR="00482FC8" w:rsidP="002D2EAC" w:rsidRDefault="00482FC8" w14:paraId="4B3DF120" w14:textId="157CC3BA">
            <w:pPr>
              <w:pStyle w:val="ListParagraph"/>
              <w:numPr>
                <w:ilvl w:val="0"/>
                <w:numId w:val="39"/>
              </w:numPr>
              <w:spacing w:line="360" w:lineRule="auto"/>
              <w:rPr>
                <w:rFonts w:ascii="Arial" w:hAnsi="Arial" w:cs="Arial"/>
                <w:lang w:val="es-PA"/>
              </w:rPr>
            </w:pPr>
            <w:r w:rsidRPr="00624562">
              <w:rPr>
                <w:rFonts w:ascii="Arial" w:hAnsi="Arial" w:cs="Arial"/>
                <w:sz w:val="20"/>
                <w:szCs w:val="20"/>
                <w:lang w:val="es-PA"/>
              </w:rPr>
              <w:t>Agregar horas de voluntariado</w:t>
            </w:r>
          </w:p>
        </w:tc>
      </w:tr>
      <w:tr w:rsidRPr="003B397A" w:rsidR="0061766D" w:rsidTr="00624562" w14:paraId="5635BD14" w14:textId="77777777">
        <w:trPr>
          <w:gridBefore w:val="1"/>
          <w:wBefore w:w="72" w:type="dxa"/>
          <w:trHeight w:val="1768"/>
        </w:trPr>
        <w:tc>
          <w:tcPr>
            <w:tcW w:w="5173"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2EF6357D" w14:textId="77777777">
            <w:pPr>
              <w:spacing w:line="360" w:lineRule="auto"/>
              <w:rPr>
                <w:rFonts w:cs="Arial"/>
                <w:lang w:val="es-PA"/>
              </w:rPr>
            </w:pPr>
            <w:r w:rsidRPr="00624562">
              <w:rPr>
                <w:rFonts w:cs="Arial"/>
                <w:b/>
                <w:lang w:val="es-PA"/>
              </w:rPr>
              <w:t>2.1.7</w:t>
            </w:r>
            <w:r w:rsidRPr="00624562">
              <w:rPr>
                <w:rFonts w:cs="Arial"/>
                <w:lang w:val="es-PA"/>
              </w:rPr>
              <w:t xml:space="preserve"> El trabajador selecciona “Agregar horas de servicio social” o “Agregar horas de voluntariado”.</w:t>
            </w:r>
          </w:p>
        </w:tc>
        <w:tc>
          <w:tcPr>
            <w:tcW w:w="482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366EB821" w14:textId="77777777">
            <w:pPr>
              <w:spacing w:line="360" w:lineRule="auto"/>
              <w:rPr>
                <w:rFonts w:cs="Arial"/>
                <w:lang w:val="es-PA"/>
              </w:rPr>
            </w:pPr>
            <w:r w:rsidRPr="00624562">
              <w:rPr>
                <w:rFonts w:cs="Arial"/>
                <w:b/>
                <w:lang w:val="es-PA"/>
              </w:rPr>
              <w:t>2.1.8</w:t>
            </w:r>
            <w:r w:rsidRPr="00624562">
              <w:rPr>
                <w:rFonts w:cs="Arial"/>
                <w:lang w:val="es-PA"/>
              </w:rPr>
              <w:t xml:space="preserve"> Se muestra un cuadro editable en donde sale las horas realizadas de servicio social o voluntariado. </w:t>
            </w:r>
          </w:p>
          <w:p w:rsidRPr="00624562" w:rsidR="00482FC8" w:rsidP="00624562" w:rsidRDefault="00482FC8" w14:paraId="509A9AE9" w14:textId="77777777">
            <w:pPr>
              <w:spacing w:line="360" w:lineRule="auto"/>
              <w:rPr>
                <w:rFonts w:cs="Arial"/>
                <w:lang w:val="es-PA"/>
              </w:rPr>
            </w:pPr>
            <w:r w:rsidRPr="00624562">
              <w:rPr>
                <w:rFonts w:cs="Arial"/>
                <w:b/>
                <w:lang w:val="es-PA"/>
              </w:rPr>
              <w:t>2.1.8.1</w:t>
            </w:r>
            <w:r w:rsidRPr="00624562">
              <w:rPr>
                <w:rFonts w:cs="Arial"/>
                <w:lang w:val="es-PA"/>
              </w:rPr>
              <w:t xml:space="preserve"> El cuadro editable muestra una opción de “Guardar Cambios” en la parte inferior derecha. </w:t>
            </w:r>
          </w:p>
        </w:tc>
      </w:tr>
      <w:tr w:rsidRPr="003B397A" w:rsidR="001E324D" w:rsidTr="00624562" w14:paraId="563A3DDD" w14:textId="77777777">
        <w:trPr>
          <w:trHeight w:val="779"/>
        </w:trPr>
        <w:tc>
          <w:tcPr>
            <w:tcW w:w="5245" w:type="dxa"/>
            <w:gridSpan w:val="2"/>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66A37956" w14:textId="77777777">
            <w:pPr>
              <w:spacing w:line="360" w:lineRule="auto"/>
              <w:rPr>
                <w:rFonts w:cs="Arial"/>
                <w:lang w:val="es-PA"/>
              </w:rPr>
            </w:pPr>
            <w:r w:rsidRPr="00624562">
              <w:rPr>
                <w:rFonts w:cs="Arial"/>
                <w:b/>
                <w:lang w:val="es-PA"/>
              </w:rPr>
              <w:t>2.1.9</w:t>
            </w:r>
            <w:r w:rsidRPr="00624562">
              <w:rPr>
                <w:rFonts w:cs="Arial"/>
                <w:lang w:val="es-PA"/>
              </w:rPr>
              <w:t xml:space="preserve"> El trabajador hace clic en el cuadro editable y agrega las horas.</w:t>
            </w:r>
          </w:p>
        </w:tc>
        <w:tc>
          <w:tcPr>
            <w:tcW w:w="482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2872C69D" w14:textId="77777777">
            <w:pPr>
              <w:spacing w:line="360" w:lineRule="auto"/>
              <w:jc w:val="both"/>
              <w:rPr>
                <w:rFonts w:cs="Arial"/>
                <w:lang w:val="es-PA"/>
              </w:rPr>
            </w:pPr>
            <w:r w:rsidRPr="00624562">
              <w:rPr>
                <w:rFonts w:cs="Arial"/>
                <w:b/>
                <w:lang w:val="es-PA"/>
              </w:rPr>
              <w:t>2.1.10</w:t>
            </w:r>
            <w:r w:rsidRPr="00624562">
              <w:rPr>
                <w:rFonts w:cs="Arial"/>
                <w:lang w:val="es-PA"/>
              </w:rPr>
              <w:t xml:space="preserve"> Se muestran en pantalla las horas agregadas.  </w:t>
            </w:r>
          </w:p>
        </w:tc>
      </w:tr>
      <w:tr w:rsidRPr="00482FC8" w:rsidR="0061766D" w:rsidTr="00624562" w14:paraId="2C29703D" w14:textId="77777777">
        <w:trPr>
          <w:gridBefore w:val="1"/>
          <w:wBefore w:w="72" w:type="dxa"/>
          <w:trHeight w:val="71"/>
        </w:trPr>
        <w:tc>
          <w:tcPr>
            <w:tcW w:w="5173"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13643668" w14:textId="09C8FDD7">
            <w:pPr>
              <w:spacing w:line="360" w:lineRule="auto"/>
              <w:rPr>
                <w:rFonts w:cs="Arial"/>
                <w:lang w:val="es-PA"/>
              </w:rPr>
            </w:pPr>
            <w:r w:rsidRPr="00624562">
              <w:rPr>
                <w:rFonts w:cs="Arial"/>
                <w:b/>
                <w:lang w:val="es-PA"/>
              </w:rPr>
              <w:t>2.1.11</w:t>
            </w:r>
            <w:r w:rsidRPr="00624562">
              <w:rPr>
                <w:rFonts w:cs="Arial"/>
                <w:lang w:val="es-PA"/>
              </w:rPr>
              <w:t xml:space="preserve"> El trabajador hace clic en la opción de “Guardar Cambios”. </w:t>
            </w:r>
          </w:p>
          <w:p w:rsidRPr="00624562" w:rsidR="00482FC8" w:rsidP="00624562" w:rsidRDefault="00482FC8" w14:paraId="0687F592" w14:textId="77777777">
            <w:pPr>
              <w:spacing w:line="360" w:lineRule="auto"/>
              <w:rPr>
                <w:rFonts w:cs="Arial"/>
                <w:lang w:val="es-PA"/>
              </w:rPr>
            </w:pPr>
          </w:p>
        </w:tc>
        <w:tc>
          <w:tcPr>
            <w:tcW w:w="482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624562" w:rsidR="00482FC8" w:rsidP="00624562" w:rsidRDefault="00482FC8" w14:paraId="28E4A7F3" w14:textId="77777777">
            <w:pPr>
              <w:spacing w:line="360" w:lineRule="auto"/>
              <w:rPr>
                <w:rFonts w:cs="Arial"/>
                <w:lang w:val="es-PA"/>
              </w:rPr>
            </w:pPr>
            <w:r w:rsidRPr="00624562">
              <w:rPr>
                <w:rFonts w:cs="Arial"/>
                <w:b/>
                <w:lang w:val="es-PA"/>
              </w:rPr>
              <w:t>2.1.12</w:t>
            </w:r>
            <w:r w:rsidRPr="00624562">
              <w:rPr>
                <w:rFonts w:cs="Arial"/>
                <w:lang w:val="es-PA"/>
              </w:rPr>
              <w:t xml:space="preserve"> La aplicación web guarda y actualiza las horas actualizadas de servicio social o voluntariado. </w:t>
            </w:r>
          </w:p>
          <w:p w:rsidRPr="00624562" w:rsidR="00482FC8" w:rsidP="00624562" w:rsidRDefault="00482FC8" w14:paraId="4CD6269E" w14:textId="6D4EA939">
            <w:pPr>
              <w:spacing w:line="360" w:lineRule="auto"/>
              <w:rPr>
                <w:rFonts w:cs="Arial"/>
                <w:lang w:val="es-PA"/>
              </w:rPr>
            </w:pPr>
            <w:r w:rsidRPr="00624562">
              <w:rPr>
                <w:rFonts w:cs="Arial"/>
                <w:b/>
                <w:lang w:val="es-PA"/>
              </w:rPr>
              <w:t>2.1.13</w:t>
            </w:r>
            <w:r w:rsidRPr="00624562">
              <w:rPr>
                <w:rFonts w:cs="Arial"/>
                <w:lang w:val="es-PA"/>
              </w:rPr>
              <w:t xml:space="preserve"> Se muestra un icono en la parte superior izquierda para regresar al menú principal.  </w:t>
            </w:r>
          </w:p>
          <w:p w:rsidRPr="00624562" w:rsidR="00482FC8" w:rsidP="00624562" w:rsidRDefault="00482FC8" w14:paraId="4E94590F" w14:textId="77777777">
            <w:pPr>
              <w:spacing w:line="360" w:lineRule="auto"/>
              <w:rPr>
                <w:rFonts w:cs="Arial"/>
                <w:b/>
                <w:lang w:val="es-PA"/>
              </w:rPr>
            </w:pPr>
            <w:r w:rsidRPr="00624562">
              <w:rPr>
                <w:rFonts w:cs="Arial"/>
                <w:b/>
                <w:lang w:val="es-PA"/>
              </w:rPr>
              <w:t>FA 2.3.1 Horas no guardadas</w:t>
            </w:r>
          </w:p>
        </w:tc>
      </w:tr>
    </w:tbl>
    <w:p w:rsidRPr="00482FC8" w:rsidR="00482FC8" w:rsidP="00986356" w:rsidRDefault="00482FC8" w14:paraId="4CC39B31" w14:textId="7B21BBF6">
      <w:pPr>
        <w:widowControl/>
        <w:spacing w:line="360" w:lineRule="auto"/>
        <w:rPr>
          <w:rFonts w:cs="Arial"/>
          <w:sz w:val="24"/>
          <w:szCs w:val="24"/>
        </w:rPr>
      </w:pPr>
    </w:p>
    <w:p w:rsidRPr="00482FC8" w:rsidR="00482FC8" w:rsidP="00EF0BCC" w:rsidRDefault="00482FC8" w14:paraId="07258823" w14:textId="77777777">
      <w:pPr>
        <w:pStyle w:val="Heading2"/>
        <w:jc w:val="both"/>
      </w:pPr>
      <w:bookmarkStart w:name="_Toc170253470" w:id="181"/>
      <w:r w:rsidRPr="00482FC8">
        <w:t>Flujos Alternos</w:t>
      </w:r>
      <w:bookmarkEnd w:id="181"/>
    </w:p>
    <w:p w:rsidRPr="00EF0BCC" w:rsidR="00482FC8" w:rsidP="00EF0BCC" w:rsidRDefault="00482FC8" w14:paraId="45E45851" w14:textId="1381BC74">
      <w:pPr>
        <w:pStyle w:val="Heading3"/>
        <w:jc w:val="both"/>
        <w:rPr>
          <w:b/>
          <w:bCs/>
          <w:i w:val="0"/>
          <w:iCs/>
          <w:sz w:val="24"/>
          <w:szCs w:val="24"/>
        </w:rPr>
      </w:pPr>
      <w:bookmarkStart w:name="_Toc170253471" w:id="182"/>
      <w:bookmarkStart w:name="_Hlk168538921" w:id="183"/>
      <w:r w:rsidRPr="00EF0BCC">
        <w:rPr>
          <w:b/>
          <w:bCs/>
          <w:i w:val="0"/>
          <w:iCs/>
        </w:rPr>
        <w:t>Página Principal</w:t>
      </w:r>
      <w:bookmarkEnd w:id="182"/>
    </w:p>
    <w:p w:rsidRPr="00482FC8" w:rsidR="00482FC8" w:rsidP="00EF0BCC" w:rsidRDefault="00482FC8" w14:paraId="641CFEB4" w14:textId="77777777">
      <w:pPr>
        <w:widowControl/>
        <w:spacing w:before="120" w:after="60" w:line="360" w:lineRule="auto"/>
        <w:ind w:left="720"/>
        <w:jc w:val="both"/>
        <w:rPr>
          <w:rFonts w:cs="Arial"/>
          <w:sz w:val="24"/>
          <w:szCs w:val="24"/>
          <w:lang w:val="es-MX"/>
        </w:rPr>
      </w:pPr>
      <w:r w:rsidRPr="00482FC8">
        <w:rPr>
          <w:rFonts w:cs="Arial"/>
          <w:lang w:val="es-MX"/>
        </w:rPr>
        <w:t>Al presionar el icono el usuario podrá regresar a la página principal del sistema en donde se encuentra el menú principal que contiene todas las funciones que el organismo puede realizar.</w:t>
      </w:r>
    </w:p>
    <w:p w:rsidRPr="00EF0BCC" w:rsidR="00482FC8" w:rsidP="00EF0BCC" w:rsidRDefault="00482FC8" w14:paraId="47643314" w14:textId="52704047">
      <w:pPr>
        <w:pStyle w:val="Heading3"/>
        <w:jc w:val="both"/>
        <w:rPr>
          <w:b/>
          <w:bCs/>
          <w:i w:val="0"/>
          <w:iCs/>
          <w:sz w:val="24"/>
          <w:szCs w:val="24"/>
          <w:lang w:val="es-MX"/>
        </w:rPr>
      </w:pPr>
      <w:bookmarkStart w:name="_Toc170253472" w:id="184"/>
      <w:bookmarkEnd w:id="183"/>
      <w:r w:rsidRPr="00EF0BCC">
        <w:rPr>
          <w:b/>
          <w:bCs/>
          <w:i w:val="0"/>
          <w:iCs/>
          <w:lang w:val="es-MX"/>
        </w:rPr>
        <w:t>Cerrar Ventana</w:t>
      </w:r>
      <w:bookmarkEnd w:id="184"/>
    </w:p>
    <w:p w:rsidRPr="00482FC8" w:rsidR="00482FC8" w:rsidP="00EF0BCC" w:rsidRDefault="00482FC8" w14:paraId="6A08717C" w14:textId="77777777">
      <w:pPr>
        <w:widowControl/>
        <w:spacing w:before="120" w:after="60" w:line="360" w:lineRule="auto"/>
        <w:ind w:left="720"/>
        <w:jc w:val="both"/>
        <w:rPr>
          <w:rFonts w:cs="Arial"/>
          <w:sz w:val="24"/>
          <w:szCs w:val="24"/>
          <w:lang w:val="es-MX"/>
        </w:rPr>
      </w:pPr>
      <w:r w:rsidRPr="00482FC8">
        <w:rPr>
          <w:rFonts w:cs="Arial"/>
          <w:lang w:val="es-MX"/>
        </w:rPr>
        <w:t>En el caso que el trabajador no quiera ingresar horas, podrá cerrar la ventana de la lista de estudiantes seleccionando el botón “x”.</w:t>
      </w:r>
      <w:r w:rsidRPr="00482FC8">
        <w:rPr>
          <w:rFonts w:cs="Arial"/>
          <w:shd w:val="clear" w:color="auto" w:fill="00FF00"/>
          <w:lang w:val="es-MX"/>
        </w:rPr>
        <w:t> </w:t>
      </w:r>
    </w:p>
    <w:p w:rsidRPr="00EF0BCC" w:rsidR="00482FC8" w:rsidP="00EF0BCC" w:rsidRDefault="00482FC8" w14:paraId="60F69F7A" w14:textId="4F2860ED">
      <w:pPr>
        <w:pStyle w:val="Heading3"/>
        <w:jc w:val="both"/>
        <w:rPr>
          <w:b/>
          <w:bCs/>
          <w:i w:val="0"/>
          <w:iCs/>
          <w:sz w:val="24"/>
          <w:szCs w:val="24"/>
          <w:lang w:val="es-MX"/>
        </w:rPr>
      </w:pPr>
      <w:bookmarkStart w:name="_Toc170253473" w:id="185"/>
      <w:r w:rsidRPr="00EF0BCC">
        <w:rPr>
          <w:b/>
          <w:bCs/>
          <w:i w:val="0"/>
          <w:iCs/>
          <w:lang w:val="es-MX"/>
        </w:rPr>
        <w:t>Estudiante no encontrado</w:t>
      </w:r>
      <w:bookmarkEnd w:id="185"/>
    </w:p>
    <w:p w:rsidRPr="00482FC8" w:rsidR="00482FC8" w:rsidP="00EF0BCC" w:rsidRDefault="00482FC8" w14:paraId="7050E7B4" w14:textId="77777777">
      <w:pPr>
        <w:widowControl/>
        <w:spacing w:before="120" w:after="60" w:line="360" w:lineRule="auto"/>
        <w:ind w:left="720"/>
        <w:jc w:val="both"/>
        <w:rPr>
          <w:rFonts w:cs="Arial"/>
          <w:sz w:val="24"/>
          <w:szCs w:val="24"/>
          <w:lang w:val="es-MX"/>
        </w:rPr>
      </w:pPr>
      <w:r w:rsidRPr="00482FC8">
        <w:rPr>
          <w:rFonts w:cs="Arial"/>
          <w:lang w:val="es-MX"/>
        </w:rPr>
        <w:t>En el caso que el estudiante no aparezca en la lista, aparecerá un mensaje diciendo “estudiante no encontrado” y se le notifica a secretaría académica que el estudiante no aparece matriculado en ningún grupo. </w:t>
      </w:r>
    </w:p>
    <w:p w:rsidRPr="00482FC8" w:rsidR="00482FC8" w:rsidP="00EF0BCC" w:rsidRDefault="00482FC8" w14:paraId="6AD5E32B" w14:textId="265ADDD4">
      <w:pPr>
        <w:pStyle w:val="Heading2"/>
        <w:jc w:val="both"/>
      </w:pPr>
      <w:bookmarkStart w:name="_Toc170253474" w:id="186"/>
      <w:r w:rsidRPr="00482FC8">
        <w:t xml:space="preserve">Flujos de </w:t>
      </w:r>
      <w:proofErr w:type="spellStart"/>
      <w:r w:rsidRPr="00482FC8">
        <w:t>Excepción</w:t>
      </w:r>
      <w:bookmarkEnd w:id="186"/>
      <w:proofErr w:type="spellEnd"/>
    </w:p>
    <w:p w:rsidRPr="00EF0BCC" w:rsidR="00482FC8" w:rsidP="00EF0BCC" w:rsidRDefault="00482FC8" w14:paraId="2A78CF59" w14:textId="0AADB837">
      <w:pPr>
        <w:pStyle w:val="Heading3"/>
        <w:jc w:val="both"/>
        <w:rPr>
          <w:b/>
          <w:bCs/>
          <w:i w:val="0"/>
          <w:iCs/>
          <w:sz w:val="24"/>
          <w:szCs w:val="24"/>
        </w:rPr>
      </w:pPr>
      <w:bookmarkStart w:name="_Toc170253475" w:id="187"/>
      <w:r w:rsidRPr="00EF0BCC">
        <w:rPr>
          <w:b/>
          <w:bCs/>
          <w:i w:val="0"/>
          <w:iCs/>
        </w:rPr>
        <w:t xml:space="preserve">Horas no </w:t>
      </w:r>
      <w:proofErr w:type="spellStart"/>
      <w:r w:rsidRPr="00EF0BCC">
        <w:rPr>
          <w:b/>
          <w:bCs/>
          <w:i w:val="0"/>
          <w:iCs/>
        </w:rPr>
        <w:t>guardadas</w:t>
      </w:r>
      <w:bookmarkEnd w:id="187"/>
      <w:proofErr w:type="spellEnd"/>
    </w:p>
    <w:p w:rsidRPr="00482FC8" w:rsidR="00482FC8" w:rsidP="00EF0BCC" w:rsidRDefault="00482FC8" w14:paraId="77B7645E" w14:textId="63BE6EBA">
      <w:pPr>
        <w:widowControl/>
        <w:spacing w:before="120" w:after="60" w:line="360" w:lineRule="auto"/>
        <w:ind w:left="720"/>
        <w:jc w:val="both"/>
        <w:rPr>
          <w:rFonts w:cs="Arial"/>
          <w:sz w:val="24"/>
          <w:szCs w:val="24"/>
          <w:lang w:val="es-MX"/>
        </w:rPr>
      </w:pPr>
      <w:r w:rsidRPr="00482FC8">
        <w:rPr>
          <w:rFonts w:cs="Arial"/>
          <w:lang w:val="es-MX"/>
        </w:rPr>
        <w:t xml:space="preserve">En el caso de que la aplicación web no guarde las horas </w:t>
      </w:r>
      <w:r w:rsidRPr="00482FC8" w:rsidR="00EF0BCC">
        <w:rPr>
          <w:rFonts w:cs="Arial"/>
          <w:lang w:val="es-MX"/>
        </w:rPr>
        <w:t>realizadas, se</w:t>
      </w:r>
      <w:r w:rsidRPr="00482FC8">
        <w:rPr>
          <w:rFonts w:cs="Arial"/>
          <w:lang w:val="es-MX"/>
        </w:rPr>
        <w:t xml:space="preserve"> mostrará un cuadro de diálogo emergente en la pantalla, mostrando el mensaje: "Error al guardar los cambios. Por favor, intente de nuevo más tarde." El trabajador será redirigido al menú principal. </w:t>
      </w:r>
    </w:p>
    <w:p w:rsidRPr="00482FC8" w:rsidR="00482FC8" w:rsidP="00EF0BCC" w:rsidRDefault="00482FC8" w14:paraId="51925E96" w14:textId="7BEEDE6B">
      <w:pPr>
        <w:pStyle w:val="Heading1"/>
        <w:jc w:val="both"/>
        <w:rPr>
          <w:szCs w:val="24"/>
          <w:lang w:val="es-MX"/>
        </w:rPr>
      </w:pPr>
      <w:bookmarkStart w:name="_Toc170253476" w:id="188"/>
      <w:r w:rsidRPr="00482FC8">
        <w:rPr>
          <w:lang w:val="es-MX"/>
        </w:rPr>
        <w:t>Requerimientos especiales</w:t>
      </w:r>
      <w:bookmarkEnd w:id="188"/>
    </w:p>
    <w:p w:rsidRPr="00482FC8" w:rsidR="00482FC8" w:rsidP="00EF0BCC" w:rsidRDefault="00482FC8" w14:paraId="774384D1" w14:textId="19FD16CD">
      <w:pPr>
        <w:pStyle w:val="Heading1"/>
        <w:jc w:val="both"/>
        <w:rPr>
          <w:szCs w:val="24"/>
          <w:lang w:val="es-MX"/>
        </w:rPr>
      </w:pPr>
      <w:bookmarkStart w:name="_Toc170253477" w:id="189"/>
      <w:r w:rsidRPr="00482FC8">
        <w:rPr>
          <w:lang w:val="es-MX"/>
        </w:rPr>
        <w:t>Precondiciones</w:t>
      </w:r>
      <w:bookmarkEnd w:id="189"/>
    </w:p>
    <w:p w:rsidRPr="00482FC8" w:rsidR="00482FC8" w:rsidP="00EF0BCC" w:rsidRDefault="00482FC8" w14:paraId="744B4E71" w14:textId="77777777">
      <w:pPr>
        <w:widowControl/>
        <w:spacing w:before="120" w:after="60" w:line="360" w:lineRule="auto"/>
        <w:ind w:firstLine="720"/>
        <w:jc w:val="both"/>
        <w:rPr>
          <w:rFonts w:cs="Arial"/>
          <w:sz w:val="24"/>
          <w:szCs w:val="24"/>
          <w:lang w:val="es-MX"/>
        </w:rPr>
      </w:pPr>
      <w:r w:rsidRPr="00482FC8">
        <w:rPr>
          <w:rFonts w:cs="Arial"/>
          <w:lang w:val="es-MX"/>
        </w:rPr>
        <w:t>4.1 El usuario debe haber realizado el CU Ingresar a la aplicación web.</w:t>
      </w:r>
    </w:p>
    <w:p w:rsidRPr="00482FC8" w:rsidR="00482FC8" w:rsidP="00EF0BCC" w:rsidRDefault="00482FC8" w14:paraId="080D4375" w14:textId="77777777">
      <w:pPr>
        <w:widowControl/>
        <w:spacing w:before="120" w:after="60" w:line="360" w:lineRule="auto"/>
        <w:ind w:firstLine="720"/>
        <w:jc w:val="both"/>
        <w:rPr>
          <w:rFonts w:cs="Arial"/>
          <w:sz w:val="24"/>
          <w:szCs w:val="24"/>
          <w:lang w:val="es-MX"/>
        </w:rPr>
      </w:pPr>
      <w:r w:rsidRPr="00482FC8">
        <w:rPr>
          <w:rFonts w:cs="Arial"/>
          <w:lang w:val="es-MX"/>
        </w:rPr>
        <w:t>4.2 El usuario debe haber seleccionado la opción “Actividades” del menú.</w:t>
      </w:r>
    </w:p>
    <w:p w:rsidRPr="00482FC8" w:rsidR="00482FC8" w:rsidP="00EF0BCC" w:rsidRDefault="00482FC8" w14:paraId="7FE1A376" w14:textId="77777777">
      <w:pPr>
        <w:widowControl/>
        <w:spacing w:before="120" w:after="60" w:line="360" w:lineRule="auto"/>
        <w:ind w:firstLine="720"/>
        <w:jc w:val="both"/>
        <w:rPr>
          <w:rFonts w:cs="Arial"/>
          <w:sz w:val="24"/>
          <w:szCs w:val="24"/>
          <w:lang w:val="es-MX"/>
        </w:rPr>
      </w:pPr>
      <w:proofErr w:type="gramStart"/>
      <w:r w:rsidRPr="00482FC8">
        <w:rPr>
          <w:rFonts w:cs="Arial"/>
          <w:lang w:val="es-MX"/>
        </w:rPr>
        <w:t>4.3  El</w:t>
      </w:r>
      <w:proofErr w:type="gramEnd"/>
      <w:r w:rsidRPr="00482FC8">
        <w:rPr>
          <w:rFonts w:cs="Arial"/>
          <w:lang w:val="es-MX"/>
        </w:rPr>
        <w:t xml:space="preserve"> usuario debe </w:t>
      </w:r>
      <w:r w:rsidRPr="00482FC8">
        <w:rPr>
          <w:rFonts w:cs="Arial"/>
          <w:shd w:val="clear" w:color="auto" w:fill="FFFFFF"/>
          <w:lang w:val="es-MX"/>
        </w:rPr>
        <w:t>tener acceso a un dispositivo con conexión a Internet. </w:t>
      </w:r>
    </w:p>
    <w:p w:rsidRPr="00482FC8" w:rsidR="00482FC8" w:rsidP="00EF0BCC" w:rsidRDefault="00482FC8" w14:paraId="0E48DC68" w14:textId="14871AD3">
      <w:pPr>
        <w:pStyle w:val="Heading1"/>
        <w:jc w:val="both"/>
        <w:rPr>
          <w:szCs w:val="24"/>
          <w:lang w:val="es-MX"/>
        </w:rPr>
      </w:pPr>
      <w:bookmarkStart w:name="_Toc170253478" w:id="190"/>
      <w:proofErr w:type="spellStart"/>
      <w:r w:rsidRPr="00482FC8">
        <w:rPr>
          <w:lang w:val="es-MX"/>
        </w:rPr>
        <w:t>Poscondiciones</w:t>
      </w:r>
      <w:bookmarkEnd w:id="190"/>
      <w:proofErr w:type="spellEnd"/>
    </w:p>
    <w:p w:rsidRPr="00E52DCA" w:rsidR="00E52DCA" w:rsidP="00E52DCA" w:rsidRDefault="00482FC8" w14:paraId="5DAC05AF" w14:textId="758863B7">
      <w:pPr>
        <w:widowControl/>
        <w:spacing w:before="120" w:after="60" w:line="360" w:lineRule="auto"/>
        <w:ind w:left="720"/>
        <w:jc w:val="both"/>
        <w:rPr>
          <w:rFonts w:cs="Arial"/>
          <w:sz w:val="24"/>
          <w:szCs w:val="24"/>
          <w:lang w:val="es-MX"/>
        </w:rPr>
        <w:sectPr w:rsidRPr="00E52DCA" w:rsidR="00E52DCA" w:rsidSect="006E1767">
          <w:headerReference w:type="default" r:id="rId49"/>
          <w:headerReference w:type="first" r:id="rId50"/>
          <w:footerReference w:type="first" r:id="rId51"/>
          <w:type w:val="continuous"/>
          <w:pgSz w:w="12240" w:h="15840" w:orient="portrait"/>
          <w:pgMar w:top="1440" w:right="1041" w:bottom="1440" w:left="1440" w:header="720" w:footer="720" w:gutter="0"/>
          <w:cols w:space="720"/>
          <w:docGrid w:linePitch="360"/>
        </w:sectPr>
      </w:pPr>
      <w:r w:rsidRPr="00482FC8">
        <w:rPr>
          <w:rFonts w:cs="Arial"/>
          <w:lang w:val="es-MX"/>
        </w:rPr>
        <w:t>5.1 Cuando las horas hayan sido guardadas correctamente, la aplicación web actualizará las horas realizadas por el estudiante. </w:t>
      </w:r>
    </w:p>
    <w:p w:rsidRPr="00482FC8" w:rsidR="00482FC8" w:rsidP="00986356" w:rsidRDefault="00482FC8" w14:paraId="4EE4DEDA" w14:textId="77777777">
      <w:pPr>
        <w:widowControl/>
        <w:spacing w:after="160" w:line="360" w:lineRule="auto"/>
        <w:rPr>
          <w:rFonts w:cs="Arial"/>
          <w:lang w:val="es-MX"/>
        </w:rPr>
      </w:pPr>
    </w:p>
    <w:p w:rsidRPr="00E021BB" w:rsidR="00482FC8" w:rsidP="00E021BB" w:rsidRDefault="00482FC8" w14:paraId="49357B33" w14:textId="6B23DC71">
      <w:pPr>
        <w:pStyle w:val="Heading1"/>
        <w:numPr>
          <w:ilvl w:val="0"/>
          <w:numId w:val="0"/>
        </w:numPr>
        <w:jc w:val="center"/>
        <w:rPr>
          <w:sz w:val="28"/>
          <w:szCs w:val="22"/>
          <w:lang w:val="es-MX"/>
        </w:rPr>
      </w:pPr>
      <w:bookmarkStart w:name="_Toc170253479" w:id="191"/>
      <w:r w:rsidRPr="00E021BB">
        <w:rPr>
          <w:sz w:val="28"/>
          <w:szCs w:val="22"/>
          <w:lang w:val="es-419"/>
        </w:rPr>
        <w:t>Especificación de Caso de Uso: &lt;Publicar en el Foro&gt;</w:t>
      </w:r>
      <w:bookmarkEnd w:id="191"/>
    </w:p>
    <w:p w:rsidR="001F6FB6" w:rsidP="002D2EAC" w:rsidRDefault="00482FC8" w14:paraId="23C4237A" w14:textId="77777777">
      <w:pPr>
        <w:pStyle w:val="Heading1"/>
        <w:numPr>
          <w:ilvl w:val="0"/>
          <w:numId w:val="40"/>
        </w:numPr>
      </w:pPr>
      <w:bookmarkStart w:name="_Toc170253480" w:id="192"/>
      <w:r w:rsidRPr="00E021BB">
        <w:rPr>
          <w:lang w:val="es-419"/>
        </w:rPr>
        <w:t>Publicar en el Foro</w:t>
      </w:r>
      <w:bookmarkEnd w:id="192"/>
      <w:r w:rsidRPr="00482FC8">
        <w:t> </w:t>
      </w:r>
    </w:p>
    <w:p w:rsidRPr="00482FC8" w:rsidR="00482FC8" w:rsidP="00263748" w:rsidRDefault="00482FC8" w14:paraId="3691D1E4" w14:textId="77777777">
      <w:pPr>
        <w:pStyle w:val="Heading2"/>
      </w:pPr>
      <w:bookmarkStart w:name="_Toc170253481" w:id="193"/>
      <w:r w:rsidRPr="00482FC8">
        <w:rPr>
          <w:lang w:val="es-419"/>
        </w:rPr>
        <w:t>Breve Descripción</w:t>
      </w:r>
      <w:bookmarkEnd w:id="193"/>
      <w:r w:rsidRPr="00482FC8">
        <w:t> </w:t>
      </w:r>
    </w:p>
    <w:p w:rsidRPr="00482FC8" w:rsidR="00482FC8" w:rsidP="00263748" w:rsidRDefault="00482FC8" w14:paraId="659433AB" w14:textId="544D889C">
      <w:pPr>
        <w:widowControl/>
        <w:spacing w:line="360" w:lineRule="auto"/>
        <w:ind w:left="990"/>
        <w:jc w:val="both"/>
        <w:textAlignment w:val="baseline"/>
        <w:rPr>
          <w:rFonts w:cs="Arial"/>
          <w:lang w:val="es-MX"/>
        </w:rPr>
      </w:pPr>
      <w:r w:rsidRPr="00482FC8">
        <w:rPr>
          <w:rFonts w:cs="Arial"/>
          <w:lang w:val="es-419"/>
        </w:rPr>
        <w:t>Este caso de uso describe el flujo de eventos de cómo los estudiantes, profesores, trabajadores y organizaciones pueden publicar nuevos foros en la aplicación web "Universidad Social" para que otros usuarios puedan ver y responder.</w:t>
      </w:r>
      <w:r w:rsidRPr="00482FC8">
        <w:rPr>
          <w:rFonts w:cs="Arial"/>
          <w:lang w:val="es-MX"/>
        </w:rPr>
        <w:t> </w:t>
      </w:r>
    </w:p>
    <w:p w:rsidRPr="00482FC8" w:rsidR="00482FC8" w:rsidP="00263748" w:rsidRDefault="00482FC8" w14:paraId="018F1DBD" w14:textId="77777777">
      <w:pPr>
        <w:pStyle w:val="Heading1"/>
      </w:pPr>
      <w:bookmarkStart w:name="_Toc170253482" w:id="194"/>
      <w:r w:rsidRPr="00482FC8">
        <w:rPr>
          <w:lang w:val="es-419"/>
        </w:rPr>
        <w:t>Flujo de Eventos</w:t>
      </w:r>
      <w:bookmarkEnd w:id="194"/>
      <w:r w:rsidRPr="00482FC8">
        <w:t> </w:t>
      </w:r>
    </w:p>
    <w:p w:rsidRPr="00482FC8" w:rsidR="00482FC8" w:rsidP="00263748" w:rsidRDefault="00482FC8" w14:paraId="6A747D60" w14:textId="77777777">
      <w:pPr>
        <w:pStyle w:val="Heading2"/>
      </w:pPr>
      <w:bookmarkStart w:name="_Toc170253483" w:id="195"/>
      <w:r w:rsidRPr="00482FC8">
        <w:rPr>
          <w:lang w:val="es-419"/>
        </w:rPr>
        <w:t>Flujo Básico</w:t>
      </w:r>
      <w:bookmarkEnd w:id="195"/>
      <w:r w:rsidRPr="00482FC8">
        <w:t> </w:t>
      </w:r>
    </w:p>
    <w:tbl>
      <w:tblPr>
        <w:tblW w:w="937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84"/>
        <w:gridCol w:w="4692"/>
      </w:tblGrid>
      <w:tr w:rsidRPr="008548FD" w:rsidR="0093473F" w:rsidTr="00E320F9" w14:paraId="72222617" w14:textId="77777777">
        <w:trPr>
          <w:trHeight w:val="300"/>
        </w:trPr>
        <w:tc>
          <w:tcPr>
            <w:tcW w:w="4684"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11FAC20B" w14:textId="77777777">
            <w:pPr>
              <w:widowControl/>
              <w:spacing w:line="360" w:lineRule="auto"/>
              <w:jc w:val="both"/>
              <w:textAlignment w:val="baseline"/>
              <w:rPr>
                <w:rFonts w:cs="Arial"/>
                <w:lang w:val="es-MX"/>
              </w:rPr>
            </w:pPr>
            <w:r w:rsidRPr="00482FC8">
              <w:rPr>
                <w:rFonts w:cs="Arial"/>
                <w:b/>
                <w:lang w:val="es-419"/>
              </w:rPr>
              <w:t>2.1.</w:t>
            </w:r>
            <w:r w:rsidR="00E320F9">
              <w:rPr>
                <w:rFonts w:cs="Arial"/>
                <w:b/>
                <w:lang w:val="es-419"/>
              </w:rPr>
              <w:t>1</w:t>
            </w:r>
            <w:r w:rsidRPr="00482FC8">
              <w:rPr>
                <w:rFonts w:cs="Arial"/>
                <w:b/>
                <w:lang w:val="es-419"/>
              </w:rPr>
              <w:t xml:space="preserve">. </w:t>
            </w:r>
            <w:r w:rsidRPr="00482FC8">
              <w:rPr>
                <w:rFonts w:cs="Arial"/>
                <w:lang w:val="es-419"/>
              </w:rPr>
              <w:t>El usuario hace clic en la opción "Nuevo Foro".</w:t>
            </w:r>
            <w:r w:rsidRPr="00482FC8">
              <w:rPr>
                <w:rFonts w:cs="Arial"/>
                <w:lang w:val="es-MX"/>
              </w:rPr>
              <w:t> </w:t>
            </w:r>
          </w:p>
        </w:tc>
        <w:tc>
          <w:tcPr>
            <w:tcW w:w="4692" w:type="dxa"/>
            <w:tcBorders>
              <w:top w:val="single" w:color="auto" w:sz="6" w:space="0"/>
              <w:left w:val="single" w:color="auto" w:sz="6" w:space="0"/>
              <w:bottom w:val="single" w:color="auto" w:sz="6" w:space="0"/>
              <w:right w:val="single" w:color="auto" w:sz="6" w:space="0"/>
            </w:tcBorders>
            <w:shd w:val="clear" w:color="auto" w:fill="auto"/>
            <w:hideMark/>
          </w:tcPr>
          <w:p w:rsidR="00482FC8" w:rsidP="00986356" w:rsidRDefault="00482FC8" w14:paraId="5BF2C9BB" w14:textId="77777777">
            <w:pPr>
              <w:widowControl/>
              <w:spacing w:line="360" w:lineRule="auto"/>
              <w:jc w:val="both"/>
              <w:textAlignment w:val="baseline"/>
              <w:rPr>
                <w:rFonts w:cs="Arial"/>
                <w:lang w:val="es-MX"/>
              </w:rPr>
            </w:pPr>
            <w:r w:rsidRPr="00482FC8">
              <w:rPr>
                <w:rFonts w:cs="Arial"/>
                <w:b/>
                <w:lang w:val="es-419"/>
              </w:rPr>
              <w:t>2.1.</w:t>
            </w:r>
            <w:r w:rsidR="00E320F9">
              <w:rPr>
                <w:rFonts w:cs="Arial"/>
                <w:b/>
                <w:lang w:val="es-419"/>
              </w:rPr>
              <w:t>2</w:t>
            </w:r>
            <w:r w:rsidRPr="00482FC8">
              <w:rPr>
                <w:rFonts w:cs="Arial"/>
                <w:b/>
                <w:lang w:val="es-419"/>
              </w:rPr>
              <w:t xml:space="preserve">. </w:t>
            </w:r>
            <w:r w:rsidRPr="00482FC8">
              <w:rPr>
                <w:rFonts w:cs="Arial"/>
                <w:lang w:val="es-419"/>
              </w:rPr>
              <w:t>La aplicación web abre una ventana en el centro de la pantalla donde se muestra para ingresar los detalles del nuevo foro, incluyendo el título y contenido.</w:t>
            </w:r>
            <w:r w:rsidRPr="00482FC8">
              <w:rPr>
                <w:rFonts w:cs="Arial"/>
                <w:lang w:val="es-MX"/>
              </w:rPr>
              <w:t> </w:t>
            </w:r>
          </w:p>
          <w:p w:rsidRPr="00482FC8" w:rsidR="00E320F9" w:rsidP="00986356" w:rsidRDefault="00E320F9" w14:paraId="0C31EB72" w14:textId="77777777">
            <w:pPr>
              <w:widowControl/>
              <w:spacing w:line="360" w:lineRule="auto"/>
              <w:jc w:val="both"/>
              <w:textAlignment w:val="baseline"/>
              <w:rPr>
                <w:rFonts w:cs="Arial"/>
                <w:lang w:val="es-MX"/>
              </w:rPr>
            </w:pPr>
            <w:r w:rsidRPr="00482FC8">
              <w:rPr>
                <w:rFonts w:cs="Arial"/>
                <w:b/>
                <w:lang w:val="es-419"/>
              </w:rPr>
              <w:t>F.A.  2.2.</w:t>
            </w:r>
            <w:proofErr w:type="gramStart"/>
            <w:r w:rsidRPr="00482FC8">
              <w:rPr>
                <w:rFonts w:cs="Arial"/>
                <w:b/>
                <w:lang w:val="es-419"/>
              </w:rPr>
              <w:t>1.</w:t>
            </w:r>
            <w:r w:rsidR="008E3892">
              <w:rPr>
                <w:rFonts w:cs="Arial"/>
                <w:b/>
                <w:lang w:val="es-419"/>
              </w:rPr>
              <w:t>Página</w:t>
            </w:r>
            <w:proofErr w:type="gramEnd"/>
            <w:r w:rsidRPr="00482FC8">
              <w:rPr>
                <w:rFonts w:cs="Arial"/>
                <w:b/>
                <w:lang w:val="es-419"/>
              </w:rPr>
              <w:t xml:space="preserve"> principal</w:t>
            </w:r>
            <w:r w:rsidRPr="008548FD">
              <w:rPr>
                <w:rFonts w:cs="Arial"/>
                <w:lang w:val="es-ES"/>
              </w:rPr>
              <w:t> </w:t>
            </w:r>
          </w:p>
        </w:tc>
      </w:tr>
      <w:tr w:rsidRPr="008548FD" w:rsidR="0093473F" w:rsidTr="00E320F9" w14:paraId="183C3EC4" w14:textId="77777777">
        <w:trPr>
          <w:trHeight w:val="300"/>
        </w:trPr>
        <w:tc>
          <w:tcPr>
            <w:tcW w:w="4684"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231C2A9B" w14:textId="77777777">
            <w:pPr>
              <w:widowControl/>
              <w:spacing w:line="360" w:lineRule="auto"/>
              <w:jc w:val="both"/>
              <w:textAlignment w:val="baseline"/>
              <w:rPr>
                <w:rFonts w:cs="Arial"/>
                <w:lang w:val="es-MX"/>
              </w:rPr>
            </w:pPr>
            <w:r w:rsidRPr="00482FC8">
              <w:rPr>
                <w:rFonts w:cs="Arial"/>
                <w:b/>
                <w:lang w:val="es-419"/>
              </w:rPr>
              <w:t>2.1.</w:t>
            </w:r>
            <w:r w:rsidR="00E320F9">
              <w:rPr>
                <w:rFonts w:cs="Arial"/>
                <w:b/>
                <w:lang w:val="es-419"/>
              </w:rPr>
              <w:t>3</w:t>
            </w:r>
            <w:r w:rsidRPr="00482FC8">
              <w:rPr>
                <w:rFonts w:cs="Arial"/>
                <w:b/>
                <w:lang w:val="es-419"/>
              </w:rPr>
              <w:t xml:space="preserve">. </w:t>
            </w:r>
            <w:r w:rsidRPr="00482FC8">
              <w:rPr>
                <w:rFonts w:cs="Arial"/>
                <w:lang w:val="es-419"/>
              </w:rPr>
              <w:t>El usuario hace clic en el ícono de imagen/video en la parte superior derecha de la ventana de “Nuevo Foro” para adjuntar el archivo deseado.</w:t>
            </w:r>
            <w:r w:rsidRPr="00482FC8">
              <w:rPr>
                <w:rFonts w:cs="Arial"/>
                <w:lang w:val="es-MX"/>
              </w:rPr>
              <w:t> </w:t>
            </w:r>
          </w:p>
        </w:tc>
        <w:tc>
          <w:tcPr>
            <w:tcW w:w="4692"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0A9B45AB" w14:textId="77777777">
            <w:pPr>
              <w:widowControl/>
              <w:spacing w:line="360" w:lineRule="auto"/>
              <w:jc w:val="both"/>
              <w:textAlignment w:val="baseline"/>
              <w:rPr>
                <w:rFonts w:cs="Arial"/>
                <w:lang w:val="es-MX"/>
              </w:rPr>
            </w:pPr>
            <w:r w:rsidRPr="00482FC8">
              <w:rPr>
                <w:rFonts w:cs="Arial"/>
                <w:b/>
                <w:lang w:val="es-419"/>
              </w:rPr>
              <w:t>2.1.</w:t>
            </w:r>
            <w:r w:rsidR="00E320F9">
              <w:rPr>
                <w:rFonts w:cs="Arial"/>
                <w:b/>
                <w:lang w:val="es-419"/>
              </w:rPr>
              <w:t>4</w:t>
            </w:r>
            <w:r w:rsidRPr="00482FC8">
              <w:rPr>
                <w:rFonts w:cs="Arial"/>
                <w:b/>
                <w:lang w:val="es-419"/>
              </w:rPr>
              <w:t xml:space="preserve">. </w:t>
            </w:r>
            <w:r w:rsidRPr="00482FC8">
              <w:rPr>
                <w:rFonts w:cs="Arial"/>
                <w:lang w:val="es-419"/>
              </w:rPr>
              <w:t>Una vez que todos los campos estén correctamente llenados, el usuario puede adjuntar archivos si lo desea.</w:t>
            </w:r>
            <w:r w:rsidRPr="00482FC8">
              <w:rPr>
                <w:rFonts w:cs="Arial"/>
                <w:lang w:val="es-MX"/>
              </w:rPr>
              <w:t> </w:t>
            </w:r>
          </w:p>
          <w:p w:rsidRPr="008548FD" w:rsidR="00482FC8" w:rsidP="00986356" w:rsidRDefault="00482FC8" w14:paraId="01CC5DEF" w14:textId="77777777">
            <w:pPr>
              <w:widowControl/>
              <w:spacing w:line="360" w:lineRule="auto"/>
              <w:jc w:val="both"/>
              <w:textAlignment w:val="baseline"/>
              <w:rPr>
                <w:rFonts w:cs="Arial"/>
                <w:lang w:val="es-ES"/>
              </w:rPr>
            </w:pPr>
            <w:r w:rsidRPr="00482FC8">
              <w:rPr>
                <w:rFonts w:cs="Arial"/>
                <w:b/>
                <w:lang w:val="es-419"/>
              </w:rPr>
              <w:t>F.E. 2.3.1. Información Inválida</w:t>
            </w:r>
            <w:r w:rsidRPr="008548FD">
              <w:rPr>
                <w:rFonts w:cs="Arial"/>
                <w:lang w:val="es-ES"/>
              </w:rPr>
              <w:t> </w:t>
            </w:r>
          </w:p>
        </w:tc>
      </w:tr>
      <w:tr w:rsidRPr="003B397A" w:rsidR="0093473F" w:rsidTr="00E320F9" w14:paraId="6D572C7B" w14:textId="77777777">
        <w:trPr>
          <w:trHeight w:val="300"/>
        </w:trPr>
        <w:tc>
          <w:tcPr>
            <w:tcW w:w="4684"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5A40ADBC" w14:textId="77777777">
            <w:pPr>
              <w:widowControl/>
              <w:spacing w:line="360" w:lineRule="auto"/>
              <w:jc w:val="both"/>
              <w:textAlignment w:val="baseline"/>
              <w:rPr>
                <w:rFonts w:cs="Arial"/>
                <w:lang w:val="es-MX"/>
              </w:rPr>
            </w:pPr>
            <w:r w:rsidRPr="00482FC8">
              <w:rPr>
                <w:rFonts w:cs="Arial"/>
                <w:b/>
                <w:lang w:val="es-419"/>
              </w:rPr>
              <w:t>2.1.</w:t>
            </w:r>
            <w:r w:rsidR="00E320F9">
              <w:rPr>
                <w:rFonts w:cs="Arial"/>
                <w:b/>
                <w:lang w:val="es-419"/>
              </w:rPr>
              <w:t>5</w:t>
            </w:r>
            <w:r w:rsidRPr="00482FC8">
              <w:rPr>
                <w:rFonts w:cs="Arial"/>
                <w:b/>
                <w:lang w:val="es-419"/>
              </w:rPr>
              <w:t xml:space="preserve">. </w:t>
            </w:r>
            <w:r w:rsidRPr="00482FC8">
              <w:rPr>
                <w:rFonts w:cs="Arial"/>
                <w:lang w:val="es-419"/>
              </w:rPr>
              <w:t>El usuario hace clic en la opción “Publicar” en la parte inferior derecha de la ventana de “Nuevo Foro”.</w:t>
            </w:r>
            <w:r w:rsidRPr="00482FC8">
              <w:rPr>
                <w:rFonts w:cs="Arial"/>
                <w:lang w:val="es-MX"/>
              </w:rPr>
              <w:t> </w:t>
            </w:r>
          </w:p>
        </w:tc>
        <w:tc>
          <w:tcPr>
            <w:tcW w:w="4692"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7E55EF8B" w14:textId="77777777">
            <w:pPr>
              <w:widowControl/>
              <w:spacing w:line="360" w:lineRule="auto"/>
              <w:jc w:val="both"/>
              <w:textAlignment w:val="baseline"/>
              <w:rPr>
                <w:rFonts w:cs="Arial"/>
                <w:lang w:val="es-MX"/>
              </w:rPr>
            </w:pPr>
            <w:r w:rsidRPr="00482FC8">
              <w:rPr>
                <w:rFonts w:cs="Arial"/>
                <w:b/>
                <w:lang w:val="es-419"/>
              </w:rPr>
              <w:t>2.1.</w:t>
            </w:r>
            <w:r w:rsidR="00E320F9">
              <w:rPr>
                <w:rFonts w:cs="Arial"/>
                <w:b/>
                <w:lang w:val="es-419"/>
              </w:rPr>
              <w:t>6</w:t>
            </w:r>
            <w:r w:rsidRPr="00482FC8">
              <w:rPr>
                <w:rFonts w:cs="Arial"/>
                <w:b/>
                <w:lang w:val="es-419"/>
              </w:rPr>
              <w:t xml:space="preserve">. </w:t>
            </w:r>
            <w:r w:rsidRPr="00482FC8">
              <w:rPr>
                <w:rFonts w:cs="Arial"/>
                <w:lang w:val="es-419"/>
              </w:rPr>
              <w:t>La aplicación web guarda el contenido y los archivos adjuntos en la base de datos y el nuevo foro es visible para los otros usuarios que acceden al foro, junto con los archivos adjuntos.</w:t>
            </w:r>
            <w:r w:rsidRPr="00482FC8">
              <w:rPr>
                <w:rFonts w:cs="Arial"/>
                <w:lang w:val="es-MX"/>
              </w:rPr>
              <w:t> </w:t>
            </w:r>
          </w:p>
          <w:p w:rsidRPr="00482FC8" w:rsidR="00482FC8" w:rsidP="00986356" w:rsidRDefault="00482FC8" w14:paraId="41D39711" w14:textId="77777777">
            <w:pPr>
              <w:widowControl/>
              <w:spacing w:line="360" w:lineRule="auto"/>
              <w:jc w:val="both"/>
              <w:textAlignment w:val="baseline"/>
              <w:rPr>
                <w:rFonts w:cs="Arial"/>
                <w:lang w:val="es-MX"/>
              </w:rPr>
            </w:pPr>
            <w:r w:rsidRPr="00482FC8">
              <w:rPr>
                <w:rFonts w:cs="Arial"/>
                <w:b/>
                <w:lang w:val="es-419"/>
              </w:rPr>
              <w:t>F.E. 2.3.2. Error de Conexión </w:t>
            </w:r>
            <w:r w:rsidRPr="00482FC8">
              <w:rPr>
                <w:rFonts w:cs="Arial"/>
                <w:lang w:val="es-MX"/>
              </w:rPr>
              <w:t> </w:t>
            </w:r>
          </w:p>
        </w:tc>
      </w:tr>
    </w:tbl>
    <w:p w:rsidRPr="00482FC8" w:rsidR="00482FC8" w:rsidP="00986356" w:rsidRDefault="00482FC8" w14:paraId="44526B8F" w14:textId="77777777">
      <w:pPr>
        <w:widowControl/>
        <w:spacing w:line="360" w:lineRule="auto"/>
        <w:jc w:val="both"/>
        <w:textAlignment w:val="baseline"/>
        <w:rPr>
          <w:rFonts w:cs="Arial"/>
          <w:lang w:val="es-MX"/>
        </w:rPr>
      </w:pPr>
      <w:r w:rsidRPr="00482FC8">
        <w:rPr>
          <w:rFonts w:cs="Arial"/>
          <w:lang w:val="es-MX"/>
        </w:rPr>
        <w:t> </w:t>
      </w:r>
    </w:p>
    <w:p w:rsidRPr="00482FC8" w:rsidR="00482FC8" w:rsidP="00263748" w:rsidRDefault="00482FC8" w14:paraId="28F536F9" w14:textId="77777777">
      <w:pPr>
        <w:pStyle w:val="Heading2"/>
      </w:pPr>
      <w:bookmarkStart w:name="_Toc170253484" w:id="196"/>
      <w:r w:rsidRPr="00482FC8">
        <w:rPr>
          <w:lang w:val="es-419"/>
        </w:rPr>
        <w:t>Flujos Alternos</w:t>
      </w:r>
      <w:bookmarkEnd w:id="196"/>
      <w:r w:rsidRPr="00482FC8">
        <w:t> </w:t>
      </w:r>
    </w:p>
    <w:p w:rsidRPr="00263748" w:rsidR="00E320F9" w:rsidP="00263748" w:rsidRDefault="00E320F9" w14:paraId="624AC91E" w14:textId="77777777">
      <w:pPr>
        <w:pStyle w:val="Heading3"/>
        <w:rPr>
          <w:b/>
          <w:bCs/>
          <w:i w:val="0"/>
          <w:iCs/>
          <w:sz w:val="24"/>
          <w:szCs w:val="24"/>
        </w:rPr>
      </w:pPr>
      <w:bookmarkStart w:name="_Toc170253485" w:id="197"/>
      <w:r w:rsidRPr="00263748">
        <w:rPr>
          <w:b/>
          <w:bCs/>
          <w:i w:val="0"/>
          <w:iCs/>
        </w:rPr>
        <w:t>Página Principal</w:t>
      </w:r>
      <w:bookmarkEnd w:id="197"/>
    </w:p>
    <w:p w:rsidRPr="00482FC8" w:rsidR="00E320F9" w:rsidP="00263748" w:rsidRDefault="00E320F9" w14:paraId="6A127BDB" w14:textId="77777777">
      <w:pPr>
        <w:widowControl/>
        <w:spacing w:before="120" w:after="60" w:line="360" w:lineRule="auto"/>
        <w:ind w:left="709"/>
        <w:jc w:val="both"/>
        <w:rPr>
          <w:rFonts w:cs="Arial"/>
          <w:sz w:val="24"/>
          <w:szCs w:val="24"/>
          <w:lang w:val="es-MX"/>
        </w:rPr>
      </w:pPr>
      <w:r w:rsidRPr="00482FC8">
        <w:rPr>
          <w:rFonts w:cs="Arial"/>
          <w:lang w:val="es-MX"/>
        </w:rPr>
        <w:t>Al presionar el icono el usuario podrá regresar a la página principal del sistema en donde se encuentra el menú principal que contiene todas las funciones que el organismo puede realizar.</w:t>
      </w:r>
    </w:p>
    <w:p w:rsidRPr="00263748" w:rsidR="00482FC8" w:rsidP="00263748" w:rsidRDefault="00482FC8" w14:paraId="62267957" w14:textId="77777777">
      <w:pPr>
        <w:pStyle w:val="Heading3"/>
        <w:rPr>
          <w:b/>
          <w:bCs/>
          <w:i w:val="0"/>
          <w:iCs/>
        </w:rPr>
      </w:pPr>
      <w:bookmarkStart w:name="_Toc170253486" w:id="198"/>
      <w:r w:rsidRPr="00263748">
        <w:rPr>
          <w:b/>
          <w:bCs/>
          <w:i w:val="0"/>
          <w:iCs/>
          <w:lang w:val="es-419"/>
        </w:rPr>
        <w:t>Información Invalida</w:t>
      </w:r>
      <w:bookmarkEnd w:id="198"/>
      <w:r w:rsidRPr="00263748">
        <w:rPr>
          <w:b/>
          <w:bCs/>
          <w:i w:val="0"/>
          <w:iCs/>
          <w:lang w:val="es-419"/>
        </w:rPr>
        <w:t> </w:t>
      </w:r>
      <w:r w:rsidRPr="00263748">
        <w:rPr>
          <w:b/>
          <w:bCs/>
          <w:i w:val="0"/>
          <w:iCs/>
        </w:rPr>
        <w:t> </w:t>
      </w:r>
    </w:p>
    <w:p w:rsidRPr="00482FC8" w:rsidR="00482FC8" w:rsidP="00263748" w:rsidRDefault="00482FC8" w14:paraId="7909F750" w14:textId="77777777">
      <w:pPr>
        <w:widowControl/>
        <w:spacing w:line="360" w:lineRule="auto"/>
        <w:ind w:left="709"/>
        <w:jc w:val="both"/>
        <w:textAlignment w:val="baseline"/>
        <w:rPr>
          <w:rFonts w:cs="Arial"/>
          <w:lang w:val="es-MX"/>
        </w:rPr>
      </w:pPr>
      <w:r w:rsidRPr="00482FC8">
        <w:rPr>
          <w:rFonts w:cs="Arial"/>
          <w:lang w:val="es-419"/>
        </w:rPr>
        <w:t>Si el usuario ingresa información inválida (como un campo vacío), la aplicación web muestra un mensaje de error solicitando la corrección de los datos antes de publicar.</w:t>
      </w:r>
      <w:r w:rsidRPr="00482FC8">
        <w:rPr>
          <w:rFonts w:cs="Arial"/>
          <w:lang w:val="es-MX"/>
        </w:rPr>
        <w:t> </w:t>
      </w:r>
    </w:p>
    <w:p w:rsidRPr="00263748" w:rsidR="00482FC8" w:rsidP="00263748" w:rsidRDefault="00482FC8" w14:paraId="0E61A9CF" w14:textId="77777777">
      <w:pPr>
        <w:pStyle w:val="Heading3"/>
        <w:rPr>
          <w:b/>
          <w:bCs/>
          <w:i w:val="0"/>
          <w:iCs/>
        </w:rPr>
      </w:pPr>
      <w:bookmarkStart w:name="_Toc170253487" w:id="199"/>
      <w:r w:rsidRPr="00263748">
        <w:rPr>
          <w:b/>
          <w:bCs/>
          <w:i w:val="0"/>
          <w:iCs/>
          <w:lang w:val="es-419"/>
        </w:rPr>
        <w:t>Error de Conexión</w:t>
      </w:r>
      <w:bookmarkEnd w:id="199"/>
      <w:r w:rsidRPr="00263748">
        <w:rPr>
          <w:b/>
          <w:bCs/>
          <w:i w:val="0"/>
          <w:iCs/>
        </w:rPr>
        <w:t> </w:t>
      </w:r>
    </w:p>
    <w:p w:rsidRPr="00482FC8" w:rsidR="00482FC8" w:rsidP="00263748" w:rsidRDefault="00482FC8" w14:paraId="53BC137C" w14:textId="77777777">
      <w:pPr>
        <w:widowControl/>
        <w:spacing w:line="360" w:lineRule="auto"/>
        <w:ind w:left="709"/>
        <w:jc w:val="both"/>
        <w:textAlignment w:val="baseline"/>
        <w:rPr>
          <w:rFonts w:cs="Arial"/>
          <w:lang w:val="es-MX"/>
        </w:rPr>
      </w:pPr>
      <w:r w:rsidRPr="00482FC8">
        <w:rPr>
          <w:rFonts w:cs="Arial"/>
          <w:lang w:val="es-419"/>
        </w:rPr>
        <w:t>La aplicación web detecta una pérdida de conexión con el servidor de base de datos y muestra un mensaje indicando que la conexión no está disponible y que la publicación no se ha completado.</w:t>
      </w:r>
      <w:r w:rsidRPr="00482FC8">
        <w:rPr>
          <w:rFonts w:cs="Arial"/>
          <w:lang w:val="es-MX"/>
        </w:rPr>
        <w:t> </w:t>
      </w:r>
    </w:p>
    <w:p w:rsidRPr="00482FC8" w:rsidR="00482FC8" w:rsidP="00986356" w:rsidRDefault="00482FC8" w14:paraId="7144591B" w14:textId="77777777">
      <w:pPr>
        <w:widowControl/>
        <w:spacing w:line="360" w:lineRule="auto"/>
        <w:jc w:val="both"/>
        <w:textAlignment w:val="baseline"/>
        <w:rPr>
          <w:rFonts w:cs="Arial"/>
          <w:lang w:val="es-MX"/>
        </w:rPr>
      </w:pPr>
      <w:r w:rsidRPr="00482FC8">
        <w:rPr>
          <w:rFonts w:cs="Arial"/>
          <w:lang w:val="es-MX"/>
        </w:rPr>
        <w:t> </w:t>
      </w:r>
    </w:p>
    <w:p w:rsidRPr="00482FC8" w:rsidR="00482FC8" w:rsidP="00263748" w:rsidRDefault="00482FC8" w14:paraId="661B5193" w14:textId="77777777">
      <w:pPr>
        <w:pStyle w:val="Heading1"/>
      </w:pPr>
      <w:bookmarkStart w:name="_Toc170253488" w:id="200"/>
      <w:r w:rsidRPr="00482FC8">
        <w:rPr>
          <w:lang w:val="es-419"/>
        </w:rPr>
        <w:t>Requerimientos especiales</w:t>
      </w:r>
      <w:bookmarkEnd w:id="200"/>
      <w:r w:rsidRPr="00482FC8">
        <w:t> </w:t>
      </w:r>
    </w:p>
    <w:p w:rsidRPr="00482FC8" w:rsidR="00482FC8" w:rsidP="00986356" w:rsidRDefault="00482FC8" w14:paraId="41155C7A" w14:textId="77777777">
      <w:pPr>
        <w:widowControl/>
        <w:spacing w:line="360" w:lineRule="auto"/>
        <w:jc w:val="both"/>
        <w:textAlignment w:val="baseline"/>
        <w:rPr>
          <w:rFonts w:cs="Arial"/>
        </w:rPr>
      </w:pPr>
      <w:r w:rsidRPr="00482FC8">
        <w:rPr>
          <w:rFonts w:cs="Arial"/>
        </w:rPr>
        <w:t> </w:t>
      </w:r>
    </w:p>
    <w:p w:rsidRPr="00482FC8" w:rsidR="00482FC8" w:rsidP="00263748" w:rsidRDefault="00482FC8" w14:paraId="6B89999F" w14:textId="77777777">
      <w:pPr>
        <w:pStyle w:val="Heading1"/>
      </w:pPr>
      <w:bookmarkStart w:name="_Toc170253489" w:id="201"/>
      <w:r w:rsidRPr="00482FC8">
        <w:rPr>
          <w:lang w:val="es-419"/>
        </w:rPr>
        <w:t>Precondiciones</w:t>
      </w:r>
      <w:bookmarkEnd w:id="201"/>
      <w:r w:rsidRPr="00482FC8">
        <w:t> </w:t>
      </w:r>
    </w:p>
    <w:p w:rsidR="00482FC8" w:rsidP="002D2EAC" w:rsidRDefault="00482FC8" w14:paraId="18D758C8" w14:textId="77777777">
      <w:pPr>
        <w:widowControl/>
        <w:numPr>
          <w:ilvl w:val="1"/>
          <w:numId w:val="23"/>
        </w:numPr>
        <w:spacing w:after="160" w:line="360" w:lineRule="auto"/>
        <w:jc w:val="both"/>
        <w:textAlignment w:val="baseline"/>
        <w:rPr>
          <w:rFonts w:cs="Arial"/>
          <w:lang w:val="es-MX"/>
        </w:rPr>
      </w:pPr>
      <w:r w:rsidRPr="00482FC8">
        <w:rPr>
          <w:rFonts w:cs="Arial"/>
          <w:lang w:val="es-419"/>
        </w:rPr>
        <w:t>El estudiante debe haber accedido a la aplicación web, es decir, haber realizado el CU Ingresar al aplicativo web.</w:t>
      </w:r>
      <w:r w:rsidRPr="00482FC8">
        <w:rPr>
          <w:rFonts w:cs="Arial"/>
          <w:lang w:val="es-MX"/>
        </w:rPr>
        <w:t> </w:t>
      </w:r>
    </w:p>
    <w:p w:rsidRPr="00263748" w:rsidR="00482FC8" w:rsidP="002D2EAC" w:rsidRDefault="00E320F9" w14:paraId="7756D94B" w14:textId="3CF33FF8">
      <w:pPr>
        <w:widowControl/>
        <w:numPr>
          <w:ilvl w:val="1"/>
          <w:numId w:val="23"/>
        </w:numPr>
        <w:spacing w:after="160" w:line="360" w:lineRule="auto"/>
        <w:jc w:val="both"/>
        <w:textAlignment w:val="baseline"/>
        <w:rPr>
          <w:rFonts w:cs="Arial"/>
          <w:lang w:val="es-MX"/>
        </w:rPr>
      </w:pPr>
      <w:r>
        <w:rPr>
          <w:rFonts w:cs="Arial"/>
          <w:lang w:val="es-MX"/>
        </w:rPr>
        <w:t>E</w:t>
      </w:r>
      <w:r w:rsidRPr="00E320F9">
        <w:rPr>
          <w:rFonts w:cs="Arial"/>
          <w:lang w:val="es-MX"/>
        </w:rPr>
        <w:t>l usuario (estudiante, profesor, trabajador o la organización) hace clic en la opción "Foro" en el menú principal.</w:t>
      </w:r>
    </w:p>
    <w:p w:rsidRPr="00482FC8" w:rsidR="00482FC8" w:rsidP="00263748" w:rsidRDefault="00482FC8" w14:paraId="59DAFE84" w14:textId="77777777">
      <w:pPr>
        <w:pStyle w:val="Heading1"/>
      </w:pPr>
      <w:bookmarkStart w:name="_Toc170253490" w:id="202"/>
      <w:r w:rsidRPr="00482FC8">
        <w:rPr>
          <w:lang w:val="es-419"/>
        </w:rPr>
        <w:t>Postcondiciones</w:t>
      </w:r>
      <w:bookmarkEnd w:id="202"/>
      <w:r w:rsidRPr="00482FC8">
        <w:t> </w:t>
      </w:r>
    </w:p>
    <w:p w:rsidRPr="00482FC8" w:rsidR="00482FC8" w:rsidP="002D2EAC" w:rsidRDefault="00482FC8" w14:paraId="4162F9ED" w14:textId="77777777">
      <w:pPr>
        <w:widowControl/>
        <w:numPr>
          <w:ilvl w:val="1"/>
          <w:numId w:val="24"/>
        </w:numPr>
        <w:spacing w:after="160" w:line="360" w:lineRule="auto"/>
        <w:jc w:val="both"/>
        <w:textAlignment w:val="baseline"/>
        <w:rPr>
          <w:rFonts w:cs="Arial"/>
          <w:lang w:val="es-MX"/>
        </w:rPr>
      </w:pPr>
      <w:r w:rsidRPr="00482FC8">
        <w:rPr>
          <w:rFonts w:cs="Arial"/>
          <w:lang w:val="es-419"/>
        </w:rPr>
        <w:t>Si el foro se publica correctamente, los datos del foro deben estar almacenados en la base de datos del sistema.</w:t>
      </w:r>
      <w:r w:rsidRPr="00482FC8">
        <w:rPr>
          <w:rFonts w:cs="Arial"/>
          <w:lang w:val="es-MX"/>
        </w:rPr>
        <w:t> </w:t>
      </w:r>
    </w:p>
    <w:p w:rsidRPr="00482FC8" w:rsidR="00482FC8" w:rsidP="002D2EAC" w:rsidRDefault="00482FC8" w14:paraId="0D1AC920" w14:textId="77777777">
      <w:pPr>
        <w:widowControl/>
        <w:numPr>
          <w:ilvl w:val="1"/>
          <w:numId w:val="24"/>
        </w:numPr>
        <w:spacing w:after="160" w:line="360" w:lineRule="auto"/>
        <w:jc w:val="both"/>
        <w:textAlignment w:val="baseline"/>
        <w:rPr>
          <w:rFonts w:cs="Arial"/>
          <w:lang w:val="es-MX"/>
        </w:rPr>
      </w:pPr>
      <w:r w:rsidRPr="00482FC8">
        <w:rPr>
          <w:rFonts w:cs="Arial"/>
          <w:lang w:val="es-419"/>
        </w:rPr>
        <w:t>El nuevo foro debe ser visible en la lista de foros para todos los usuarios del sistema.</w:t>
      </w:r>
      <w:r w:rsidRPr="00482FC8">
        <w:rPr>
          <w:rFonts w:cs="Arial"/>
          <w:lang w:val="es-MX"/>
        </w:rPr>
        <w:t> </w:t>
      </w:r>
    </w:p>
    <w:p w:rsidR="00E52DCA" w:rsidP="0073154A" w:rsidRDefault="00482FC8" w14:paraId="3E39882D" w14:textId="77777777">
      <w:pPr>
        <w:pStyle w:val="Heading1"/>
        <w:numPr>
          <w:ilvl w:val="0"/>
          <w:numId w:val="0"/>
        </w:numPr>
        <w:jc w:val="center"/>
        <w:rPr>
          <w:sz w:val="28"/>
          <w:szCs w:val="22"/>
          <w:lang w:val="es-MX"/>
        </w:rPr>
        <w:sectPr w:rsidR="00E52DCA" w:rsidSect="00E52DCA">
          <w:headerReference w:type="default" r:id="rId52"/>
          <w:headerReference w:type="first" r:id="rId53"/>
          <w:footerReference w:type="first" r:id="rId54"/>
          <w:pgSz w:w="12240" w:h="15840" w:orient="portrait"/>
          <w:pgMar w:top="1440" w:right="1041" w:bottom="1440" w:left="1440" w:header="720" w:footer="720" w:gutter="0"/>
          <w:cols w:space="720"/>
          <w:docGrid w:linePitch="360"/>
        </w:sectPr>
      </w:pPr>
      <w:r w:rsidRPr="0073154A">
        <w:rPr>
          <w:sz w:val="28"/>
          <w:szCs w:val="22"/>
          <w:lang w:val="es-MX"/>
        </w:rPr>
        <w:br w:type="page"/>
      </w:r>
    </w:p>
    <w:p w:rsidRPr="0073154A" w:rsidR="00482FC8" w:rsidP="0073154A" w:rsidRDefault="00482FC8" w14:paraId="10A72BA3" w14:textId="35ECA7B0">
      <w:pPr>
        <w:pStyle w:val="Heading1"/>
        <w:numPr>
          <w:ilvl w:val="0"/>
          <w:numId w:val="0"/>
        </w:numPr>
        <w:jc w:val="center"/>
        <w:rPr>
          <w:sz w:val="22"/>
          <w:szCs w:val="22"/>
          <w:lang w:val="es-MX"/>
        </w:rPr>
      </w:pPr>
      <w:bookmarkStart w:name="_Toc170253491" w:id="203"/>
      <w:r w:rsidRPr="0073154A">
        <w:rPr>
          <w:sz w:val="28"/>
          <w:szCs w:val="22"/>
          <w:lang w:val="es-419"/>
        </w:rPr>
        <w:t>Especificación de Caso de Uso: &lt;Comentar en el Foro&gt;</w:t>
      </w:r>
      <w:bookmarkEnd w:id="203"/>
    </w:p>
    <w:p w:rsidRPr="00482FC8" w:rsidR="00482FC8" w:rsidP="002D2EAC" w:rsidRDefault="00482FC8" w14:paraId="7841CFB9" w14:textId="77777777">
      <w:pPr>
        <w:pStyle w:val="Heading1"/>
        <w:numPr>
          <w:ilvl w:val="0"/>
          <w:numId w:val="41"/>
        </w:numPr>
      </w:pPr>
      <w:bookmarkStart w:name="_Toc170253492" w:id="204"/>
      <w:r w:rsidRPr="0073154A">
        <w:rPr>
          <w:lang w:val="es-419"/>
        </w:rPr>
        <w:t>Configurar Perfil (Estudiante)</w:t>
      </w:r>
      <w:bookmarkEnd w:id="204"/>
      <w:r w:rsidRPr="00482FC8">
        <w:t> </w:t>
      </w:r>
    </w:p>
    <w:p w:rsidRPr="00482FC8" w:rsidR="00482FC8" w:rsidP="0073154A" w:rsidRDefault="00482FC8" w14:paraId="0FCADF4D" w14:textId="77777777">
      <w:pPr>
        <w:pStyle w:val="Heading2"/>
      </w:pPr>
      <w:bookmarkStart w:name="_Toc170253493" w:id="205"/>
      <w:r w:rsidRPr="00482FC8">
        <w:rPr>
          <w:lang w:val="es-419"/>
        </w:rPr>
        <w:t>Breve Descripción</w:t>
      </w:r>
      <w:bookmarkEnd w:id="205"/>
      <w:r w:rsidRPr="00482FC8">
        <w:t> </w:t>
      </w:r>
    </w:p>
    <w:p w:rsidRPr="00482FC8" w:rsidR="00482FC8" w:rsidP="00986356" w:rsidRDefault="00482FC8" w14:paraId="74E54072" w14:textId="77777777">
      <w:pPr>
        <w:widowControl/>
        <w:spacing w:line="360" w:lineRule="auto"/>
        <w:ind w:left="990"/>
        <w:jc w:val="both"/>
        <w:textAlignment w:val="baseline"/>
        <w:rPr>
          <w:rFonts w:cs="Arial"/>
          <w:lang w:val="es-MX"/>
        </w:rPr>
      </w:pPr>
      <w:r w:rsidRPr="00482FC8">
        <w:rPr>
          <w:rFonts w:cs="Arial"/>
          <w:lang w:val="es-419"/>
        </w:rPr>
        <w:t>Este caso de uso describe el flujo de eventos de cómo los estudiantes, profesores, trabajadores y organizaciones pueden comentar en los foros existentes en la aplicación web "Universidad Social" para que otros usuarios puedan ver y responder.</w:t>
      </w:r>
      <w:r w:rsidRPr="00482FC8">
        <w:rPr>
          <w:rFonts w:cs="Arial"/>
          <w:lang w:val="es-MX"/>
        </w:rPr>
        <w:t> </w:t>
      </w:r>
    </w:p>
    <w:p w:rsidRPr="00482FC8" w:rsidR="00482FC8" w:rsidP="00986356" w:rsidRDefault="00482FC8" w14:paraId="19E64D74" w14:textId="77777777">
      <w:pPr>
        <w:widowControl/>
        <w:spacing w:line="360" w:lineRule="auto"/>
        <w:jc w:val="both"/>
        <w:textAlignment w:val="baseline"/>
        <w:rPr>
          <w:rFonts w:cs="Arial"/>
          <w:lang w:val="es-MX"/>
        </w:rPr>
      </w:pPr>
      <w:r w:rsidRPr="00482FC8">
        <w:rPr>
          <w:rFonts w:cs="Arial"/>
          <w:lang w:val="es-MX"/>
        </w:rPr>
        <w:t> </w:t>
      </w:r>
    </w:p>
    <w:p w:rsidRPr="00482FC8" w:rsidR="00482FC8" w:rsidP="0073154A" w:rsidRDefault="00482FC8" w14:paraId="33360E51" w14:textId="77777777">
      <w:pPr>
        <w:pStyle w:val="Heading1"/>
      </w:pPr>
      <w:bookmarkStart w:name="_Toc170253494" w:id="206"/>
      <w:r w:rsidRPr="00482FC8">
        <w:rPr>
          <w:lang w:val="es-419"/>
        </w:rPr>
        <w:t>Flujo de Eventos</w:t>
      </w:r>
      <w:bookmarkEnd w:id="206"/>
      <w:r w:rsidRPr="00482FC8">
        <w:t> </w:t>
      </w:r>
    </w:p>
    <w:p w:rsidRPr="00482FC8" w:rsidR="00482FC8" w:rsidP="0073154A" w:rsidRDefault="00482FC8" w14:paraId="3BD01597" w14:textId="77777777">
      <w:pPr>
        <w:pStyle w:val="Heading2"/>
      </w:pPr>
      <w:bookmarkStart w:name="_Toc170253495" w:id="207"/>
      <w:r w:rsidRPr="00482FC8">
        <w:rPr>
          <w:lang w:val="es-419"/>
        </w:rPr>
        <w:t>Flujo Básico</w:t>
      </w:r>
      <w:bookmarkEnd w:id="207"/>
      <w:r w:rsidRPr="00482FC8">
        <w:t> </w:t>
      </w:r>
    </w:p>
    <w:tbl>
      <w:tblPr>
        <w:tblW w:w="937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88"/>
        <w:gridCol w:w="4688"/>
      </w:tblGrid>
      <w:tr w:rsidRPr="008548FD" w:rsidR="0093473F" w:rsidTr="00D343A3" w14:paraId="64EE79BA" w14:textId="77777777">
        <w:trPr>
          <w:trHeight w:val="300"/>
        </w:trPr>
        <w:tc>
          <w:tcPr>
            <w:tcW w:w="4688"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38D9055E" w14:textId="77777777">
            <w:pPr>
              <w:widowControl/>
              <w:spacing w:line="360" w:lineRule="auto"/>
              <w:jc w:val="both"/>
              <w:textAlignment w:val="baseline"/>
              <w:rPr>
                <w:rFonts w:cs="Arial"/>
                <w:lang w:val="es-MX"/>
              </w:rPr>
            </w:pPr>
            <w:r w:rsidRPr="00482FC8">
              <w:rPr>
                <w:rFonts w:cs="Arial"/>
                <w:b/>
                <w:lang w:val="es-419"/>
              </w:rPr>
              <w:t>2.1.</w:t>
            </w:r>
            <w:r w:rsidR="00D343A3">
              <w:rPr>
                <w:rFonts w:cs="Arial"/>
                <w:b/>
                <w:lang w:val="es-419"/>
              </w:rPr>
              <w:t>1</w:t>
            </w:r>
            <w:r w:rsidRPr="00482FC8">
              <w:rPr>
                <w:rFonts w:cs="Arial"/>
                <w:b/>
                <w:lang w:val="es-419"/>
              </w:rPr>
              <w:t xml:space="preserve">. </w:t>
            </w:r>
            <w:r w:rsidRPr="00482FC8">
              <w:rPr>
                <w:rFonts w:cs="Arial"/>
                <w:lang w:val="es-419"/>
              </w:rPr>
              <w:t>El usuario selecciona un foro existente en el que desea comentar.</w:t>
            </w:r>
            <w:r w:rsidRPr="00482FC8">
              <w:rPr>
                <w:rFonts w:cs="Arial"/>
                <w:lang w:val="es-MX"/>
              </w:rPr>
              <w:t> </w:t>
            </w:r>
          </w:p>
        </w:tc>
        <w:tc>
          <w:tcPr>
            <w:tcW w:w="4688" w:type="dxa"/>
            <w:tcBorders>
              <w:top w:val="single" w:color="auto" w:sz="6" w:space="0"/>
              <w:left w:val="single" w:color="auto" w:sz="6" w:space="0"/>
              <w:bottom w:val="single" w:color="auto" w:sz="6" w:space="0"/>
              <w:right w:val="single" w:color="auto" w:sz="6" w:space="0"/>
            </w:tcBorders>
            <w:shd w:val="clear" w:color="auto" w:fill="auto"/>
            <w:hideMark/>
          </w:tcPr>
          <w:p w:rsidR="00482FC8" w:rsidP="00986356" w:rsidRDefault="00482FC8" w14:paraId="78AFB3DF" w14:textId="77777777">
            <w:pPr>
              <w:widowControl/>
              <w:spacing w:line="360" w:lineRule="auto"/>
              <w:jc w:val="both"/>
              <w:textAlignment w:val="baseline"/>
              <w:rPr>
                <w:rFonts w:cs="Arial"/>
                <w:lang w:val="es-MX"/>
              </w:rPr>
            </w:pPr>
            <w:r w:rsidRPr="00482FC8">
              <w:rPr>
                <w:rFonts w:cs="Arial"/>
                <w:b/>
                <w:lang w:val="es-419"/>
              </w:rPr>
              <w:t>2.1.</w:t>
            </w:r>
            <w:r w:rsidR="00D343A3">
              <w:rPr>
                <w:rFonts w:cs="Arial"/>
                <w:b/>
                <w:lang w:val="es-419"/>
              </w:rPr>
              <w:t>2</w:t>
            </w:r>
            <w:r w:rsidRPr="00482FC8">
              <w:rPr>
                <w:rFonts w:cs="Arial"/>
                <w:b/>
                <w:lang w:val="es-419"/>
              </w:rPr>
              <w:t xml:space="preserve">. </w:t>
            </w:r>
            <w:r w:rsidRPr="00482FC8">
              <w:rPr>
                <w:rFonts w:cs="Arial"/>
                <w:lang w:val="es-419"/>
              </w:rPr>
              <w:t>La aplicación web muestra el contenido del foro seleccionado.</w:t>
            </w:r>
            <w:r w:rsidRPr="00482FC8">
              <w:rPr>
                <w:rFonts w:cs="Arial"/>
                <w:lang w:val="es-MX"/>
              </w:rPr>
              <w:t> </w:t>
            </w:r>
          </w:p>
          <w:p w:rsidRPr="00482FC8" w:rsidR="00D343A3" w:rsidP="00986356" w:rsidRDefault="00D343A3" w14:paraId="07947238" w14:textId="77777777">
            <w:pPr>
              <w:widowControl/>
              <w:spacing w:line="360" w:lineRule="auto"/>
              <w:jc w:val="both"/>
              <w:textAlignment w:val="baseline"/>
              <w:rPr>
                <w:rFonts w:cs="Arial"/>
                <w:lang w:val="es-MX"/>
              </w:rPr>
            </w:pPr>
            <w:r w:rsidRPr="00482FC8">
              <w:rPr>
                <w:rFonts w:cs="Arial"/>
                <w:b/>
                <w:lang w:val="es-419"/>
              </w:rPr>
              <w:t xml:space="preserve">F.A. 2.2.1. </w:t>
            </w:r>
            <w:r w:rsidR="00FC7A9C">
              <w:rPr>
                <w:rFonts w:cs="Arial"/>
                <w:b/>
                <w:lang w:val="es-419"/>
              </w:rPr>
              <w:t>Página</w:t>
            </w:r>
            <w:r w:rsidRPr="00482FC8">
              <w:rPr>
                <w:rFonts w:cs="Arial"/>
                <w:b/>
                <w:lang w:val="es-419"/>
              </w:rPr>
              <w:t xml:space="preserve"> Principal</w:t>
            </w:r>
            <w:r w:rsidRPr="008548FD">
              <w:rPr>
                <w:rFonts w:cs="Arial"/>
                <w:lang w:val="es-ES"/>
              </w:rPr>
              <w:t> </w:t>
            </w:r>
          </w:p>
        </w:tc>
      </w:tr>
      <w:tr w:rsidRPr="003B397A" w:rsidR="0093473F" w:rsidTr="00D343A3" w14:paraId="1825FECE" w14:textId="77777777">
        <w:trPr>
          <w:trHeight w:val="300"/>
        </w:trPr>
        <w:tc>
          <w:tcPr>
            <w:tcW w:w="4688"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2BC0B4EE" w14:textId="77777777">
            <w:pPr>
              <w:widowControl/>
              <w:spacing w:line="360" w:lineRule="auto"/>
              <w:jc w:val="both"/>
              <w:textAlignment w:val="baseline"/>
              <w:rPr>
                <w:rFonts w:cs="Arial"/>
                <w:lang w:val="es-MX"/>
              </w:rPr>
            </w:pPr>
            <w:r w:rsidRPr="00482FC8">
              <w:rPr>
                <w:rFonts w:cs="Arial"/>
                <w:b/>
                <w:lang w:val="es-419"/>
              </w:rPr>
              <w:t>2.1.</w:t>
            </w:r>
            <w:r w:rsidR="00D343A3">
              <w:rPr>
                <w:rFonts w:cs="Arial"/>
                <w:b/>
                <w:lang w:val="es-419"/>
              </w:rPr>
              <w:t>3</w:t>
            </w:r>
            <w:r w:rsidRPr="00482FC8">
              <w:rPr>
                <w:rFonts w:cs="Arial"/>
                <w:b/>
                <w:lang w:val="es-419"/>
              </w:rPr>
              <w:t xml:space="preserve">. </w:t>
            </w:r>
            <w:r w:rsidRPr="00482FC8">
              <w:rPr>
                <w:rFonts w:cs="Arial"/>
                <w:lang w:val="es-419"/>
              </w:rPr>
              <w:t>El usuario hace clic en el cuadro “Agregar nuevo comentario” en la parte inferior del foro seleccionado.</w:t>
            </w:r>
            <w:r w:rsidRPr="00482FC8">
              <w:rPr>
                <w:rFonts w:cs="Arial"/>
                <w:lang w:val="es-MX"/>
              </w:rPr>
              <w:t> </w:t>
            </w:r>
          </w:p>
        </w:tc>
        <w:tc>
          <w:tcPr>
            <w:tcW w:w="4688"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1AE9D891" w14:textId="77777777">
            <w:pPr>
              <w:widowControl/>
              <w:spacing w:line="360" w:lineRule="auto"/>
              <w:jc w:val="both"/>
              <w:textAlignment w:val="baseline"/>
              <w:rPr>
                <w:rFonts w:cs="Arial"/>
                <w:lang w:val="es-MX"/>
              </w:rPr>
            </w:pPr>
            <w:r w:rsidRPr="00482FC8">
              <w:rPr>
                <w:rFonts w:cs="Arial"/>
                <w:b/>
                <w:lang w:val="es-419"/>
              </w:rPr>
              <w:t>2.1.</w:t>
            </w:r>
            <w:r w:rsidR="00D343A3">
              <w:rPr>
                <w:rFonts w:cs="Arial"/>
                <w:b/>
                <w:lang w:val="es-419"/>
              </w:rPr>
              <w:t>4</w:t>
            </w:r>
            <w:r w:rsidRPr="00482FC8">
              <w:rPr>
                <w:rFonts w:cs="Arial"/>
                <w:b/>
                <w:lang w:val="es-419"/>
              </w:rPr>
              <w:t xml:space="preserve">. </w:t>
            </w:r>
            <w:r w:rsidRPr="00482FC8">
              <w:rPr>
                <w:rFonts w:cs="Arial"/>
                <w:lang w:val="es-419"/>
              </w:rPr>
              <w:t>La aplicación web mostrara el comentario escrito y archivos adjuntos por el usuario.</w:t>
            </w:r>
            <w:r w:rsidRPr="00482FC8">
              <w:rPr>
                <w:rFonts w:cs="Arial"/>
                <w:lang w:val="es-MX"/>
              </w:rPr>
              <w:t> </w:t>
            </w:r>
          </w:p>
        </w:tc>
      </w:tr>
      <w:tr w:rsidRPr="003B397A" w:rsidR="0093473F" w:rsidTr="00D343A3" w14:paraId="2DF14513" w14:textId="77777777">
        <w:trPr>
          <w:trHeight w:val="300"/>
        </w:trPr>
        <w:tc>
          <w:tcPr>
            <w:tcW w:w="4688"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04ACED4C" w14:textId="77777777">
            <w:pPr>
              <w:widowControl/>
              <w:spacing w:line="360" w:lineRule="auto"/>
              <w:jc w:val="both"/>
              <w:textAlignment w:val="baseline"/>
              <w:rPr>
                <w:rFonts w:cs="Arial"/>
                <w:lang w:val="es-MX"/>
              </w:rPr>
            </w:pPr>
            <w:r w:rsidRPr="00482FC8">
              <w:rPr>
                <w:rFonts w:cs="Arial"/>
                <w:b/>
                <w:lang w:val="es-419"/>
              </w:rPr>
              <w:t>2.1.</w:t>
            </w:r>
            <w:r w:rsidR="00D343A3">
              <w:rPr>
                <w:rFonts w:cs="Arial"/>
                <w:b/>
                <w:lang w:val="es-419"/>
              </w:rPr>
              <w:t>5</w:t>
            </w:r>
            <w:r w:rsidRPr="00482FC8">
              <w:rPr>
                <w:rFonts w:cs="Arial"/>
                <w:b/>
                <w:lang w:val="es-419"/>
              </w:rPr>
              <w:t xml:space="preserve">. </w:t>
            </w:r>
            <w:r w:rsidRPr="00482FC8">
              <w:rPr>
                <w:rFonts w:cs="Arial"/>
                <w:lang w:val="es-419"/>
              </w:rPr>
              <w:t>El usuario hace clic en la opción “Comentar” en el parte inferior derecho del foro.</w:t>
            </w:r>
            <w:r w:rsidRPr="00482FC8">
              <w:rPr>
                <w:rFonts w:cs="Arial"/>
                <w:lang w:val="es-MX"/>
              </w:rPr>
              <w:t> </w:t>
            </w:r>
          </w:p>
        </w:tc>
        <w:tc>
          <w:tcPr>
            <w:tcW w:w="4688" w:type="dxa"/>
            <w:tcBorders>
              <w:top w:val="single" w:color="auto" w:sz="6" w:space="0"/>
              <w:left w:val="single" w:color="auto" w:sz="6" w:space="0"/>
              <w:bottom w:val="single" w:color="auto" w:sz="6" w:space="0"/>
              <w:right w:val="single" w:color="auto" w:sz="6" w:space="0"/>
            </w:tcBorders>
            <w:shd w:val="clear" w:color="auto" w:fill="auto"/>
            <w:hideMark/>
          </w:tcPr>
          <w:p w:rsidRPr="00482FC8" w:rsidR="00482FC8" w:rsidP="00986356" w:rsidRDefault="00482FC8" w14:paraId="79182285" w14:textId="77777777">
            <w:pPr>
              <w:widowControl/>
              <w:spacing w:line="360" w:lineRule="auto"/>
              <w:jc w:val="both"/>
              <w:textAlignment w:val="baseline"/>
              <w:rPr>
                <w:rFonts w:cs="Arial"/>
                <w:lang w:val="es-MX"/>
              </w:rPr>
            </w:pPr>
            <w:r w:rsidRPr="00482FC8">
              <w:rPr>
                <w:rFonts w:cs="Arial"/>
                <w:b/>
                <w:lang w:val="es-419"/>
              </w:rPr>
              <w:t>2.1.</w:t>
            </w:r>
            <w:r w:rsidR="00D343A3">
              <w:rPr>
                <w:rFonts w:cs="Arial"/>
                <w:b/>
                <w:lang w:val="es-419"/>
              </w:rPr>
              <w:t>6</w:t>
            </w:r>
            <w:r w:rsidRPr="00482FC8">
              <w:rPr>
                <w:rFonts w:cs="Arial"/>
                <w:b/>
                <w:lang w:val="es-419"/>
              </w:rPr>
              <w:t xml:space="preserve">. </w:t>
            </w:r>
            <w:r w:rsidRPr="00482FC8">
              <w:rPr>
                <w:rFonts w:cs="Arial"/>
                <w:lang w:val="es-419"/>
              </w:rPr>
              <w:t>La aplicación web guarda el comentario en la base de datos, y el comentario es visible para los otros usuarios que acceden al foro seleccionado.</w:t>
            </w:r>
            <w:r w:rsidRPr="00482FC8">
              <w:rPr>
                <w:rFonts w:cs="Arial"/>
                <w:lang w:val="es-MX"/>
              </w:rPr>
              <w:t> </w:t>
            </w:r>
          </w:p>
        </w:tc>
      </w:tr>
    </w:tbl>
    <w:p w:rsidRPr="00482FC8" w:rsidR="00482FC8" w:rsidP="00986356" w:rsidRDefault="00482FC8" w14:paraId="1BF3AE04" w14:textId="77777777">
      <w:pPr>
        <w:widowControl/>
        <w:spacing w:line="360" w:lineRule="auto"/>
        <w:jc w:val="both"/>
        <w:textAlignment w:val="baseline"/>
        <w:rPr>
          <w:rFonts w:cs="Arial"/>
          <w:lang w:val="es-MX"/>
        </w:rPr>
      </w:pPr>
      <w:r w:rsidRPr="00482FC8">
        <w:rPr>
          <w:rFonts w:cs="Arial"/>
          <w:lang w:val="es-MX"/>
        </w:rPr>
        <w:t> </w:t>
      </w:r>
    </w:p>
    <w:p w:rsidRPr="00482FC8" w:rsidR="00482FC8" w:rsidP="003849BA" w:rsidRDefault="00482FC8" w14:paraId="6E678733" w14:textId="77777777">
      <w:pPr>
        <w:pStyle w:val="Heading2"/>
      </w:pPr>
      <w:bookmarkStart w:name="_Toc170253496" w:id="208"/>
      <w:r w:rsidRPr="00482FC8">
        <w:rPr>
          <w:lang w:val="es-419"/>
        </w:rPr>
        <w:t>Flujos Alternos</w:t>
      </w:r>
      <w:bookmarkEnd w:id="208"/>
      <w:r w:rsidRPr="00482FC8">
        <w:t> </w:t>
      </w:r>
    </w:p>
    <w:p w:rsidRPr="003849BA" w:rsidR="00B563F8" w:rsidP="003849BA" w:rsidRDefault="00B563F8" w14:paraId="14BA8EC4" w14:textId="77777777">
      <w:pPr>
        <w:pStyle w:val="Heading3"/>
        <w:rPr>
          <w:b/>
          <w:bCs/>
          <w:i w:val="0"/>
          <w:iCs/>
          <w:sz w:val="24"/>
          <w:szCs w:val="24"/>
        </w:rPr>
      </w:pPr>
      <w:bookmarkStart w:name="_Toc170253497" w:id="209"/>
      <w:r w:rsidRPr="003849BA">
        <w:rPr>
          <w:b/>
          <w:bCs/>
          <w:i w:val="0"/>
          <w:iCs/>
        </w:rPr>
        <w:t>Página Principal</w:t>
      </w:r>
      <w:bookmarkEnd w:id="209"/>
    </w:p>
    <w:p w:rsidRPr="00482FC8" w:rsidR="00B563F8" w:rsidP="003849BA" w:rsidRDefault="00B563F8" w14:paraId="5403A395" w14:textId="77777777">
      <w:pPr>
        <w:widowControl/>
        <w:spacing w:before="120" w:after="60" w:line="360" w:lineRule="auto"/>
        <w:ind w:left="709"/>
        <w:jc w:val="both"/>
        <w:rPr>
          <w:rFonts w:cs="Arial"/>
          <w:sz w:val="24"/>
          <w:szCs w:val="24"/>
          <w:lang w:val="es-MX"/>
        </w:rPr>
      </w:pPr>
      <w:r w:rsidRPr="00482FC8">
        <w:rPr>
          <w:rFonts w:cs="Arial"/>
          <w:lang w:val="es-MX"/>
        </w:rPr>
        <w:t>Al presionar el icono el usuario podrá regresar a la página principal del sistema en donde se encuentra el menú principal que contiene todas las funciones que el organismo puede realizar.</w:t>
      </w:r>
    </w:p>
    <w:p w:rsidRPr="00482FC8" w:rsidR="00482FC8" w:rsidP="003849BA" w:rsidRDefault="00482FC8" w14:paraId="2AA775AE" w14:textId="77777777">
      <w:pPr>
        <w:pStyle w:val="Heading2"/>
      </w:pPr>
      <w:bookmarkStart w:name="_Toc170253498" w:id="210"/>
      <w:r w:rsidRPr="00482FC8">
        <w:rPr>
          <w:lang w:val="es-419"/>
        </w:rPr>
        <w:t>Flujos de Excepción</w:t>
      </w:r>
      <w:bookmarkEnd w:id="210"/>
      <w:r w:rsidRPr="00482FC8">
        <w:t> </w:t>
      </w:r>
    </w:p>
    <w:p w:rsidRPr="008548FD" w:rsidR="00482FC8" w:rsidP="003849BA" w:rsidRDefault="00F05053" w14:paraId="755A52EC" w14:textId="3C26558F">
      <w:pPr>
        <w:pStyle w:val="Heading3"/>
        <w:rPr>
          <w:b/>
          <w:bCs/>
          <w:i w:val="0"/>
          <w:iCs/>
          <w:lang w:val="es-ES"/>
        </w:rPr>
      </w:pPr>
      <w:r w:rsidRPr="003849BA">
        <w:rPr>
          <w:b/>
          <w:bCs/>
          <w:i w:val="0"/>
          <w:iCs/>
          <w:lang w:val="es-419"/>
        </w:rPr>
        <w:t xml:space="preserve"> </w:t>
      </w:r>
      <w:bookmarkStart w:name="_Toc170253499" w:id="211"/>
      <w:r w:rsidRPr="003849BA" w:rsidR="00482FC8">
        <w:rPr>
          <w:b/>
          <w:bCs/>
          <w:i w:val="0"/>
          <w:iCs/>
          <w:lang w:val="es-419"/>
        </w:rPr>
        <w:t>Información Inválida</w:t>
      </w:r>
      <w:bookmarkEnd w:id="211"/>
      <w:r w:rsidRPr="008548FD" w:rsidR="00482FC8">
        <w:rPr>
          <w:b/>
          <w:bCs/>
          <w:i w:val="0"/>
          <w:iCs/>
          <w:lang w:val="es-ES"/>
        </w:rPr>
        <w:t> </w:t>
      </w:r>
    </w:p>
    <w:p w:rsidRPr="00482FC8" w:rsidR="00482FC8" w:rsidP="003849BA" w:rsidRDefault="00482FC8" w14:paraId="252C2936" w14:textId="77777777">
      <w:pPr>
        <w:widowControl/>
        <w:spacing w:line="360" w:lineRule="auto"/>
        <w:ind w:left="709"/>
        <w:jc w:val="both"/>
        <w:textAlignment w:val="baseline"/>
        <w:rPr>
          <w:rFonts w:cs="Arial"/>
          <w:lang w:val="es-MX"/>
        </w:rPr>
      </w:pPr>
      <w:r w:rsidRPr="00482FC8">
        <w:rPr>
          <w:rFonts w:cs="Arial"/>
          <w:lang w:val="es-419"/>
        </w:rPr>
        <w:t>Si el usuario ingresa información inválida (como un comentario vacío), la aplicación web muestra un mensaje de error solicitando la corrección de los datos antes de publicar.</w:t>
      </w:r>
      <w:r w:rsidRPr="00482FC8">
        <w:rPr>
          <w:rFonts w:cs="Arial"/>
          <w:lang w:val="es-MX"/>
        </w:rPr>
        <w:t> </w:t>
      </w:r>
    </w:p>
    <w:p w:rsidRPr="003849BA" w:rsidR="00482FC8" w:rsidP="003849BA" w:rsidRDefault="00482FC8" w14:paraId="2A35D1AA" w14:textId="5953420F">
      <w:pPr>
        <w:pStyle w:val="Heading3"/>
        <w:rPr>
          <w:b/>
          <w:bCs/>
          <w:i w:val="0"/>
          <w:iCs/>
        </w:rPr>
      </w:pPr>
      <w:bookmarkStart w:name="_Toc170253500" w:id="212"/>
      <w:r w:rsidRPr="003849BA">
        <w:rPr>
          <w:b/>
          <w:bCs/>
          <w:i w:val="0"/>
          <w:iCs/>
          <w:lang w:val="es-419"/>
        </w:rPr>
        <w:t>Error de Conexión</w:t>
      </w:r>
      <w:bookmarkEnd w:id="212"/>
      <w:r w:rsidRPr="003849BA">
        <w:rPr>
          <w:b/>
          <w:bCs/>
          <w:i w:val="0"/>
          <w:iCs/>
          <w:lang w:val="es-419"/>
        </w:rPr>
        <w:t> </w:t>
      </w:r>
      <w:r w:rsidRPr="003849BA">
        <w:rPr>
          <w:b/>
          <w:bCs/>
          <w:i w:val="0"/>
          <w:iCs/>
        </w:rPr>
        <w:t> </w:t>
      </w:r>
    </w:p>
    <w:p w:rsidRPr="00482FC8" w:rsidR="00482FC8" w:rsidP="003849BA" w:rsidRDefault="00482FC8" w14:paraId="6DB92073" w14:textId="77777777">
      <w:pPr>
        <w:widowControl/>
        <w:spacing w:line="360" w:lineRule="auto"/>
        <w:ind w:left="709"/>
        <w:jc w:val="both"/>
        <w:textAlignment w:val="baseline"/>
        <w:rPr>
          <w:rFonts w:cs="Arial"/>
          <w:lang w:val="es-MX"/>
        </w:rPr>
      </w:pPr>
      <w:r w:rsidRPr="00482FC8">
        <w:rPr>
          <w:rFonts w:cs="Arial"/>
          <w:lang w:val="es-419"/>
        </w:rPr>
        <w:t>La aplicación web detecta una pérdida de conexión con el servidor de base de datos y muestra un mensaje indicando que la conexión no está disponible y que la publicación no se ha completado.</w:t>
      </w:r>
      <w:r w:rsidRPr="00482FC8">
        <w:rPr>
          <w:rFonts w:cs="Arial"/>
          <w:lang w:val="es-MX"/>
        </w:rPr>
        <w:t> </w:t>
      </w:r>
    </w:p>
    <w:p w:rsidR="00482FC8" w:rsidP="00986356" w:rsidRDefault="00482FC8" w14:paraId="721ED6BB" w14:textId="77777777">
      <w:pPr>
        <w:widowControl/>
        <w:spacing w:line="360" w:lineRule="auto"/>
        <w:jc w:val="both"/>
        <w:textAlignment w:val="baseline"/>
        <w:rPr>
          <w:rFonts w:cs="Arial"/>
          <w:lang w:val="es-MX"/>
        </w:rPr>
      </w:pPr>
      <w:r w:rsidRPr="00482FC8">
        <w:rPr>
          <w:rFonts w:cs="Arial"/>
          <w:lang w:val="es-MX"/>
        </w:rPr>
        <w:t> </w:t>
      </w:r>
    </w:p>
    <w:p w:rsidRPr="00482FC8" w:rsidR="003849BA" w:rsidP="00986356" w:rsidRDefault="003849BA" w14:paraId="01E0CFC3" w14:textId="77777777">
      <w:pPr>
        <w:widowControl/>
        <w:spacing w:line="360" w:lineRule="auto"/>
        <w:jc w:val="both"/>
        <w:textAlignment w:val="baseline"/>
        <w:rPr>
          <w:rFonts w:cs="Arial"/>
          <w:lang w:val="es-MX"/>
        </w:rPr>
      </w:pPr>
    </w:p>
    <w:p w:rsidRPr="00482FC8" w:rsidR="00482FC8" w:rsidP="003849BA" w:rsidRDefault="00482FC8" w14:paraId="2420C6FC" w14:textId="77777777">
      <w:pPr>
        <w:pStyle w:val="Heading1"/>
      </w:pPr>
      <w:bookmarkStart w:name="_Toc170253501" w:id="213"/>
      <w:r w:rsidRPr="00482FC8">
        <w:rPr>
          <w:lang w:val="es-419"/>
        </w:rPr>
        <w:t>Requerimientos especiales</w:t>
      </w:r>
      <w:bookmarkEnd w:id="213"/>
      <w:r w:rsidRPr="00482FC8">
        <w:t> </w:t>
      </w:r>
    </w:p>
    <w:p w:rsidRPr="00482FC8" w:rsidR="00482FC8" w:rsidP="00986356" w:rsidRDefault="00482FC8" w14:paraId="187E7F8D" w14:textId="77777777">
      <w:pPr>
        <w:widowControl/>
        <w:spacing w:line="360" w:lineRule="auto"/>
        <w:jc w:val="both"/>
        <w:textAlignment w:val="baseline"/>
        <w:rPr>
          <w:rFonts w:cs="Arial"/>
        </w:rPr>
      </w:pPr>
      <w:r w:rsidRPr="00482FC8">
        <w:rPr>
          <w:rFonts w:cs="Arial"/>
        </w:rPr>
        <w:t> </w:t>
      </w:r>
    </w:p>
    <w:p w:rsidRPr="00482FC8" w:rsidR="00482FC8" w:rsidP="003849BA" w:rsidRDefault="00482FC8" w14:paraId="47EFFB12" w14:textId="77777777">
      <w:pPr>
        <w:pStyle w:val="Heading1"/>
      </w:pPr>
      <w:bookmarkStart w:name="_Toc170253502" w:id="214"/>
      <w:r w:rsidRPr="00482FC8">
        <w:rPr>
          <w:lang w:val="es-419"/>
        </w:rPr>
        <w:t>Precondiciones</w:t>
      </w:r>
      <w:bookmarkEnd w:id="214"/>
      <w:r w:rsidRPr="00482FC8">
        <w:t> </w:t>
      </w:r>
    </w:p>
    <w:p w:rsidR="00482FC8" w:rsidP="00986356" w:rsidRDefault="00F05053" w14:paraId="5C7FB9E1" w14:textId="77777777">
      <w:pPr>
        <w:widowControl/>
        <w:spacing w:after="160" w:line="360" w:lineRule="auto"/>
        <w:ind w:left="720"/>
        <w:jc w:val="both"/>
        <w:textAlignment w:val="baseline"/>
        <w:rPr>
          <w:rFonts w:cs="Arial"/>
          <w:lang w:val="es-MX"/>
        </w:rPr>
      </w:pPr>
      <w:r w:rsidRPr="003849BA">
        <w:rPr>
          <w:rFonts w:cs="Arial"/>
          <w:b/>
          <w:lang w:val="es-419"/>
        </w:rPr>
        <w:t>4.1</w:t>
      </w:r>
      <w:r>
        <w:rPr>
          <w:rFonts w:cs="Arial"/>
          <w:lang w:val="es-419"/>
        </w:rPr>
        <w:t xml:space="preserve"> </w:t>
      </w:r>
      <w:r w:rsidRPr="00482FC8" w:rsidR="00482FC8">
        <w:rPr>
          <w:rFonts w:cs="Arial"/>
          <w:lang w:val="es-419"/>
        </w:rPr>
        <w:t>El usuario debe haber accedido a la aplicación web, es decir, haber realizado el CU Ingresar al aplicativo web.</w:t>
      </w:r>
      <w:r w:rsidRPr="00482FC8" w:rsidR="00482FC8">
        <w:rPr>
          <w:rFonts w:cs="Arial"/>
          <w:lang w:val="es-MX"/>
        </w:rPr>
        <w:t> </w:t>
      </w:r>
    </w:p>
    <w:p w:rsidRPr="00482FC8" w:rsidR="00D343A3" w:rsidP="00986356" w:rsidRDefault="00D343A3" w14:paraId="2B0ACC80" w14:textId="77777777">
      <w:pPr>
        <w:widowControl/>
        <w:spacing w:after="160" w:line="360" w:lineRule="auto"/>
        <w:ind w:left="720"/>
        <w:jc w:val="both"/>
        <w:textAlignment w:val="baseline"/>
        <w:rPr>
          <w:rFonts w:cs="Arial"/>
          <w:lang w:val="es-MX"/>
        </w:rPr>
      </w:pPr>
      <w:r w:rsidRPr="003849BA">
        <w:rPr>
          <w:rFonts w:cs="Arial"/>
          <w:b/>
          <w:lang w:val="es-MX"/>
        </w:rPr>
        <w:t>4.2</w:t>
      </w:r>
      <w:r>
        <w:rPr>
          <w:rFonts w:cs="Arial"/>
          <w:lang w:val="es-MX"/>
        </w:rPr>
        <w:t xml:space="preserve"> E</w:t>
      </w:r>
      <w:r w:rsidRPr="00D343A3">
        <w:rPr>
          <w:rFonts w:cs="Arial"/>
          <w:lang w:val="es-MX"/>
        </w:rPr>
        <w:t>l usuario (estudiante, profesor, trabajador o la organización) hace clic en la opción "Foro" en el menú principal.</w:t>
      </w:r>
    </w:p>
    <w:p w:rsidRPr="00482FC8" w:rsidR="00482FC8" w:rsidP="00986356" w:rsidRDefault="00482FC8" w14:paraId="58540338" w14:textId="77777777">
      <w:pPr>
        <w:widowControl/>
        <w:spacing w:line="360" w:lineRule="auto"/>
        <w:jc w:val="both"/>
        <w:textAlignment w:val="baseline"/>
        <w:rPr>
          <w:rFonts w:cs="Arial"/>
          <w:lang w:val="es-MX"/>
        </w:rPr>
      </w:pPr>
      <w:r w:rsidRPr="00482FC8">
        <w:rPr>
          <w:rFonts w:cs="Arial"/>
          <w:lang w:val="es-MX"/>
        </w:rPr>
        <w:t> </w:t>
      </w:r>
    </w:p>
    <w:p w:rsidRPr="00482FC8" w:rsidR="00482FC8" w:rsidP="003849BA" w:rsidRDefault="00482FC8" w14:paraId="2A0C6871" w14:textId="77777777">
      <w:pPr>
        <w:pStyle w:val="Heading1"/>
      </w:pPr>
      <w:bookmarkStart w:name="_Toc170253503" w:id="215"/>
      <w:r w:rsidRPr="00482FC8">
        <w:rPr>
          <w:lang w:val="es-419"/>
        </w:rPr>
        <w:t>Postcondiciones</w:t>
      </w:r>
      <w:bookmarkEnd w:id="215"/>
      <w:r w:rsidRPr="003849BA">
        <w:rPr>
          <w:lang w:val="es-PA"/>
        </w:rPr>
        <w:t> </w:t>
      </w:r>
    </w:p>
    <w:p w:rsidRPr="00482FC8" w:rsidR="00482FC8" w:rsidP="00986356" w:rsidRDefault="003849BA" w14:paraId="390F7C83" w14:textId="47A736BD">
      <w:pPr>
        <w:widowControl/>
        <w:spacing w:after="160" w:line="360" w:lineRule="auto"/>
        <w:ind w:left="720"/>
        <w:jc w:val="both"/>
        <w:textAlignment w:val="baseline"/>
        <w:rPr>
          <w:rFonts w:cs="Arial"/>
          <w:lang w:val="es-MX"/>
        </w:rPr>
      </w:pPr>
      <w:r w:rsidRPr="003849BA">
        <w:rPr>
          <w:rFonts w:cs="Arial"/>
          <w:b/>
          <w:lang w:val="es-PA"/>
        </w:rPr>
        <w:t>5.</w:t>
      </w:r>
      <w:r>
        <w:rPr>
          <w:rFonts w:cs="Arial"/>
          <w:b/>
          <w:lang w:val="es-PA"/>
        </w:rPr>
        <w:t xml:space="preserve">1 </w:t>
      </w:r>
      <w:r w:rsidRPr="00482FC8" w:rsidR="00482FC8">
        <w:rPr>
          <w:rFonts w:cs="Arial"/>
          <w:lang w:val="es-419"/>
        </w:rPr>
        <w:t>Si el comentario se publica correctamente, los datos del comentario deben estar almacenados en la base de datos del sistema.</w:t>
      </w:r>
      <w:r w:rsidRPr="00482FC8" w:rsidR="00482FC8">
        <w:rPr>
          <w:rFonts w:cs="Arial"/>
          <w:lang w:val="es-MX"/>
        </w:rPr>
        <w:t> </w:t>
      </w:r>
    </w:p>
    <w:p w:rsidRPr="00482FC8" w:rsidR="00482FC8" w:rsidP="003849BA" w:rsidRDefault="003849BA" w14:paraId="22286FAE" w14:textId="0EDD1FDF">
      <w:pPr>
        <w:widowControl/>
        <w:spacing w:after="160" w:line="360" w:lineRule="auto"/>
        <w:ind w:firstLine="720"/>
        <w:jc w:val="both"/>
        <w:textAlignment w:val="baseline"/>
        <w:rPr>
          <w:rFonts w:cs="Arial"/>
          <w:lang w:val="es-MX"/>
        </w:rPr>
      </w:pPr>
      <w:r w:rsidRPr="003849BA">
        <w:rPr>
          <w:rFonts w:cs="Arial"/>
          <w:b/>
          <w:lang w:val="es-419"/>
        </w:rPr>
        <w:t>5.2</w:t>
      </w:r>
      <w:r>
        <w:rPr>
          <w:rFonts w:cs="Arial"/>
          <w:lang w:val="es-419"/>
        </w:rPr>
        <w:t xml:space="preserve"> </w:t>
      </w:r>
      <w:r w:rsidRPr="00482FC8" w:rsidR="00482FC8">
        <w:rPr>
          <w:rFonts w:cs="Arial"/>
          <w:lang w:val="es-419"/>
        </w:rPr>
        <w:t>El nuevo comentario debe ser visible en el foro seleccionado para todos los usuarios del sistema.</w:t>
      </w:r>
      <w:r w:rsidRPr="00482FC8" w:rsidR="00482FC8">
        <w:rPr>
          <w:rFonts w:cs="Arial"/>
          <w:lang w:val="es-MX"/>
        </w:rPr>
        <w:t> </w:t>
      </w:r>
    </w:p>
    <w:p w:rsidRPr="00482FC8" w:rsidR="00482FC8" w:rsidP="00986356" w:rsidRDefault="00482FC8" w14:paraId="045121A2" w14:textId="77777777">
      <w:pPr>
        <w:widowControl/>
        <w:spacing w:line="360" w:lineRule="auto"/>
        <w:jc w:val="both"/>
        <w:textAlignment w:val="baseline"/>
        <w:rPr>
          <w:rFonts w:cs="Arial"/>
          <w:lang w:val="es-MX"/>
        </w:rPr>
      </w:pPr>
    </w:p>
    <w:p w:rsidRPr="00482FC8" w:rsidR="00482FC8" w:rsidP="00986356" w:rsidRDefault="00482FC8" w14:paraId="3783F8E7" w14:textId="77777777">
      <w:pPr>
        <w:widowControl/>
        <w:spacing w:after="160" w:line="360" w:lineRule="auto"/>
        <w:rPr>
          <w:rFonts w:cs="Arial"/>
          <w:lang w:val="es-MX"/>
        </w:rPr>
      </w:pPr>
    </w:p>
    <w:p w:rsidRPr="00482FC8" w:rsidR="00482FC8" w:rsidP="00986356" w:rsidRDefault="00482FC8" w14:paraId="5CF08078" w14:textId="77777777">
      <w:pPr>
        <w:widowControl/>
        <w:spacing w:after="160" w:line="360" w:lineRule="auto"/>
        <w:rPr>
          <w:rFonts w:cs="Arial"/>
          <w:lang w:val="es-MX"/>
        </w:rPr>
      </w:pPr>
      <w:r w:rsidRPr="00482FC8">
        <w:rPr>
          <w:rFonts w:cs="Arial"/>
          <w:lang w:val="es-MX"/>
        </w:rPr>
        <w:br w:type="page"/>
      </w:r>
    </w:p>
    <w:p w:rsidR="00E52DCA" w:rsidP="00170CF5" w:rsidRDefault="00E52DCA" w14:paraId="56B36B54" w14:textId="77777777">
      <w:pPr>
        <w:pStyle w:val="Heading1"/>
        <w:numPr>
          <w:ilvl w:val="0"/>
          <w:numId w:val="0"/>
        </w:numPr>
        <w:jc w:val="center"/>
        <w:rPr>
          <w:sz w:val="28"/>
          <w:szCs w:val="22"/>
          <w:lang w:val="es-MX"/>
        </w:rPr>
        <w:sectPr w:rsidR="00E52DCA" w:rsidSect="00E52DCA">
          <w:headerReference w:type="default" r:id="rId55"/>
          <w:headerReference w:type="first" r:id="rId56"/>
          <w:footerReference w:type="first" r:id="rId57"/>
          <w:type w:val="continuous"/>
          <w:pgSz w:w="12240" w:h="15840" w:orient="portrait"/>
          <w:pgMar w:top="1440" w:right="1041" w:bottom="1440" w:left="1440" w:header="720" w:footer="720" w:gutter="0"/>
          <w:cols w:space="720"/>
          <w:docGrid w:linePitch="360"/>
        </w:sectPr>
      </w:pPr>
    </w:p>
    <w:p w:rsidRPr="00170CF5" w:rsidR="00482FC8" w:rsidP="00170CF5" w:rsidRDefault="00482FC8" w14:paraId="117D7189" w14:textId="77777777">
      <w:pPr>
        <w:pStyle w:val="Heading1"/>
        <w:numPr>
          <w:ilvl w:val="0"/>
          <w:numId w:val="0"/>
        </w:numPr>
        <w:jc w:val="center"/>
        <w:rPr>
          <w:sz w:val="28"/>
          <w:szCs w:val="22"/>
          <w:lang w:val="es-MX"/>
        </w:rPr>
      </w:pPr>
      <w:bookmarkStart w:name="_Toc170253504" w:id="216"/>
      <w:r w:rsidRPr="00170CF5">
        <w:rPr>
          <w:sz w:val="28"/>
          <w:szCs w:val="22"/>
          <w:lang w:val="es-MX"/>
        </w:rPr>
        <w:t>Especificación de Caso de Uso: &lt;Controlar Foro&gt;</w:t>
      </w:r>
      <w:bookmarkEnd w:id="216"/>
    </w:p>
    <w:p w:rsidRPr="00482FC8" w:rsidR="00482FC8" w:rsidP="002D2EAC" w:rsidRDefault="00482FC8" w14:paraId="14794480" w14:textId="77777777">
      <w:pPr>
        <w:pStyle w:val="Heading1"/>
        <w:numPr>
          <w:ilvl w:val="0"/>
          <w:numId w:val="42"/>
        </w:numPr>
      </w:pPr>
      <w:bookmarkStart w:name="_Toc170253505" w:id="217"/>
      <w:proofErr w:type="spellStart"/>
      <w:r w:rsidRPr="00482FC8">
        <w:t>Controlar</w:t>
      </w:r>
      <w:proofErr w:type="spellEnd"/>
      <w:r w:rsidRPr="00482FC8">
        <w:t xml:space="preserve"> </w:t>
      </w:r>
      <w:proofErr w:type="spellStart"/>
      <w:r w:rsidRPr="00482FC8">
        <w:t>Foro</w:t>
      </w:r>
      <w:bookmarkEnd w:id="217"/>
      <w:proofErr w:type="spellEnd"/>
    </w:p>
    <w:p w:rsidRPr="00482FC8" w:rsidR="00482FC8" w:rsidP="00170CF5" w:rsidRDefault="00482FC8" w14:paraId="0B45B107" w14:textId="77777777">
      <w:pPr>
        <w:pStyle w:val="Heading2"/>
      </w:pPr>
      <w:bookmarkStart w:name="_Toc170253506" w:id="218"/>
      <w:r w:rsidRPr="00482FC8">
        <w:t>Breve Descripción</w:t>
      </w:r>
      <w:bookmarkEnd w:id="218"/>
    </w:p>
    <w:p w:rsidRPr="00482FC8" w:rsidR="00482FC8" w:rsidP="00986356" w:rsidRDefault="00482FC8" w14:paraId="0BA51ACF" w14:textId="77777777">
      <w:pPr>
        <w:widowControl/>
        <w:spacing w:before="120" w:after="60" w:line="360" w:lineRule="auto"/>
        <w:jc w:val="both"/>
        <w:rPr>
          <w:rFonts w:cs="Arial"/>
          <w:sz w:val="24"/>
          <w:szCs w:val="24"/>
          <w:lang w:val="es-MX"/>
        </w:rPr>
      </w:pPr>
      <w:r w:rsidRPr="00482FC8">
        <w:rPr>
          <w:rFonts w:cs="Arial"/>
          <w:lang w:val="es-MX"/>
        </w:rPr>
        <w:t>Este caso de uso describe el flujo de eventos de cómo el trabajador de la DSSU controla las publicaciones y los usuarios dentro del foro. Esto garantiza la calidad de contenido y la conducta de los usuarios. </w:t>
      </w:r>
    </w:p>
    <w:p w:rsidRPr="00482FC8" w:rsidR="00482FC8" w:rsidP="00170CF5" w:rsidRDefault="00482FC8" w14:paraId="580232B1" w14:textId="77777777">
      <w:pPr>
        <w:pStyle w:val="Heading1"/>
      </w:pPr>
      <w:bookmarkStart w:name="_Toc170253507" w:id="219"/>
      <w:proofErr w:type="spellStart"/>
      <w:r w:rsidRPr="00482FC8">
        <w:t>Flujo</w:t>
      </w:r>
      <w:proofErr w:type="spellEnd"/>
      <w:r w:rsidRPr="00482FC8">
        <w:t xml:space="preserve"> de </w:t>
      </w:r>
      <w:proofErr w:type="spellStart"/>
      <w:r w:rsidRPr="00482FC8">
        <w:t>Eventos</w:t>
      </w:r>
      <w:bookmarkEnd w:id="219"/>
      <w:proofErr w:type="spellEnd"/>
    </w:p>
    <w:p w:rsidRPr="00170CF5" w:rsidR="00482FC8" w:rsidP="00170CF5" w:rsidRDefault="00482FC8" w14:paraId="588B0A01" w14:textId="1D434D70">
      <w:pPr>
        <w:pStyle w:val="Heading2"/>
      </w:pPr>
      <w:bookmarkStart w:name="_Toc170253508" w:id="220"/>
      <w:proofErr w:type="spellStart"/>
      <w:r w:rsidRPr="00482FC8">
        <w:t>Flujo</w:t>
      </w:r>
      <w:proofErr w:type="spellEnd"/>
      <w:r w:rsidRPr="00482FC8">
        <w:t xml:space="preserve"> </w:t>
      </w:r>
      <w:proofErr w:type="spellStart"/>
      <w:r w:rsidRPr="00482FC8">
        <w:t>Básico</w:t>
      </w:r>
      <w:bookmarkEnd w:id="220"/>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089"/>
        <w:gridCol w:w="4650"/>
      </w:tblGrid>
      <w:tr w:rsidRPr="003B397A" w:rsidR="0093473F" w:rsidTr="000B2CE9" w14:paraId="06381A9B" w14:textId="77777777">
        <w:trPr>
          <w:trHeight w:val="3765"/>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170CF5" w:rsidR="00482FC8" w:rsidP="00170CF5" w:rsidRDefault="00482FC8" w14:paraId="20087A28" w14:textId="74E3FB44">
            <w:pPr>
              <w:widowControl/>
              <w:spacing w:before="240" w:after="120" w:line="360" w:lineRule="auto"/>
              <w:rPr>
                <w:rFonts w:cs="Arial"/>
                <w:sz w:val="24"/>
                <w:szCs w:val="24"/>
                <w:lang w:val="es-PA"/>
              </w:rPr>
            </w:pPr>
            <w:r w:rsidRPr="00482FC8">
              <w:rPr>
                <w:rFonts w:cs="Arial"/>
                <w:b/>
                <w:lang w:val="es-MX"/>
              </w:rPr>
              <w:t>2.1.1</w:t>
            </w:r>
            <w:r w:rsidRPr="00482FC8">
              <w:rPr>
                <w:rFonts w:cs="Arial"/>
                <w:lang w:val="es-MX"/>
              </w:rPr>
              <w:t xml:space="preserve"> El caso de uso inicia cuando el trabajador selecciona la opción “Controlar Foro”.</w:t>
            </w:r>
          </w:p>
          <w:p w:rsidRPr="00482FC8" w:rsidR="00482FC8" w:rsidP="00986356" w:rsidRDefault="00482FC8" w14:paraId="004313AC" w14:textId="77777777">
            <w:pPr>
              <w:widowControl/>
              <w:spacing w:before="240" w:after="120" w:line="360" w:lineRule="auto"/>
              <w:ind w:left="620"/>
              <w:rPr>
                <w:rFonts w:cs="Arial"/>
                <w:sz w:val="24"/>
                <w:szCs w:val="24"/>
                <w:lang w:val="es-MX"/>
              </w:rPr>
            </w:pPr>
            <w:r w:rsidRPr="00482FC8">
              <w:rPr>
                <w:rFonts w:cs="Arial"/>
                <w:lang w:val="es-MX"/>
              </w:rPr>
              <w:t> </w:t>
            </w:r>
          </w:p>
          <w:p w:rsidRPr="00482FC8" w:rsidR="00482FC8" w:rsidP="00986356" w:rsidRDefault="00482FC8" w14:paraId="28566E60" w14:textId="77777777">
            <w:pPr>
              <w:widowControl/>
              <w:spacing w:before="240" w:after="120" w:line="360" w:lineRule="auto"/>
              <w:ind w:left="620"/>
              <w:rPr>
                <w:rFonts w:cs="Arial"/>
                <w:sz w:val="24"/>
                <w:szCs w:val="24"/>
                <w:lang w:val="es-MX"/>
              </w:rPr>
            </w:pPr>
            <w:r w:rsidRPr="00482FC8">
              <w:rPr>
                <w:rFonts w:cs="Arial"/>
                <w:lang w:val="es-MX"/>
              </w:rPr>
              <w:t>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080264D7" w14:textId="48B61305">
            <w:pPr>
              <w:widowControl/>
              <w:spacing w:after="120" w:line="360" w:lineRule="auto"/>
              <w:rPr>
                <w:rFonts w:cs="Arial"/>
                <w:sz w:val="24"/>
                <w:szCs w:val="24"/>
                <w:lang w:val="es-MX"/>
              </w:rPr>
            </w:pPr>
            <w:r w:rsidRPr="00482FC8">
              <w:rPr>
                <w:rFonts w:cs="Arial"/>
                <w:b/>
                <w:lang w:val="es-MX"/>
              </w:rPr>
              <w:t>2.1.2</w:t>
            </w:r>
            <w:r w:rsidRPr="00482FC8">
              <w:rPr>
                <w:rFonts w:cs="Arial"/>
                <w:lang w:val="es-MX"/>
              </w:rPr>
              <w:t xml:space="preserve"> Se activarán diferentes opciones dentro de cada publicación. </w:t>
            </w:r>
          </w:p>
          <w:p w:rsidRPr="00482FC8" w:rsidR="00482FC8" w:rsidP="00170CF5" w:rsidRDefault="00482FC8" w14:paraId="5EE34BDE" w14:textId="23780254">
            <w:pPr>
              <w:widowControl/>
              <w:spacing w:after="120" w:line="360" w:lineRule="auto"/>
              <w:rPr>
                <w:rFonts w:cs="Arial"/>
                <w:sz w:val="24"/>
                <w:szCs w:val="24"/>
                <w:lang w:val="es-MX"/>
              </w:rPr>
            </w:pPr>
            <w:r w:rsidRPr="00482FC8">
              <w:rPr>
                <w:rFonts w:cs="Arial"/>
                <w:b/>
                <w:lang w:val="es-MX"/>
              </w:rPr>
              <w:t>2.1</w:t>
            </w:r>
            <w:r w:rsidR="00170CF5">
              <w:rPr>
                <w:rFonts w:cs="Arial"/>
                <w:b/>
                <w:lang w:val="es-MX"/>
              </w:rPr>
              <w:t>.</w:t>
            </w:r>
            <w:r w:rsidRPr="00482FC8">
              <w:rPr>
                <w:rFonts w:cs="Arial"/>
                <w:b/>
                <w:lang w:val="es-MX"/>
              </w:rPr>
              <w:t xml:space="preserve">2.1 </w:t>
            </w:r>
            <w:r w:rsidRPr="00482FC8">
              <w:rPr>
                <w:rFonts w:cs="Arial"/>
                <w:lang w:val="es-MX"/>
              </w:rPr>
              <w:t>Se muestra la opción de eliminar comentario en la parte inferior de cada comentario.</w:t>
            </w:r>
          </w:p>
          <w:p w:rsidRPr="00482FC8" w:rsidR="00482FC8" w:rsidP="00170CF5" w:rsidRDefault="00482FC8" w14:paraId="50E27397" w14:textId="77777777">
            <w:pPr>
              <w:widowControl/>
              <w:spacing w:after="120" w:line="360" w:lineRule="auto"/>
              <w:rPr>
                <w:rFonts w:cs="Arial"/>
                <w:sz w:val="24"/>
                <w:szCs w:val="24"/>
                <w:lang w:val="es-MX"/>
              </w:rPr>
            </w:pPr>
            <w:r w:rsidRPr="00482FC8">
              <w:rPr>
                <w:rFonts w:cs="Arial"/>
                <w:b/>
                <w:lang w:val="es-MX"/>
              </w:rPr>
              <w:t xml:space="preserve">2.1.2.2 </w:t>
            </w:r>
            <w:r w:rsidRPr="00482FC8">
              <w:rPr>
                <w:rFonts w:cs="Arial"/>
                <w:lang w:val="es-MX"/>
              </w:rPr>
              <w:t>Se muestra la opción de eliminar publicación en la parte superior izquierda de cada publicación.</w:t>
            </w:r>
          </w:p>
          <w:p w:rsidRPr="00482FC8" w:rsidR="00482FC8" w:rsidP="00170CF5" w:rsidRDefault="00482FC8" w14:paraId="7A9A22DB" w14:textId="60AA568B">
            <w:pPr>
              <w:widowControl/>
              <w:spacing w:after="120" w:line="360" w:lineRule="auto"/>
              <w:rPr>
                <w:rFonts w:cs="Arial"/>
                <w:sz w:val="24"/>
                <w:szCs w:val="24"/>
                <w:lang w:val="es-MX"/>
              </w:rPr>
            </w:pPr>
            <w:r w:rsidRPr="00482FC8">
              <w:rPr>
                <w:rFonts w:cs="Arial"/>
                <w:b/>
                <w:lang w:val="es-MX"/>
              </w:rPr>
              <w:t xml:space="preserve">2.1.2.3 </w:t>
            </w:r>
            <w:r w:rsidRPr="00482FC8">
              <w:rPr>
                <w:rFonts w:cs="Arial"/>
                <w:lang w:val="es-MX"/>
              </w:rPr>
              <w:t>Se muestra la opción de suspender usuario al lado del nombre del usuario que realizó la publicación.</w:t>
            </w:r>
          </w:p>
        </w:tc>
      </w:tr>
      <w:tr w:rsidRPr="008548FD" w:rsidR="0093473F" w:rsidTr="00170CF5" w14:paraId="4A05EC98" w14:textId="77777777">
        <w:trPr>
          <w:trHeight w:val="2040"/>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00C3E6C3" w14:textId="2036CC23">
            <w:pPr>
              <w:widowControl/>
              <w:spacing w:before="240" w:after="120" w:line="360" w:lineRule="auto"/>
              <w:rPr>
                <w:rFonts w:cs="Arial"/>
                <w:sz w:val="24"/>
                <w:szCs w:val="24"/>
                <w:lang w:val="es-MX"/>
              </w:rPr>
            </w:pPr>
            <w:r w:rsidRPr="00482FC8">
              <w:rPr>
                <w:rFonts w:cs="Arial"/>
                <w:b/>
                <w:lang w:val="es-MX"/>
              </w:rPr>
              <w:t>2.1.3</w:t>
            </w:r>
            <w:r w:rsidRPr="00482FC8">
              <w:rPr>
                <w:rFonts w:cs="Arial"/>
                <w:lang w:val="es-MX"/>
              </w:rPr>
              <w:t xml:space="preserve"> El trabajador hace clic en el comentario que desea eliminar y selecciona la opción “eliminar comentario”.</w:t>
            </w:r>
          </w:p>
          <w:p w:rsidRPr="00482FC8" w:rsidR="00482FC8" w:rsidP="00986356" w:rsidRDefault="00482FC8" w14:paraId="767883C1" w14:textId="77777777">
            <w:pPr>
              <w:widowControl/>
              <w:spacing w:before="240" w:after="120" w:line="360" w:lineRule="auto"/>
              <w:ind w:left="620"/>
              <w:rPr>
                <w:rFonts w:cs="Arial"/>
                <w:sz w:val="24"/>
                <w:szCs w:val="24"/>
                <w:lang w:val="es-MX"/>
              </w:rPr>
            </w:pPr>
            <w:r w:rsidRPr="00482FC8">
              <w:rPr>
                <w:rFonts w:cs="Arial"/>
                <w:lang w:val="es-MX"/>
              </w:rPr>
              <w:t>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086376CF" w14:textId="77777777">
            <w:pPr>
              <w:widowControl/>
              <w:spacing w:after="120" w:line="360" w:lineRule="auto"/>
              <w:rPr>
                <w:rFonts w:cs="Arial"/>
                <w:sz w:val="24"/>
                <w:szCs w:val="24"/>
                <w:lang w:val="es-MX"/>
              </w:rPr>
            </w:pPr>
            <w:r w:rsidRPr="00482FC8">
              <w:rPr>
                <w:rFonts w:cs="Arial"/>
                <w:b/>
                <w:lang w:val="es-MX"/>
              </w:rPr>
              <w:t>2.1.4</w:t>
            </w:r>
            <w:r w:rsidRPr="00482FC8">
              <w:rPr>
                <w:rFonts w:cs="Arial"/>
                <w:lang w:val="es-MX"/>
              </w:rPr>
              <w:t xml:space="preserve"> Aparece un cuadro en medio de la pantalla con el mensaje de “Confirmar”.</w:t>
            </w:r>
          </w:p>
          <w:p w:rsidRPr="00482FC8" w:rsidR="00482FC8" w:rsidP="00170CF5" w:rsidRDefault="00482FC8" w14:paraId="6AD18D3B" w14:textId="77777777">
            <w:pPr>
              <w:widowControl/>
              <w:spacing w:after="120" w:line="360" w:lineRule="auto"/>
              <w:rPr>
                <w:rFonts w:cs="Arial"/>
                <w:sz w:val="24"/>
                <w:szCs w:val="24"/>
                <w:lang w:val="es-MX"/>
              </w:rPr>
            </w:pPr>
            <w:r w:rsidRPr="00482FC8">
              <w:rPr>
                <w:rFonts w:cs="Arial"/>
                <w:b/>
                <w:lang w:val="es-MX"/>
              </w:rPr>
              <w:t>2.1.4.1</w:t>
            </w:r>
            <w:r w:rsidRPr="00482FC8">
              <w:rPr>
                <w:rFonts w:cs="Arial"/>
                <w:lang w:val="es-MX"/>
              </w:rPr>
              <w:t xml:space="preserve"> Se muestra en el cuadro el botón “x”. </w:t>
            </w:r>
          </w:p>
          <w:p w:rsidRPr="008548FD" w:rsidR="00482FC8" w:rsidP="00170CF5" w:rsidRDefault="00482FC8" w14:paraId="04240CD2" w14:textId="77777777">
            <w:pPr>
              <w:widowControl/>
              <w:spacing w:after="120" w:line="360" w:lineRule="auto"/>
              <w:rPr>
                <w:rFonts w:cs="Arial"/>
                <w:sz w:val="24"/>
                <w:szCs w:val="24"/>
                <w:lang w:val="es-ES"/>
              </w:rPr>
            </w:pPr>
            <w:r w:rsidRPr="008548FD">
              <w:rPr>
                <w:rFonts w:cs="Arial"/>
                <w:b/>
                <w:lang w:val="es-ES"/>
              </w:rPr>
              <w:t>2.2.1 Página Principal</w:t>
            </w:r>
          </w:p>
          <w:p w:rsidRPr="008548FD" w:rsidR="00482FC8" w:rsidP="00170CF5" w:rsidRDefault="00482FC8" w14:paraId="760C757B" w14:textId="77777777">
            <w:pPr>
              <w:widowControl/>
              <w:spacing w:after="120" w:line="360" w:lineRule="auto"/>
              <w:rPr>
                <w:rFonts w:cs="Arial"/>
                <w:sz w:val="24"/>
                <w:szCs w:val="24"/>
                <w:lang w:val="es-ES"/>
              </w:rPr>
            </w:pPr>
            <w:r w:rsidRPr="008548FD">
              <w:rPr>
                <w:rFonts w:cs="Arial"/>
                <w:b/>
                <w:lang w:val="es-ES"/>
              </w:rPr>
              <w:t xml:space="preserve">2.2.2 </w:t>
            </w:r>
            <w:proofErr w:type="gramStart"/>
            <w:r w:rsidRPr="008548FD">
              <w:rPr>
                <w:rFonts w:cs="Arial"/>
                <w:b/>
                <w:lang w:val="es-ES"/>
              </w:rPr>
              <w:t>F.A</w:t>
            </w:r>
            <w:proofErr w:type="gramEnd"/>
            <w:r w:rsidRPr="008548FD">
              <w:rPr>
                <w:rFonts w:cs="Arial"/>
                <w:b/>
                <w:lang w:val="es-ES"/>
              </w:rPr>
              <w:t xml:space="preserve"> Cancelar </w:t>
            </w:r>
          </w:p>
          <w:p w:rsidRPr="008548FD" w:rsidR="00482FC8" w:rsidP="00986356" w:rsidRDefault="00482FC8" w14:paraId="5703DB6E" w14:textId="77777777">
            <w:pPr>
              <w:widowControl/>
              <w:spacing w:line="360" w:lineRule="auto"/>
              <w:rPr>
                <w:rFonts w:cs="Arial"/>
                <w:sz w:val="24"/>
                <w:szCs w:val="24"/>
                <w:lang w:val="es-ES"/>
              </w:rPr>
            </w:pPr>
          </w:p>
        </w:tc>
      </w:tr>
      <w:tr w:rsidRPr="003B397A" w:rsidR="0093473F" w:rsidTr="00170CF5" w14:paraId="57AA136F" w14:textId="77777777">
        <w:trPr>
          <w:trHeight w:val="796"/>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605250B1" w14:textId="77777777">
            <w:pPr>
              <w:widowControl/>
              <w:spacing w:after="120" w:line="360" w:lineRule="auto"/>
              <w:jc w:val="both"/>
              <w:rPr>
                <w:rFonts w:cs="Arial"/>
                <w:sz w:val="24"/>
                <w:szCs w:val="24"/>
                <w:lang w:val="es-MX"/>
              </w:rPr>
            </w:pPr>
            <w:r w:rsidRPr="00482FC8">
              <w:rPr>
                <w:rFonts w:cs="Arial"/>
                <w:b/>
                <w:lang w:val="es-MX"/>
              </w:rPr>
              <w:t>2.1.5</w:t>
            </w:r>
            <w:r w:rsidRPr="00482FC8">
              <w:rPr>
                <w:rFonts w:cs="Arial"/>
                <w:lang w:val="es-MX"/>
              </w:rPr>
              <w:t xml:space="preserve"> El trabajador hace clic en “Confirmar”.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6B0270B0" w14:textId="0F48851E">
            <w:pPr>
              <w:widowControl/>
              <w:spacing w:after="120" w:line="360" w:lineRule="auto"/>
              <w:jc w:val="both"/>
              <w:rPr>
                <w:rFonts w:cs="Arial"/>
                <w:sz w:val="24"/>
                <w:szCs w:val="24"/>
                <w:lang w:val="es-MX"/>
              </w:rPr>
            </w:pPr>
            <w:r w:rsidRPr="00482FC8">
              <w:rPr>
                <w:rFonts w:cs="Arial"/>
                <w:b/>
                <w:lang w:val="es-MX"/>
              </w:rPr>
              <w:t>2.1.6</w:t>
            </w:r>
            <w:r w:rsidRPr="00482FC8">
              <w:rPr>
                <w:rFonts w:cs="Arial"/>
                <w:lang w:val="es-MX"/>
              </w:rPr>
              <w:t xml:space="preserve"> Se cierra automáticamente el cuadro de confirmar y realiza el cambio.</w:t>
            </w:r>
          </w:p>
        </w:tc>
      </w:tr>
      <w:tr w:rsidRPr="00482FC8" w:rsidR="0093473F" w:rsidTr="000B2CE9" w14:paraId="3C1B4C9A" w14:textId="77777777">
        <w:trPr>
          <w:trHeight w:val="1215"/>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32B88123" w14:textId="77777777">
            <w:pPr>
              <w:widowControl/>
              <w:spacing w:after="120" w:line="360" w:lineRule="auto"/>
              <w:ind w:left="620"/>
              <w:jc w:val="both"/>
              <w:rPr>
                <w:rFonts w:cs="Arial"/>
                <w:sz w:val="24"/>
                <w:szCs w:val="24"/>
                <w:lang w:val="es-MX"/>
              </w:rPr>
            </w:pPr>
            <w:r w:rsidRPr="00482FC8">
              <w:rPr>
                <w:rFonts w:cs="Arial"/>
                <w:b/>
                <w:lang w:val="es-MX"/>
              </w:rPr>
              <w:t>2.1.7</w:t>
            </w:r>
            <w:r w:rsidRPr="00482FC8">
              <w:rPr>
                <w:rFonts w:cs="Arial"/>
                <w:lang w:val="es-MX"/>
              </w:rPr>
              <w:t xml:space="preserve"> El trabajador hace clic en la publicación que desea eliminar y selecciona “eliminar publicación”. </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00170CF5" w:rsidP="00170CF5" w:rsidRDefault="00482FC8" w14:paraId="494D5319" w14:textId="77777777">
            <w:pPr>
              <w:widowControl/>
              <w:spacing w:after="120" w:line="360" w:lineRule="auto"/>
              <w:jc w:val="both"/>
              <w:rPr>
                <w:rFonts w:cs="Arial"/>
                <w:lang w:val="es-MX"/>
              </w:rPr>
            </w:pPr>
            <w:r w:rsidRPr="00482FC8">
              <w:rPr>
                <w:rFonts w:cs="Arial"/>
                <w:b/>
                <w:lang w:val="es-MX"/>
              </w:rPr>
              <w:t xml:space="preserve">2.1.8 </w:t>
            </w:r>
            <w:r w:rsidRPr="00482FC8">
              <w:rPr>
                <w:rFonts w:cs="Arial"/>
                <w:lang w:val="es-MX"/>
              </w:rPr>
              <w:t>Se muestra un cuadro en medio de la pantalla con el mensaje de “Confirmar”.</w:t>
            </w:r>
          </w:p>
          <w:p w:rsidRPr="00170CF5" w:rsidR="00482FC8" w:rsidP="00170CF5" w:rsidRDefault="00482FC8" w14:paraId="662BDF1D" w14:textId="6A376749">
            <w:pPr>
              <w:widowControl/>
              <w:spacing w:after="120" w:line="360" w:lineRule="auto"/>
              <w:jc w:val="both"/>
              <w:rPr>
                <w:rFonts w:cs="Arial"/>
                <w:sz w:val="24"/>
                <w:szCs w:val="24"/>
                <w:lang w:val="es-MX"/>
              </w:rPr>
            </w:pPr>
            <w:r w:rsidRPr="00482FC8">
              <w:rPr>
                <w:rFonts w:cs="Arial"/>
                <w:b/>
              </w:rPr>
              <w:t xml:space="preserve">F.A </w:t>
            </w:r>
            <w:r w:rsidR="00170CF5">
              <w:rPr>
                <w:rFonts w:cs="Arial"/>
                <w:b/>
              </w:rPr>
              <w:t xml:space="preserve">2.2.2. </w:t>
            </w:r>
            <w:proofErr w:type="spellStart"/>
            <w:r w:rsidRPr="00482FC8">
              <w:rPr>
                <w:rFonts w:cs="Arial"/>
                <w:b/>
              </w:rPr>
              <w:t>Cancelar</w:t>
            </w:r>
            <w:proofErr w:type="spellEnd"/>
            <w:r w:rsidRPr="00482FC8">
              <w:rPr>
                <w:rFonts w:cs="Arial"/>
                <w:b/>
              </w:rPr>
              <w:t> </w:t>
            </w:r>
          </w:p>
        </w:tc>
      </w:tr>
      <w:tr w:rsidRPr="003B397A" w:rsidR="0093473F" w:rsidTr="000B2CE9" w14:paraId="40F16568" w14:textId="77777777">
        <w:trPr>
          <w:trHeight w:val="1215"/>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7E568D74" w14:textId="77777777">
            <w:pPr>
              <w:widowControl/>
              <w:spacing w:before="240" w:after="120" w:line="360" w:lineRule="auto"/>
              <w:jc w:val="both"/>
              <w:rPr>
                <w:rFonts w:cs="Arial"/>
                <w:sz w:val="24"/>
                <w:szCs w:val="24"/>
                <w:lang w:val="es-MX"/>
              </w:rPr>
            </w:pPr>
            <w:r w:rsidRPr="00482FC8">
              <w:rPr>
                <w:rFonts w:cs="Arial"/>
                <w:b/>
                <w:lang w:val="es-MX"/>
              </w:rPr>
              <w:t>2.1.9</w:t>
            </w:r>
            <w:r w:rsidRPr="00482FC8">
              <w:rPr>
                <w:rFonts w:cs="Arial"/>
                <w:lang w:val="es-MX"/>
              </w:rPr>
              <w:t xml:space="preserve"> El trabajador hace clic en “Confirmar”.</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597D8F5A" w14:textId="77777777">
            <w:pPr>
              <w:widowControl/>
              <w:spacing w:before="240" w:after="120" w:line="360" w:lineRule="auto"/>
              <w:jc w:val="both"/>
              <w:rPr>
                <w:rFonts w:cs="Arial"/>
                <w:sz w:val="24"/>
                <w:szCs w:val="24"/>
                <w:lang w:val="es-MX"/>
              </w:rPr>
            </w:pPr>
            <w:r w:rsidRPr="00482FC8">
              <w:rPr>
                <w:rFonts w:cs="Arial"/>
                <w:b/>
                <w:lang w:val="es-MX"/>
              </w:rPr>
              <w:t>2.1.10</w:t>
            </w:r>
            <w:r w:rsidRPr="00482FC8">
              <w:rPr>
                <w:rFonts w:cs="Arial"/>
                <w:lang w:val="es-MX"/>
              </w:rPr>
              <w:t xml:space="preserve"> Se cierra automáticamente el cuadro de confirmar y realiza el cambio.</w:t>
            </w:r>
          </w:p>
        </w:tc>
      </w:tr>
      <w:tr w:rsidRPr="00482FC8" w:rsidR="0093473F" w:rsidTr="000B2CE9" w14:paraId="29406BD0" w14:textId="77777777">
        <w:trPr>
          <w:trHeight w:val="1215"/>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07CC2E56" w14:textId="77777777">
            <w:pPr>
              <w:widowControl/>
              <w:spacing w:after="120" w:line="360" w:lineRule="auto"/>
              <w:jc w:val="both"/>
              <w:rPr>
                <w:rFonts w:cs="Arial"/>
                <w:sz w:val="24"/>
                <w:szCs w:val="24"/>
                <w:lang w:val="es-MX"/>
              </w:rPr>
            </w:pPr>
            <w:r w:rsidRPr="00482FC8">
              <w:rPr>
                <w:rFonts w:cs="Arial"/>
                <w:b/>
                <w:lang w:val="es-MX"/>
              </w:rPr>
              <w:t>2.1.11</w:t>
            </w:r>
            <w:r w:rsidRPr="00482FC8">
              <w:rPr>
                <w:rFonts w:cs="Arial"/>
                <w:lang w:val="es-MX"/>
              </w:rPr>
              <w:t xml:space="preserve"> El trabajador hace clic en el nombre de usuario que desea eliminar y selecciona la opción “suspender usuario”.</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3F1A4DC4" w14:textId="77777777">
            <w:pPr>
              <w:widowControl/>
              <w:spacing w:after="120" w:line="360" w:lineRule="auto"/>
              <w:jc w:val="both"/>
              <w:rPr>
                <w:rFonts w:cs="Arial"/>
                <w:sz w:val="24"/>
                <w:szCs w:val="24"/>
                <w:lang w:val="es-MX"/>
              </w:rPr>
            </w:pPr>
            <w:r w:rsidRPr="00482FC8">
              <w:rPr>
                <w:rFonts w:cs="Arial"/>
                <w:b/>
                <w:lang w:val="es-MX"/>
              </w:rPr>
              <w:t xml:space="preserve">2.1.12 </w:t>
            </w:r>
            <w:r w:rsidRPr="00482FC8">
              <w:rPr>
                <w:rFonts w:cs="Arial"/>
                <w:lang w:val="es-MX"/>
              </w:rPr>
              <w:t>Aparece un cuadro en medio de la pantalla con el mensaje de “Confirmar”.</w:t>
            </w:r>
          </w:p>
          <w:p w:rsidRPr="00482FC8" w:rsidR="00482FC8" w:rsidP="00170CF5" w:rsidRDefault="00482FC8" w14:paraId="6F263EB4" w14:textId="77777777">
            <w:pPr>
              <w:widowControl/>
              <w:spacing w:after="120" w:line="360" w:lineRule="auto"/>
              <w:rPr>
                <w:rFonts w:cs="Arial"/>
                <w:sz w:val="24"/>
                <w:szCs w:val="24"/>
              </w:rPr>
            </w:pPr>
            <w:r w:rsidRPr="00482FC8">
              <w:rPr>
                <w:rFonts w:cs="Arial"/>
                <w:b/>
              </w:rPr>
              <w:t xml:space="preserve">2.2.2 </w:t>
            </w:r>
            <w:proofErr w:type="gramStart"/>
            <w:r w:rsidRPr="00482FC8">
              <w:rPr>
                <w:rFonts w:cs="Arial"/>
                <w:b/>
              </w:rPr>
              <w:t>F.A</w:t>
            </w:r>
            <w:proofErr w:type="gramEnd"/>
            <w:r w:rsidRPr="00482FC8">
              <w:rPr>
                <w:rFonts w:cs="Arial"/>
                <w:b/>
              </w:rPr>
              <w:t xml:space="preserve"> </w:t>
            </w:r>
            <w:proofErr w:type="spellStart"/>
            <w:r w:rsidRPr="00482FC8">
              <w:rPr>
                <w:rFonts w:cs="Arial"/>
                <w:b/>
              </w:rPr>
              <w:t>Cancelar</w:t>
            </w:r>
            <w:proofErr w:type="spellEnd"/>
            <w:r w:rsidRPr="00482FC8">
              <w:rPr>
                <w:rFonts w:cs="Arial"/>
              </w:rPr>
              <w:t> </w:t>
            </w:r>
          </w:p>
        </w:tc>
      </w:tr>
      <w:tr w:rsidRPr="003B397A" w:rsidR="0093473F" w:rsidTr="000B2CE9" w14:paraId="6DC0D894" w14:textId="77777777">
        <w:trPr>
          <w:trHeight w:val="1215"/>
        </w:trPr>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2774DE1C" w14:textId="77777777">
            <w:pPr>
              <w:widowControl/>
              <w:spacing w:after="120" w:line="360" w:lineRule="auto"/>
              <w:jc w:val="both"/>
              <w:rPr>
                <w:rFonts w:cs="Arial"/>
                <w:sz w:val="24"/>
                <w:szCs w:val="24"/>
                <w:lang w:val="es-MX"/>
              </w:rPr>
            </w:pPr>
            <w:r w:rsidRPr="00482FC8">
              <w:rPr>
                <w:rFonts w:cs="Arial"/>
                <w:b/>
                <w:lang w:val="es-MX"/>
              </w:rPr>
              <w:t>2.1.13</w:t>
            </w:r>
            <w:r w:rsidRPr="00482FC8">
              <w:rPr>
                <w:rFonts w:cs="Arial"/>
                <w:lang w:val="es-MX"/>
              </w:rPr>
              <w:t xml:space="preserve"> El trabajador hace clic en “Confirmar”.</w:t>
            </w:r>
          </w:p>
        </w:tc>
        <w:tc>
          <w:tcPr>
            <w:tcW w:w="0" w:type="auto"/>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hideMark/>
          </w:tcPr>
          <w:p w:rsidRPr="00482FC8" w:rsidR="00482FC8" w:rsidP="00170CF5" w:rsidRDefault="00482FC8" w14:paraId="49799FF4" w14:textId="77777777">
            <w:pPr>
              <w:widowControl/>
              <w:spacing w:after="120" w:line="360" w:lineRule="auto"/>
              <w:jc w:val="both"/>
              <w:rPr>
                <w:rFonts w:cs="Arial"/>
                <w:sz w:val="24"/>
                <w:szCs w:val="24"/>
                <w:lang w:val="es-MX"/>
              </w:rPr>
            </w:pPr>
            <w:r w:rsidRPr="00482FC8">
              <w:rPr>
                <w:rFonts w:cs="Arial"/>
                <w:b/>
                <w:lang w:val="es-MX"/>
              </w:rPr>
              <w:t>2.1.14</w:t>
            </w:r>
            <w:r w:rsidRPr="00482FC8">
              <w:rPr>
                <w:rFonts w:cs="Arial"/>
                <w:lang w:val="es-MX"/>
              </w:rPr>
              <w:t xml:space="preserve"> Se cierra automáticamente el cuadro de confirmar y realiza el cambio.</w:t>
            </w:r>
          </w:p>
          <w:p w:rsidRPr="00482FC8" w:rsidR="00482FC8" w:rsidP="00170CF5" w:rsidRDefault="00482FC8" w14:paraId="59FA2DEE" w14:textId="77777777">
            <w:pPr>
              <w:widowControl/>
              <w:spacing w:after="120" w:line="360" w:lineRule="auto"/>
              <w:jc w:val="both"/>
              <w:rPr>
                <w:rFonts w:cs="Arial"/>
                <w:sz w:val="24"/>
                <w:szCs w:val="24"/>
                <w:lang w:val="es-MX"/>
              </w:rPr>
            </w:pPr>
            <w:r w:rsidRPr="00482FC8">
              <w:rPr>
                <w:rFonts w:cs="Arial"/>
                <w:b/>
                <w:lang w:val="es-MX"/>
              </w:rPr>
              <w:t>F.E. 2.3.1 Error de Conexión</w:t>
            </w:r>
          </w:p>
        </w:tc>
      </w:tr>
    </w:tbl>
    <w:p w:rsidRPr="00482FC8" w:rsidR="00482FC8" w:rsidP="00986356" w:rsidRDefault="00482FC8" w14:paraId="1A418CCB" w14:textId="139D4387">
      <w:pPr>
        <w:widowControl/>
        <w:spacing w:line="360" w:lineRule="auto"/>
        <w:rPr>
          <w:rFonts w:cs="Arial"/>
          <w:sz w:val="24"/>
          <w:szCs w:val="24"/>
          <w:lang w:val="es-MX"/>
        </w:rPr>
      </w:pPr>
    </w:p>
    <w:p w:rsidRPr="00482FC8" w:rsidR="00482FC8" w:rsidP="00170CF5" w:rsidRDefault="00482FC8" w14:paraId="5FC3184B" w14:textId="77777777">
      <w:pPr>
        <w:pStyle w:val="Heading2"/>
      </w:pPr>
      <w:bookmarkStart w:name="_Toc170253509" w:id="221"/>
      <w:r w:rsidRPr="00482FC8">
        <w:t>Flujos Alternos</w:t>
      </w:r>
      <w:bookmarkEnd w:id="221"/>
    </w:p>
    <w:p w:rsidRPr="00170CF5" w:rsidR="00482FC8" w:rsidP="00170CF5" w:rsidRDefault="00482FC8" w14:paraId="5A87D933" w14:textId="1793ABAD">
      <w:pPr>
        <w:pStyle w:val="Heading3"/>
        <w:rPr>
          <w:b/>
          <w:bCs/>
          <w:i w:val="0"/>
          <w:iCs/>
          <w:sz w:val="24"/>
          <w:szCs w:val="24"/>
        </w:rPr>
      </w:pPr>
      <w:bookmarkStart w:name="_Toc170253510" w:id="222"/>
      <w:r w:rsidRPr="00170CF5">
        <w:rPr>
          <w:b/>
          <w:bCs/>
          <w:i w:val="0"/>
          <w:iCs/>
        </w:rPr>
        <w:t>Página Principal</w:t>
      </w:r>
      <w:bookmarkEnd w:id="222"/>
    </w:p>
    <w:p w:rsidRPr="00482FC8" w:rsidR="00482FC8" w:rsidP="00170CF5" w:rsidRDefault="00482FC8" w14:paraId="28A45F35" w14:textId="77777777">
      <w:pPr>
        <w:widowControl/>
        <w:spacing w:before="120" w:after="60" w:line="360" w:lineRule="auto"/>
        <w:ind w:left="720"/>
        <w:jc w:val="both"/>
        <w:rPr>
          <w:rFonts w:cs="Arial"/>
          <w:sz w:val="24"/>
          <w:szCs w:val="24"/>
          <w:lang w:val="es-MX"/>
        </w:rPr>
      </w:pPr>
      <w:r w:rsidRPr="00482FC8">
        <w:rPr>
          <w:rFonts w:cs="Arial"/>
          <w:lang w:val="es-MX"/>
        </w:rPr>
        <w:t>Al presionar el icono el usuario podrá regresar a la página principal del sistema en donde se encuentra el menú principal que contiene todas las funciones que el organismo puede realizar.</w:t>
      </w:r>
    </w:p>
    <w:p w:rsidRPr="00170CF5" w:rsidR="00482FC8" w:rsidP="00170CF5" w:rsidRDefault="00482FC8" w14:paraId="44E53A63" w14:textId="1753B4D3">
      <w:pPr>
        <w:pStyle w:val="Heading3"/>
        <w:jc w:val="both"/>
        <w:rPr>
          <w:b/>
          <w:bCs/>
          <w:i w:val="0"/>
          <w:iCs/>
          <w:sz w:val="24"/>
          <w:szCs w:val="24"/>
          <w:lang w:val="es-MX"/>
        </w:rPr>
      </w:pPr>
      <w:bookmarkStart w:name="_Toc170253511" w:id="223"/>
      <w:r w:rsidRPr="00170CF5">
        <w:rPr>
          <w:b/>
          <w:bCs/>
          <w:i w:val="0"/>
          <w:iCs/>
          <w:lang w:val="es-MX"/>
        </w:rPr>
        <w:t>Cancelar</w:t>
      </w:r>
      <w:bookmarkEnd w:id="223"/>
    </w:p>
    <w:p w:rsidRPr="00482FC8" w:rsidR="00482FC8" w:rsidP="00170CF5" w:rsidRDefault="00482FC8" w14:paraId="28FDC268" w14:textId="0BD294B8">
      <w:pPr>
        <w:widowControl/>
        <w:spacing w:before="120" w:after="60" w:line="360" w:lineRule="auto"/>
        <w:ind w:left="720"/>
        <w:jc w:val="both"/>
        <w:rPr>
          <w:rFonts w:cs="Arial"/>
          <w:sz w:val="24"/>
          <w:szCs w:val="24"/>
          <w:lang w:val="es-MX"/>
        </w:rPr>
      </w:pPr>
      <w:r w:rsidRPr="00482FC8">
        <w:rPr>
          <w:rFonts w:cs="Arial"/>
          <w:lang w:val="es-MX"/>
        </w:rPr>
        <w:t>En el caso de que el trabajador no quiera eliminar comentario,</w:t>
      </w:r>
      <w:r w:rsidR="00170CF5">
        <w:rPr>
          <w:rFonts w:cs="Arial"/>
          <w:lang w:val="es-MX"/>
        </w:rPr>
        <w:t xml:space="preserve"> </w:t>
      </w:r>
      <w:r w:rsidRPr="00482FC8">
        <w:rPr>
          <w:rFonts w:cs="Arial"/>
          <w:lang w:val="es-MX"/>
        </w:rPr>
        <w:t xml:space="preserve">publicación o suspender usuario, selecciona el </w:t>
      </w:r>
      <w:proofErr w:type="gramStart"/>
      <w:r w:rsidRPr="00482FC8">
        <w:rPr>
          <w:rFonts w:cs="Arial"/>
          <w:lang w:val="es-MX"/>
        </w:rPr>
        <w:t>botón ”x</w:t>
      </w:r>
      <w:proofErr w:type="gramEnd"/>
      <w:r w:rsidRPr="00482FC8">
        <w:rPr>
          <w:rFonts w:cs="Arial"/>
          <w:lang w:val="es-MX"/>
        </w:rPr>
        <w:t>” y se cancela la función. </w:t>
      </w:r>
    </w:p>
    <w:p w:rsidRPr="00482FC8" w:rsidR="00482FC8" w:rsidP="00170CF5" w:rsidRDefault="00482FC8" w14:paraId="2A17CC7A" w14:textId="5EF7BF6A">
      <w:pPr>
        <w:pStyle w:val="Heading2"/>
      </w:pPr>
      <w:bookmarkStart w:name="_Toc170253512" w:id="224"/>
      <w:r w:rsidRPr="00482FC8">
        <w:t xml:space="preserve">Flujos de </w:t>
      </w:r>
      <w:proofErr w:type="spellStart"/>
      <w:r w:rsidRPr="00482FC8">
        <w:t>Excepción</w:t>
      </w:r>
      <w:bookmarkEnd w:id="224"/>
      <w:proofErr w:type="spellEnd"/>
    </w:p>
    <w:p w:rsidRPr="00170CF5" w:rsidR="00482FC8" w:rsidP="00170CF5" w:rsidRDefault="00482FC8" w14:paraId="6E0C1CBD" w14:textId="253B2D70">
      <w:pPr>
        <w:pStyle w:val="Heading3"/>
        <w:rPr>
          <w:b/>
          <w:bCs/>
          <w:i w:val="0"/>
          <w:iCs/>
          <w:sz w:val="24"/>
          <w:szCs w:val="24"/>
          <w:lang w:val="es-MX"/>
        </w:rPr>
      </w:pPr>
      <w:bookmarkStart w:name="_Toc170253513" w:id="225"/>
      <w:r w:rsidRPr="00170CF5">
        <w:rPr>
          <w:b/>
          <w:bCs/>
          <w:i w:val="0"/>
          <w:iCs/>
          <w:lang w:val="es-MX"/>
        </w:rPr>
        <w:t>Error de Conexión</w:t>
      </w:r>
      <w:bookmarkEnd w:id="225"/>
    </w:p>
    <w:p w:rsidRPr="00482FC8" w:rsidR="00482FC8" w:rsidP="00986356" w:rsidRDefault="00482FC8" w14:paraId="61B7763E" w14:textId="77777777">
      <w:pPr>
        <w:widowControl/>
        <w:spacing w:before="120" w:after="60" w:line="360" w:lineRule="auto"/>
        <w:ind w:left="720"/>
        <w:rPr>
          <w:rFonts w:cs="Arial"/>
          <w:sz w:val="24"/>
          <w:szCs w:val="24"/>
          <w:lang w:val="es-MX"/>
        </w:rPr>
      </w:pPr>
      <w:r w:rsidRPr="00482FC8">
        <w:rPr>
          <w:rFonts w:cs="Arial"/>
          <w:lang w:val="es-MX"/>
        </w:rPr>
        <w:t>​​Si el sistema detecta un problema de conexión al intentar editar alguna parte del foro, se muestra un mensaje de error.</w:t>
      </w:r>
    </w:p>
    <w:p w:rsidRPr="00482FC8" w:rsidR="00482FC8" w:rsidP="00170CF5" w:rsidRDefault="00482FC8" w14:paraId="564024D4" w14:textId="77777777">
      <w:pPr>
        <w:pStyle w:val="Heading1"/>
      </w:pPr>
      <w:bookmarkStart w:name="_Toc170253514" w:id="226"/>
      <w:proofErr w:type="spellStart"/>
      <w:r w:rsidRPr="00482FC8">
        <w:t>Requerimientos</w:t>
      </w:r>
      <w:proofErr w:type="spellEnd"/>
      <w:r w:rsidRPr="00482FC8">
        <w:t xml:space="preserve"> </w:t>
      </w:r>
      <w:proofErr w:type="spellStart"/>
      <w:r w:rsidRPr="00482FC8">
        <w:t>especiales</w:t>
      </w:r>
      <w:bookmarkEnd w:id="226"/>
      <w:proofErr w:type="spellEnd"/>
    </w:p>
    <w:p w:rsidRPr="00482FC8" w:rsidR="00482FC8" w:rsidP="00170CF5" w:rsidRDefault="00482FC8" w14:paraId="75D1BFF7" w14:textId="77777777">
      <w:pPr>
        <w:pStyle w:val="Heading1"/>
      </w:pPr>
      <w:bookmarkStart w:name="_Toc170253515" w:id="227"/>
      <w:proofErr w:type="spellStart"/>
      <w:r w:rsidRPr="00482FC8">
        <w:t>Precondiciones</w:t>
      </w:r>
      <w:bookmarkEnd w:id="227"/>
      <w:proofErr w:type="spellEnd"/>
    </w:p>
    <w:p w:rsidRPr="00482FC8" w:rsidR="00482FC8" w:rsidP="002D2EAC" w:rsidRDefault="00482FC8" w14:paraId="0ABE569A" w14:textId="77777777">
      <w:pPr>
        <w:widowControl/>
        <w:numPr>
          <w:ilvl w:val="1"/>
          <w:numId w:val="25"/>
        </w:numPr>
        <w:spacing w:before="120" w:after="60" w:line="360" w:lineRule="auto"/>
        <w:textAlignment w:val="baseline"/>
        <w:rPr>
          <w:rFonts w:cs="Arial"/>
          <w:lang w:val="es-MX"/>
        </w:rPr>
      </w:pPr>
      <w:r w:rsidRPr="00482FC8">
        <w:rPr>
          <w:rFonts w:cs="Arial"/>
          <w:lang w:val="es-MX"/>
        </w:rPr>
        <w:t>El usuario debe haber realizado el CU Ingresar a la aplicación web.</w:t>
      </w:r>
    </w:p>
    <w:p w:rsidRPr="00482FC8" w:rsidR="00482FC8" w:rsidP="002D2EAC" w:rsidRDefault="00482FC8" w14:paraId="430D0CC4" w14:textId="77777777">
      <w:pPr>
        <w:widowControl/>
        <w:numPr>
          <w:ilvl w:val="1"/>
          <w:numId w:val="25"/>
        </w:numPr>
        <w:spacing w:before="120" w:after="60" w:line="360" w:lineRule="auto"/>
        <w:textAlignment w:val="baseline"/>
        <w:rPr>
          <w:rFonts w:cs="Arial"/>
          <w:lang w:val="es-MX"/>
        </w:rPr>
      </w:pPr>
      <w:r w:rsidRPr="00482FC8">
        <w:rPr>
          <w:rFonts w:cs="Arial"/>
          <w:lang w:val="es-MX"/>
        </w:rPr>
        <w:t>El usuario debe haber seleccionado la opción de “Foro” del menú. </w:t>
      </w:r>
    </w:p>
    <w:p w:rsidRPr="00482FC8" w:rsidR="00482FC8" w:rsidP="002D2EAC" w:rsidRDefault="00482FC8" w14:paraId="66AF853B" w14:textId="77777777">
      <w:pPr>
        <w:widowControl/>
        <w:numPr>
          <w:ilvl w:val="1"/>
          <w:numId w:val="25"/>
        </w:numPr>
        <w:spacing w:before="120" w:after="60" w:line="360" w:lineRule="auto"/>
        <w:textAlignment w:val="baseline"/>
        <w:rPr>
          <w:rFonts w:cs="Arial"/>
          <w:lang w:val="es-MX"/>
        </w:rPr>
      </w:pPr>
      <w:r w:rsidRPr="00482FC8">
        <w:rPr>
          <w:rFonts w:cs="Arial"/>
          <w:lang w:val="es-MX"/>
        </w:rPr>
        <w:t xml:space="preserve">El usuario debe </w:t>
      </w:r>
      <w:r w:rsidRPr="00482FC8">
        <w:rPr>
          <w:rFonts w:cs="Arial"/>
          <w:shd w:val="clear" w:color="auto" w:fill="FFFFFF"/>
          <w:lang w:val="es-MX"/>
        </w:rPr>
        <w:t>tener acceso a un dispositivo con conexión a Internet. </w:t>
      </w:r>
    </w:p>
    <w:p w:rsidRPr="00482FC8" w:rsidR="00482FC8" w:rsidP="00170CF5" w:rsidRDefault="00482FC8" w14:paraId="769713F4" w14:textId="77777777">
      <w:pPr>
        <w:pStyle w:val="Heading1"/>
      </w:pPr>
      <w:bookmarkStart w:name="_Toc170253516" w:id="228"/>
      <w:proofErr w:type="spellStart"/>
      <w:r w:rsidRPr="00482FC8">
        <w:t>Poscondiciones</w:t>
      </w:r>
      <w:bookmarkEnd w:id="228"/>
      <w:proofErr w:type="spellEnd"/>
    </w:p>
    <w:p w:rsidRPr="00170CF5" w:rsidR="001D58CF" w:rsidP="002D2EAC" w:rsidRDefault="00482FC8" w14:paraId="52F8A690" w14:textId="3C8485C9">
      <w:pPr>
        <w:widowControl/>
        <w:numPr>
          <w:ilvl w:val="1"/>
          <w:numId w:val="26"/>
        </w:numPr>
        <w:spacing w:before="120" w:after="60" w:line="360" w:lineRule="auto"/>
        <w:textAlignment w:val="baseline"/>
        <w:rPr>
          <w:rFonts w:cs="Arial"/>
          <w:lang w:val="es-MX"/>
        </w:rPr>
      </w:pPr>
      <w:r w:rsidRPr="00482FC8">
        <w:rPr>
          <w:rFonts w:cs="Arial"/>
          <w:lang w:val="es-MX"/>
        </w:rPr>
        <w:t>Cuando el trabajador haya realizado los cambios necesarios, se actualizarán los respectivos datos del foro (comentarios,</w:t>
      </w:r>
      <w:r w:rsidR="00170CF5">
        <w:rPr>
          <w:rFonts w:cs="Arial"/>
          <w:lang w:val="es-MX"/>
        </w:rPr>
        <w:t xml:space="preserve"> </w:t>
      </w:r>
      <w:r w:rsidRPr="00482FC8">
        <w:rPr>
          <w:rFonts w:cs="Arial"/>
          <w:lang w:val="es-MX"/>
        </w:rPr>
        <w:t>publicaciones). </w:t>
      </w:r>
    </w:p>
    <w:sectPr w:rsidRPr="00170CF5" w:rsidR="001D58CF" w:rsidSect="00E52DCA">
      <w:headerReference w:type="default" r:id="rId58"/>
      <w:footerReference w:type="default" r:id="rId59"/>
      <w:headerReference w:type="first" r:id="rId60"/>
      <w:footerReference w:type="first" r:id="rId61"/>
      <w:type w:val="continuous"/>
      <w:pgSz w:w="12240" w:h="15840" w:orient="portrait"/>
      <w:pgMar w:top="1440" w:right="1041"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MP" w:author="MAURICIO PARRA" w:date="2024-06-11T13:59:00Z" w:id="2">
    <w:p w:rsidR="006D2138" w:rsidP="006D2138" w:rsidRDefault="006D2138" w14:paraId="397224D0" w14:textId="77777777">
      <w:pPr>
        <w:pStyle w:val="CommentText"/>
      </w:pPr>
      <w:r>
        <w:t>cambie el nombre a ingresar a la pagina principal de la aplicacion web.</w:t>
      </w:r>
      <w:r>
        <w:rPr>
          <w:rStyle w:val="CommentReference"/>
        </w:rPr>
        <w:annotationRef/>
      </w:r>
    </w:p>
  </w:comment>
  <w:comment w:initials="Ui" w:author="Usuario invitado" w:date="2024-06-11T13:21:00Z" w:id="4">
    <w:p w:rsidR="006D2138" w:rsidP="006D2138" w:rsidRDefault="006D2138" w14:paraId="6AFB1BF2" w14:textId="77777777">
      <w:pPr>
        <w:pStyle w:val="CommentText"/>
      </w:pPr>
      <w:r>
        <w:t>que los usuarios realizan para iniciar.....</w:t>
      </w:r>
      <w:r>
        <w:rPr>
          <w:rStyle w:val="CommentReference"/>
        </w:rPr>
        <w:annotationRef/>
      </w:r>
    </w:p>
  </w:comment>
  <w:comment w:initials="MP" w:author="MAURICIO PARRA" w:date="2024-06-11T14:01:00Z" w:id="7">
    <w:p w:rsidR="006D2138" w:rsidP="006D2138" w:rsidRDefault="006D2138" w14:paraId="3E6C11B1" w14:textId="77777777">
      <w:pPr>
        <w:pStyle w:val="CommentText"/>
      </w:pPr>
      <w:r>
        <w:t xml:space="preserve">cambie esto tambien a lo mismo de arriba. </w:t>
      </w:r>
      <w:r>
        <w:rPr>
          <w:rStyle w:val="CommentReference"/>
        </w:rPr>
        <w:annotationRef/>
      </w:r>
    </w:p>
  </w:comment>
  <w:comment w:initials="GT" w:author="GABRIELA TAKATA" w:date="2024-06-11T13:59:00Z" w:id="14">
    <w:p w:rsidR="006D2138" w:rsidP="006D2138" w:rsidRDefault="006D2138" w14:paraId="5711002E" w14:textId="76A9845C">
      <w:pPr>
        <w:pStyle w:val="CommentText"/>
      </w:pPr>
      <w:r>
        <w:t xml:space="preserve">editado </w:t>
      </w:r>
      <w:r>
        <w:rPr>
          <w:rStyle w:val="CommentReference"/>
        </w:rPr>
        <w:annotationRef/>
      </w:r>
    </w:p>
    <w:p w:rsidR="006D2138" w:rsidP="006D2138" w:rsidRDefault="006D2138" w14:paraId="4240B88E" w14:textId="77777777">
      <w:pPr>
        <w:pStyle w:val="CommentText"/>
      </w:pPr>
    </w:p>
  </w:comment>
  <w:comment w:initials="GT" w:author="GABRIELA TAKATA" w:date="2024-06-11T13:59:00Z" w:id="29">
    <w:p w:rsidR="00034CDE" w:rsidP="00034CDE" w:rsidRDefault="00034CDE" w14:paraId="4B88CC08" w14:textId="77777777">
      <w:pPr>
        <w:pStyle w:val="CommentText"/>
      </w:pPr>
      <w:r>
        <w:t xml:space="preserve">editado </w:t>
      </w:r>
      <w:r>
        <w:rPr>
          <w:rStyle w:val="CommentReference"/>
        </w:rPr>
        <w:annotationRef/>
      </w:r>
    </w:p>
    <w:p w:rsidR="00034CDE" w:rsidP="00034CDE" w:rsidRDefault="00034CDE" w14:paraId="5A083EC6" w14:textId="77777777">
      <w:pPr>
        <w:pStyle w:val="CommentText"/>
      </w:pPr>
    </w:p>
  </w:comment>
  <w:comment w:initials="DJ" w:author="DIEGO JAEN" w:date="2024-06-11T13:29:00Z" w:id="39">
    <w:p w:rsidR="6DA89D2B" w:rsidRDefault="6DA89D2B" w14:paraId="6A567B57" w14:textId="75D9B5C0">
      <w:pPr>
        <w:pStyle w:val="CommentText"/>
      </w:pPr>
      <w:r>
        <w:t xml:space="preserve">ya esta editado </w:t>
      </w:r>
      <w:r>
        <w:rPr>
          <w:rStyle w:val="CommentReference"/>
        </w:rPr>
        <w:annotationRef/>
      </w:r>
    </w:p>
  </w:comment>
  <w:comment w:initials="SC" w:author="Stephany Chong" w:date="2024-06-11T18:18:00Z" w:id="42">
    <w:p w:rsidR="00695DB0" w:rsidP="00695DB0" w:rsidRDefault="00695DB0" w14:paraId="77B67C0B" w14:textId="77777777">
      <w:pPr>
        <w:pStyle w:val="CommentText"/>
      </w:pPr>
      <w:r>
        <w:rPr>
          <w:rStyle w:val="CommentReference"/>
        </w:rPr>
        <w:annotationRef/>
      </w:r>
      <w:r>
        <w:rPr>
          <w:lang w:val="es-PA"/>
        </w:rPr>
        <w:t>No sé si hay que especificar cada pregunta y sino, con cada preguntar colocarle la respuesta, porque es ¿rebundante? Que diga “muestra la respuesta asignada”.</w:t>
      </w:r>
    </w:p>
  </w:comment>
  <w:comment w:initials="GT" w:author="GABRIELA TAKATA" w:date="2024-06-11T13:24:00Z" w:id="50">
    <w:p w:rsidR="02327F36" w:rsidRDefault="02327F36" w14:paraId="7C931B55" w14:textId="7215C273">
      <w:pPr>
        <w:pStyle w:val="CommentText"/>
      </w:pPr>
      <w:r>
        <w:t xml:space="preserve">Como lo plantean, el chatbot nunca cambia de tamaño entonces no tiene sentido qiue maximizen a pantalla completa y luego minimicen entonces es mas logico que solo tengan una flechita para volverlo a su tamaño original y si es asi que solo se minizara entonces no tiene post condiciones ya que no hay ninguna funcion que pase obligatoria mente despues ya que se puede minizar tanto antesde terminar la conversacion como despues. </w:t>
      </w:r>
      <w:r>
        <w:rPr>
          <w:rStyle w:val="CommentReference"/>
        </w:rPr>
        <w:annotationRef/>
      </w:r>
    </w:p>
    <w:p w:rsidR="02327F36" w:rsidRDefault="02327F36" w14:paraId="5D587198" w14:textId="44AB4334">
      <w:pPr>
        <w:pStyle w:val="CommentText"/>
      </w:pPr>
    </w:p>
  </w:comment>
  <w:comment w:initials="DJ" w:author="DIEGO JAEN" w:date="2024-06-11T13:34:00Z" w:id="51">
    <w:p w:rsidR="5A271C87" w:rsidRDefault="5A271C87" w14:paraId="1E4CA3E5" w14:textId="146652D9">
      <w:pPr>
        <w:pStyle w:val="CommentText"/>
      </w:pPr>
      <w:r>
        <w:t xml:space="preserve">Yo digo que se puede agregar algun flujo alterno de minimizar el chatbot, y no tendria ninguna post condicion. </w:t>
      </w:r>
      <w:r>
        <w:rPr>
          <w:rStyle w:val="CommentReference"/>
        </w:rPr>
        <w:annotationRef/>
      </w:r>
    </w:p>
  </w:comment>
  <w:comment w:initials="AZ" w:author="ALEXANDRA ZHENG" w:date="2024-06-25T22:13:00Z" w:id="53">
    <w:p w:rsidR="00DB24E3" w:rsidP="00DB24E3" w:rsidRDefault="00DB24E3" w14:paraId="4692E26D" w14:textId="77777777">
      <w:pPr>
        <w:pStyle w:val="CommentText"/>
      </w:pPr>
      <w:r>
        <w:rPr>
          <w:rStyle w:val="CommentReference"/>
        </w:rPr>
        <w:annotationRef/>
      </w:r>
      <w:r>
        <w:t>Se cambio de administrar -&gt; actualizar</w:t>
      </w:r>
    </w:p>
  </w:comment>
  <w:comment w:initials="AZ" w:author="ALEXANDRA ZHENG" w:date="2024-06-25T22:13:00Z" w:id="56">
    <w:p w:rsidR="00DB24E3" w:rsidP="00DB24E3" w:rsidRDefault="00DB24E3" w14:paraId="4111AB12" w14:textId="79B66A93">
      <w:pPr>
        <w:pStyle w:val="CommentText"/>
      </w:pPr>
      <w:r>
        <w:rPr>
          <w:rStyle w:val="CommentReference"/>
        </w:rPr>
        <w:annotationRef/>
      </w:r>
      <w:r>
        <w:t>Se cambio de “visualizar y actualizar” a actualizar</w:t>
      </w:r>
    </w:p>
  </w:comment>
  <w:comment w:initials="DJ" w:author="DIEGO JAEN" w:date="2024-06-11T13:37:00Z" w:id="57">
    <w:p w:rsidR="2C340853" w:rsidRDefault="2C340853" w14:paraId="3200AFE0" w14:textId="08E26D76">
      <w:pPr>
        <w:pStyle w:val="CommentText"/>
      </w:pPr>
      <w:r>
        <w:t>Aqui se tenia que especificar QUIEN, pero ya esta editado</w:t>
      </w:r>
      <w:r>
        <w:rPr>
          <w:rStyle w:val="CommentReference"/>
        </w:rPr>
        <w:annotationRef/>
      </w:r>
    </w:p>
  </w:comment>
  <w:comment w:initials="DJ" w:author="DIEGO JAEN" w:date="2024-06-11T13:47:00Z" w:id="61">
    <w:p w:rsidR="1DB2C383" w:rsidRDefault="1DB2C383" w14:paraId="60CA93E1" w14:textId="6FCB78F1">
      <w:pPr>
        <w:pStyle w:val="CommentText"/>
      </w:pPr>
      <w:r>
        <w:t>El usuario selecciona la opción de "Ver perfil" sobre el mismo</w:t>
      </w:r>
      <w:r>
        <w:rPr>
          <w:rStyle w:val="CommentReference"/>
        </w:rPr>
        <w:annotationRef/>
      </w:r>
    </w:p>
  </w:comment>
  <w:comment w:initials="MP" w:author="MAURICIO PARRA" w:date="2024-06-11T18:44:00Z" w:id="60">
    <w:p w:rsidR="6070BF05" w:rsidRDefault="6070BF05" w14:paraId="2567218F" w14:textId="0918C882">
      <w:pPr>
        <w:pStyle w:val="CommentText"/>
      </w:pPr>
      <w:r>
        <w:t>Si vamos a quitar el menu principal y vamos a tener todas las opciones en la pagina principal. Aqui deberia ir "El caso de uso inicia cuando el usuario selecciona/hace clic en la opcion "Administrar Perfil".</w:t>
      </w:r>
      <w:r>
        <w:rPr>
          <w:rStyle w:val="CommentReference"/>
        </w:rPr>
        <w:annotationRef/>
      </w:r>
    </w:p>
  </w:comment>
  <w:comment w:initials="SC" w:author="Stephany Chong" w:date="2024-06-11T18:44:00Z" w:id="62">
    <w:p w:rsidR="00B31C5D" w:rsidP="00B31C5D" w:rsidRDefault="00B31C5D" w14:paraId="3589296F" w14:textId="77777777">
      <w:pPr>
        <w:pStyle w:val="CommentText"/>
      </w:pPr>
      <w:r>
        <w:rPr>
          <w:rStyle w:val="CommentReference"/>
        </w:rPr>
        <w:annotationRef/>
      </w:r>
      <w:r>
        <w:rPr>
          <w:lang w:val="es-PA"/>
        </w:rPr>
        <w:t>Cambié el texto “Esto varia dependiendo del usuario” a “La información varia dependiendo del usuario” ya que “Esto” se lee mal…</w:t>
      </w:r>
    </w:p>
  </w:comment>
  <w:comment w:initials="GT" w:author="GABRIELA TAKATA" w:date="2024-06-11T13:33:00Z" w:id="63">
    <w:p w:rsidR="65500F59" w:rsidRDefault="65500F59" w14:paraId="163F0F66" w14:textId="46F4FB1F">
      <w:pPr>
        <w:pStyle w:val="CommentText"/>
      </w:pPr>
      <w:r>
        <w:t xml:space="preserve">el trabajador tambien deberia tener su perfil </w:t>
      </w:r>
      <w:r>
        <w:rPr>
          <w:rStyle w:val="CommentReference"/>
        </w:rPr>
        <w:annotationRef/>
      </w:r>
    </w:p>
  </w:comment>
  <w:comment w:initials="MP" w:author="MAURICIO PARRA" w:date="2024-06-11T18:31:00Z" w:id="64">
    <w:p w:rsidR="6DDDAFF4" w:rsidRDefault="6DDDAFF4" w14:paraId="74E37760" w14:textId="3DFBE090">
      <w:pPr>
        <w:pStyle w:val="CommentText"/>
      </w:pPr>
      <w:r>
        <w:t xml:space="preserve">No se si hay que poner el "para que". </w:t>
      </w:r>
      <w:r>
        <w:rPr>
          <w:rStyle w:val="CommentReference"/>
        </w:rPr>
        <w:annotationRef/>
      </w:r>
    </w:p>
  </w:comment>
  <w:comment w:initials="GT" w:author="GABRIELA TAKATA" w:date="2024-06-11T13:59:00Z" w:id="67">
    <w:p w:rsidR="30FDE98B" w:rsidP="30FDE98B" w:rsidRDefault="30FDE98B" w14:paraId="7B9CA253" w14:textId="100E1A76">
      <w:pPr>
        <w:pStyle w:val="CommentText"/>
      </w:pPr>
      <w:r>
        <w:t xml:space="preserve">editado </w:t>
      </w:r>
      <w:r>
        <w:rPr>
          <w:rStyle w:val="CommentReference"/>
        </w:rPr>
        <w:annotationRef/>
      </w:r>
    </w:p>
    <w:p w:rsidR="30FDE98B" w:rsidP="30FDE98B" w:rsidRDefault="30FDE98B" w14:paraId="1AA81CA6" w14:textId="07EF7702">
      <w:pPr>
        <w:pStyle w:val="CommentText"/>
      </w:pPr>
    </w:p>
  </w:comment>
  <w:comment w:initials="DJ" w:author="DIEGO JAEN" w:date="2024-06-11T13:48:00Z" w:id="72">
    <w:p w:rsidR="180AAC17" w:rsidRDefault="180AAC17" w14:paraId="29BCFC80" w14:textId="0AF65D89">
      <w:pPr>
        <w:pStyle w:val="CommentText"/>
      </w:pPr>
      <w:r>
        <w:t>Se quitaron las precondiciones 4.2 y post condiciones 5.2</w:t>
      </w:r>
      <w:r>
        <w:rPr>
          <w:rStyle w:val="CommentReference"/>
        </w:rPr>
        <w:annotationRef/>
      </w:r>
    </w:p>
  </w:comment>
  <w:comment w:initials="EZ" w:author="EDWIN ZHONG" w:date="2024-06-11T13:52:00Z" w:id="75">
    <w:p w:rsidR="0059520D" w:rsidP="0059520D" w:rsidRDefault="0059520D" w14:paraId="2BC780CF" w14:textId="77777777">
      <w:r>
        <w:rPr>
          <w:rStyle w:val="CommentReference"/>
        </w:rPr>
        <w:annotationRef/>
      </w:r>
      <w:r>
        <w:t>Postular Actividades de DSSU</w:t>
      </w:r>
    </w:p>
  </w:comment>
  <w:comment w:initials="DJ" w:author="DIEGO JAEN" w:date="2024-06-11T13:52:00Z" w:id="76">
    <w:p w:rsidR="09EE4529" w:rsidRDefault="09EE4529" w14:paraId="6D186EE3" w14:textId="2C430117">
      <w:pPr>
        <w:pStyle w:val="CommentText"/>
      </w:pPr>
      <w:r>
        <w:t>Yo diria dejar Postular pero cambiar actividades a proyectos. Postular Proyectos</w:t>
      </w:r>
      <w:r>
        <w:rPr>
          <w:rStyle w:val="CommentReference"/>
        </w:rPr>
        <w:annotationRef/>
      </w:r>
    </w:p>
  </w:comment>
  <w:comment w:initials="SC" w:author="Stephany Chong" w:date="2024-06-11T18:59:00Z" w:id="77">
    <w:p w:rsidR="00CD49CB" w:rsidP="00CD49CB" w:rsidRDefault="00CD49CB" w14:paraId="23ED35C1" w14:textId="77777777">
      <w:pPr>
        <w:pStyle w:val="CommentText"/>
      </w:pPr>
      <w:r>
        <w:rPr>
          <w:rStyle w:val="CommentReference"/>
        </w:rPr>
        <w:annotationRef/>
      </w:r>
      <w:r>
        <w:rPr>
          <w:lang w:val="es-PA"/>
        </w:rPr>
        <w:t>Apoyo que sea postular proyectos</w:t>
      </w:r>
    </w:p>
  </w:comment>
  <w:comment w:initials="EZ" w:author="EDWIN ZHONG" w:date="2024-06-11T13:48:00Z" w:id="79">
    <w:p w:rsidR="00434006" w:rsidP="00434006" w:rsidRDefault="00434006" w14:paraId="6118A4A6" w14:textId="1D0C0D41">
      <w:r>
        <w:rPr>
          <w:rStyle w:val="CommentReference"/>
        </w:rPr>
        <w:annotationRef/>
      </w:r>
      <w:r>
        <w:t>Proponer</w:t>
      </w:r>
    </w:p>
  </w:comment>
  <w:comment w:initials="EZ" w:author="EDWIN ZHONG" w:date="2024-06-11T13:30:00Z" w:id="84">
    <w:p w:rsidR="006A1E62" w:rsidP="006A1E62" w:rsidRDefault="006A1E62" w14:paraId="065C5DCA" w14:textId="13FE367A">
      <w:r>
        <w:rPr>
          <w:rStyle w:val="CommentReference"/>
        </w:rPr>
        <w:annotationRef/>
      </w:r>
      <w:r>
        <w:t>Jvuvjvjv</w:t>
      </w:r>
    </w:p>
  </w:comment>
  <w:comment w:initials="EZ" w:author="EDWIN ZHONG" w:date="2024-06-11T14:47:00Z" w:id="86">
    <w:p w:rsidR="00044413" w:rsidP="00044413" w:rsidRDefault="00044413" w14:paraId="73A6CD1F" w14:textId="77777777">
      <w:r>
        <w:rPr>
          <w:rStyle w:val="CommentReference"/>
        </w:rPr>
        <w:annotationRef/>
      </w:r>
      <w:r>
        <w:t>Cambie el nombre de postular propuesta</w:t>
      </w:r>
    </w:p>
  </w:comment>
  <w:comment w:initials="DJ" w:author="DIEGO JAEN" w:date="2024-06-11T13:53:00Z" w:id="83">
    <w:p w:rsidR="081505BD" w:rsidRDefault="081505BD" w14:paraId="7932762E" w14:textId="2D5B44B1">
      <w:pPr>
        <w:pStyle w:val="CommentText"/>
      </w:pPr>
      <w:r>
        <w:t>Se agrego la parte de "El caso de uso inicia cuando"</w:t>
      </w:r>
      <w:r>
        <w:rPr>
          <w:rStyle w:val="CommentReference"/>
        </w:rPr>
        <w:annotationRef/>
      </w:r>
    </w:p>
  </w:comment>
  <w:comment w:initials="SC" w:author="Stephany Chong" w:date="2024-06-11T18:58:00Z" w:id="85">
    <w:p w:rsidR="00374865" w:rsidP="00374865" w:rsidRDefault="00374865" w14:paraId="4AAC9A74" w14:textId="77777777">
      <w:pPr>
        <w:pStyle w:val="CommentText"/>
      </w:pPr>
      <w:r>
        <w:rPr>
          <w:rStyle w:val="CommentReference"/>
        </w:rPr>
        <w:annotationRef/>
      </w:r>
      <w:r>
        <w:rPr>
          <w:lang w:val="es-PA"/>
        </w:rPr>
        <w:t>No seria mejor cambiar a “El caso de uso inicia cuando el representante del organismo o el profesor selecciona la opción de postular proyectos de servicio social en la página principal”? O algo parecido?</w:t>
      </w:r>
    </w:p>
  </w:comment>
  <w:comment w:initials="EZ" w:author="EDWIN ZHONG" w:date="2024-06-11T14:01:00Z" w:id="87">
    <w:p w:rsidR="006D01B9" w:rsidP="006D01B9" w:rsidRDefault="006D01B9" w14:paraId="767BED07" w14:textId="45AF3AF0">
      <w:r>
        <w:rPr>
          <w:rStyle w:val="CommentReference"/>
        </w:rPr>
        <w:annotationRef/>
      </w:r>
      <w:r>
        <w:t>Especifique para q eran las opciones</w:t>
      </w:r>
    </w:p>
  </w:comment>
  <w:comment w:initials="EZ" w:author="EDWIN ZHONG" w:date="2024-06-11T13:59:00Z" w:id="88">
    <w:p w:rsidR="00AF0F14" w:rsidP="00AF0F14" w:rsidRDefault="00AF0F14" w14:paraId="08624ED4" w14:textId="77777777">
      <w:r>
        <w:rPr>
          <w:rStyle w:val="CommentReference"/>
        </w:rPr>
        <w:annotationRef/>
      </w:r>
      <w:r>
        <w:t>Cambie Rellenar formulario 1 y 2</w:t>
      </w:r>
    </w:p>
  </w:comment>
  <w:comment w:initials="EZ" w:author="EDWIN ZHONG" w:date="2024-06-11T13:55:00Z" w:id="89">
    <w:p w:rsidR="00272177" w:rsidP="00272177" w:rsidRDefault="00272177" w14:paraId="3087854B" w14:textId="77777777">
      <w:r>
        <w:rPr>
          <w:rStyle w:val="CommentReference"/>
        </w:rPr>
        <w:annotationRef/>
      </w:r>
      <w:r>
        <w:t>Cambie a Pagina Principal</w:t>
      </w:r>
    </w:p>
  </w:comment>
  <w:comment w:initials="EZ" w:author="EDWIN ZHONG" w:date="2024-06-11T14:58:00Z" w:id="91">
    <w:p w:rsidR="004A6A16" w:rsidP="004A6A16" w:rsidRDefault="004A6A16" w14:paraId="2E3D8875" w14:textId="77777777">
      <w:r>
        <w:rPr>
          <w:rStyle w:val="CommentReference"/>
        </w:rPr>
        <w:annotationRef/>
      </w:r>
      <w:r>
        <w:t>Lo puse en singular</w:t>
      </w:r>
    </w:p>
  </w:comment>
  <w:comment w:initials="SC" w:author="Stephany Chong" w:date="2024-06-11T19:02:00Z" w:id="90">
    <w:p w:rsidR="007745A1" w:rsidP="007745A1" w:rsidRDefault="007745A1" w14:paraId="06D926FE" w14:textId="77777777">
      <w:pPr>
        <w:pStyle w:val="CommentText"/>
      </w:pPr>
      <w:r>
        <w:rPr>
          <w:rStyle w:val="CommentReference"/>
        </w:rPr>
        <w:annotationRef/>
      </w:r>
      <w:r>
        <w:rPr>
          <w:lang w:val="es-PA"/>
        </w:rPr>
        <w:t>Quizás esto se pueda separar como dos así como en el de “Ingresar a la Aplicación web” que uno sea explicando al representante del organismo cuando selecciona su formulario, así lo mismo con el profesor</w:t>
      </w:r>
    </w:p>
  </w:comment>
  <w:comment w:initials="EZ" w:author="EDWIN ZHONG" w:date="2024-06-11T15:06:00Z" w:id="92">
    <w:p w:rsidR="009B0807" w:rsidP="009B0807" w:rsidRDefault="009B0807" w14:paraId="21AD814E" w14:textId="7CDF7401">
      <w:r>
        <w:rPr>
          <w:rStyle w:val="CommentReference"/>
        </w:rPr>
        <w:annotationRef/>
      </w:r>
      <w:r>
        <w:t>Cambiar: muestra los siguientes formularios: Formulario para Profesor y Formulario para Organismos</w:t>
      </w:r>
    </w:p>
  </w:comment>
  <w:comment w:initials="SC" w:author="Stephany Chong" w:date="2024-06-11T19:08:00Z" w:id="93">
    <w:p w:rsidR="004E5F83" w:rsidP="004E5F83" w:rsidRDefault="004E5F83" w14:paraId="79BE380E" w14:textId="77777777">
      <w:pPr>
        <w:pStyle w:val="CommentText"/>
      </w:pPr>
      <w:r>
        <w:rPr>
          <w:rStyle w:val="CommentReference"/>
        </w:rPr>
        <w:annotationRef/>
      </w:r>
      <w:r>
        <w:rPr>
          <w:lang w:val="es-PA"/>
        </w:rPr>
        <w:t>No hay alguna pregunta que sea “A qué facultad pertenece”? O algo por el estilo? Porque en caso de los profesores, no todos están en una misma facultad postulando proyectos...</w:t>
      </w:r>
    </w:p>
  </w:comment>
  <w:comment w:initials="EZ" w:author="EDWIN ZHONG" w:date="2024-06-11T14:57:00Z" w:id="94">
    <w:p w:rsidR="009E27E1" w:rsidP="009E27E1" w:rsidRDefault="009E27E1" w14:paraId="1730DC9C" w14:textId="138AD7B5">
      <w:r>
        <w:rPr>
          <w:rStyle w:val="CommentReference"/>
        </w:rPr>
        <w:annotationRef/>
      </w:r>
      <w:r>
        <w:t>Proponer Actividad</w:t>
      </w:r>
    </w:p>
  </w:comment>
  <w:comment w:initials="DJ" w:author="DIEGO JAEN" w:date="2024-06-11T13:55:00Z" w:id="95">
    <w:p w:rsidR="6ED56D78" w:rsidRDefault="6ED56D78" w14:paraId="6D4750DE" w14:textId="14EADCFA">
      <w:pPr>
        <w:pStyle w:val="CommentText"/>
      </w:pPr>
      <w:r>
        <w:t>Se cambio de Menu principal a Pagina principal</w:t>
      </w:r>
      <w:r>
        <w:rPr>
          <w:rStyle w:val="CommentReference"/>
        </w:rPr>
        <w:annotationRef/>
      </w:r>
    </w:p>
  </w:comment>
  <w:comment w:initials="EZ" w:author="EDWIN ZHONG" w:date="2024-06-11T14:53:00Z" w:id="96">
    <w:p w:rsidR="002558C2" w:rsidP="002558C2" w:rsidRDefault="002558C2" w14:paraId="7D0A68AC" w14:textId="77777777">
      <w:r>
        <w:rPr>
          <w:rStyle w:val="CommentReference"/>
        </w:rPr>
        <w:annotationRef/>
      </w:r>
      <w:r>
        <w:t>“Proponer actividad”</w:t>
      </w:r>
    </w:p>
  </w:comment>
  <w:comment w:initials="GT" w:author="GABRIELA TAKATA" w:date="2024-06-11T13:59:00Z" w:id="99">
    <w:p w:rsidR="6EBC0477" w:rsidP="6EBC0477" w:rsidRDefault="6EBC0477" w14:paraId="335C9527" w14:textId="100E1A76">
      <w:pPr>
        <w:pStyle w:val="CommentText"/>
      </w:pPr>
      <w:r>
        <w:t xml:space="preserve">editado </w:t>
      </w:r>
      <w:r>
        <w:rPr>
          <w:rStyle w:val="CommentReference"/>
        </w:rPr>
        <w:annotationRef/>
      </w:r>
    </w:p>
    <w:p w:rsidR="6EBC0477" w:rsidP="6EBC0477" w:rsidRDefault="6EBC0477" w14:paraId="45A6DFDA" w14:textId="07EF7702">
      <w:pPr>
        <w:pStyle w:val="CommentText"/>
      </w:pPr>
    </w:p>
  </w:comment>
  <w:comment w:initials="GT" w:author="GABRIELA TAKATA" w:date="2024-06-11T13:59:00Z" w:id="112">
    <w:p w:rsidR="3A2298A8" w:rsidP="3A2298A8" w:rsidRDefault="3A2298A8" w14:paraId="2200AFDD" w14:textId="100E1A76">
      <w:pPr>
        <w:pStyle w:val="CommentText"/>
      </w:pPr>
      <w:r>
        <w:t xml:space="preserve">editado </w:t>
      </w:r>
      <w:r>
        <w:rPr>
          <w:rStyle w:val="CommentReference"/>
        </w:rPr>
        <w:annotationRef/>
      </w:r>
    </w:p>
    <w:p w:rsidR="3A2298A8" w:rsidP="3A2298A8" w:rsidRDefault="3A2298A8" w14:paraId="54F866F6" w14:textId="07EF77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7224D0" w15:done="0"/>
  <w15:commentEx w15:paraId="6AFB1BF2" w15:done="0"/>
  <w15:commentEx w15:paraId="3E6C11B1" w15:done="0"/>
  <w15:commentEx w15:paraId="4240B88E" w15:done="0"/>
  <w15:commentEx w15:paraId="5A083EC6" w15:done="0"/>
  <w15:commentEx w15:paraId="6A567B57" w15:done="0"/>
  <w15:commentEx w15:paraId="77B67C0B" w15:done="0"/>
  <w15:commentEx w15:paraId="5D587198" w15:done="0"/>
  <w15:commentEx w15:paraId="1E4CA3E5" w15:done="0"/>
  <w15:commentEx w15:paraId="4692E26D" w15:done="0"/>
  <w15:commentEx w15:paraId="4111AB12" w15:done="0"/>
  <w15:commentEx w15:paraId="3200AFE0" w15:done="0"/>
  <w15:commentEx w15:paraId="60CA93E1" w15:done="0"/>
  <w15:commentEx w15:paraId="2567218F" w15:done="0"/>
  <w15:commentEx w15:paraId="3589296F" w15:done="0"/>
  <w15:commentEx w15:paraId="163F0F66" w15:done="0"/>
  <w15:commentEx w15:paraId="74E37760" w15:done="0"/>
  <w15:commentEx w15:paraId="1AA81CA6" w15:done="0"/>
  <w15:commentEx w15:paraId="29BCFC80" w15:done="0"/>
  <w15:commentEx w15:paraId="2BC780CF" w15:done="0"/>
  <w15:commentEx w15:paraId="6D186EE3" w15:done="0"/>
  <w15:commentEx w15:paraId="23ED35C1" w15:paraIdParent="6D186EE3" w15:done="0"/>
  <w15:commentEx w15:paraId="6118A4A6" w15:done="0"/>
  <w15:commentEx w15:paraId="065C5DCA" w15:done="0"/>
  <w15:commentEx w15:paraId="73A6CD1F" w15:done="0"/>
  <w15:commentEx w15:paraId="7932762E" w15:done="0"/>
  <w15:commentEx w15:paraId="4AAC9A74" w15:done="0"/>
  <w15:commentEx w15:paraId="767BED07" w15:done="0"/>
  <w15:commentEx w15:paraId="08624ED4" w15:done="0"/>
  <w15:commentEx w15:paraId="3087854B" w15:done="0"/>
  <w15:commentEx w15:paraId="2E3D8875" w15:done="0"/>
  <w15:commentEx w15:paraId="06D926FE" w15:done="0"/>
  <w15:commentEx w15:paraId="21AD814E" w15:done="0"/>
  <w15:commentEx w15:paraId="79BE380E" w15:done="0"/>
  <w15:commentEx w15:paraId="1730DC9C" w15:done="0"/>
  <w15:commentEx w15:paraId="6D4750DE" w15:done="0"/>
  <w15:commentEx w15:paraId="7D0A68AC" w15:done="0"/>
  <w15:commentEx w15:paraId="45A6DFDA" w15:done="0"/>
  <w15:commentEx w15:paraId="54F866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A8BF6E" w16cex:dateUtc="2024-06-11T18:59:00Z"/>
  <w16cex:commentExtensible w16cex:durableId="62F240F5" w16cex:dateUtc="2024-06-11T18:21:00Z"/>
  <w16cex:commentExtensible w16cex:durableId="6095477D" w16cex:dateUtc="2024-06-11T19:01:00Z"/>
  <w16cex:commentExtensible w16cex:durableId="1804E6BC" w16cex:dateUtc="2024-06-11T18:59:00Z"/>
  <w16cex:commentExtensible w16cex:durableId="39798079" w16cex:dateUtc="2024-06-11T18:59:00Z"/>
  <w16cex:commentExtensible w16cex:durableId="7FA5EE1A" w16cex:dateUtc="2024-06-11T18:29:00Z"/>
  <w16cex:commentExtensible w16cex:durableId="17BA868C" w16cex:dateUtc="2024-06-11T23:18:00Z"/>
  <w16cex:commentExtensible w16cex:durableId="6A3F2D50" w16cex:dateUtc="2024-06-11T18:24:00Z"/>
  <w16cex:commentExtensible w16cex:durableId="663360D3" w16cex:dateUtc="2024-06-11T18:34:00Z"/>
  <w16cex:commentExtensible w16cex:durableId="1907F70B" w16cex:dateUtc="2024-06-26T03:13:00Z"/>
  <w16cex:commentExtensible w16cex:durableId="17DDFE6D" w16cex:dateUtc="2024-06-26T03:13:00Z"/>
  <w16cex:commentExtensible w16cex:durableId="098398C2" w16cex:dateUtc="2024-06-11T18:37:00Z"/>
  <w16cex:commentExtensible w16cex:durableId="6655B9ED" w16cex:dateUtc="2024-06-11T18:47:00Z"/>
  <w16cex:commentExtensible w16cex:durableId="6D7EB412" w16cex:dateUtc="2024-06-11T23:44:00Z"/>
  <w16cex:commentExtensible w16cex:durableId="044925DB" w16cex:dateUtc="2024-06-11T23:44:00Z"/>
  <w16cex:commentExtensible w16cex:durableId="3B342693" w16cex:dateUtc="2024-06-11T18:33:00Z"/>
  <w16cex:commentExtensible w16cex:durableId="0EE09629" w16cex:dateUtc="2024-06-11T23:31:00Z"/>
  <w16cex:commentExtensible w16cex:durableId="293CB384" w16cex:dateUtc="2024-06-11T18:59:00Z"/>
  <w16cex:commentExtensible w16cex:durableId="6751F2F6" w16cex:dateUtc="2024-06-11T18:48:00Z"/>
  <w16cex:commentExtensible w16cex:durableId="1A14FF3C" w16cex:dateUtc="2024-06-11T18:52:00Z"/>
  <w16cex:commentExtensible w16cex:durableId="4AC5DA6D" w16cex:dateUtc="2024-06-11T18:52:00Z">
    <w16cex:extLst>
      <w16:ext w16:uri="{CE6994B0-6A32-4C9F-8C6B-6E91EDA988CE}">
        <cr:reactions xmlns:cr="http://schemas.microsoft.com/office/comments/2020/reactions">
          <cr:reaction reactionType="1">
            <cr:reactionInfo dateUtc="2024-06-11T23:59:33Z">
              <cr:user userId="Stephany Chong" userProvider="None" userName="Stephany Chong"/>
            </cr:reactionInfo>
          </cr:reaction>
        </cr:reactions>
      </w16:ext>
    </w16cex:extLst>
  </w16cex:commentExtensible>
  <w16cex:commentExtensible w16cex:durableId="5F59AF69" w16cex:dateUtc="2024-06-11T23:59:00Z"/>
  <w16cex:commentExtensible w16cex:durableId="286E0EAC" w16cex:dateUtc="2024-06-11T18:48:00Z"/>
  <w16cex:commentExtensible w16cex:durableId="494DFBA8" w16cex:dateUtc="2024-06-11T18:30:00Z"/>
  <w16cex:commentExtensible w16cex:durableId="00C82474" w16cex:dateUtc="2024-06-11T19:47:00Z"/>
  <w16cex:commentExtensible w16cex:durableId="0C0ED92A" w16cex:dateUtc="2024-06-11T18:53:00Z"/>
  <w16cex:commentExtensible w16cex:durableId="45AFD966" w16cex:dateUtc="2024-06-11T23:58:00Z"/>
  <w16cex:commentExtensible w16cex:durableId="5278B51C" w16cex:dateUtc="2024-06-11T19:01:00Z"/>
  <w16cex:commentExtensible w16cex:durableId="129D65E1" w16cex:dateUtc="2024-06-11T18:59:00Z"/>
  <w16cex:commentExtensible w16cex:durableId="07836FBB" w16cex:dateUtc="2024-06-11T18:55:00Z"/>
  <w16cex:commentExtensible w16cex:durableId="1C33359F" w16cex:dateUtc="2024-06-11T19:58:00Z"/>
  <w16cex:commentExtensible w16cex:durableId="77CF5CFF" w16cex:dateUtc="2024-06-12T00:02:00Z"/>
  <w16cex:commentExtensible w16cex:durableId="7710DE93" w16cex:dateUtc="2024-06-11T20:06:00Z"/>
  <w16cex:commentExtensible w16cex:durableId="71F2A619" w16cex:dateUtc="2024-06-12T00:08:00Z"/>
  <w16cex:commentExtensible w16cex:durableId="592D2707" w16cex:dateUtc="2024-06-11T19:57:00Z"/>
  <w16cex:commentExtensible w16cex:durableId="78D88128" w16cex:dateUtc="2024-06-11T18:55:00Z"/>
  <w16cex:commentExtensible w16cex:durableId="3DFAFB6C" w16cex:dateUtc="2024-06-11T19:53:00Z"/>
  <w16cex:commentExtensible w16cex:durableId="27903BF2" w16cex:dateUtc="2024-06-11T18:59:00Z"/>
  <w16cex:commentExtensible w16cex:durableId="091D1339" w16cex:dateUtc="2024-06-11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7224D0" w16cid:durableId="2DA8BF6E"/>
  <w16cid:commentId w16cid:paraId="6AFB1BF2" w16cid:durableId="62F240F5"/>
  <w16cid:commentId w16cid:paraId="3E6C11B1" w16cid:durableId="6095477D"/>
  <w16cid:commentId w16cid:paraId="4240B88E" w16cid:durableId="1804E6BC"/>
  <w16cid:commentId w16cid:paraId="5A083EC6" w16cid:durableId="39798079"/>
  <w16cid:commentId w16cid:paraId="6A567B57" w16cid:durableId="7FA5EE1A"/>
  <w16cid:commentId w16cid:paraId="77B67C0B" w16cid:durableId="17BA868C"/>
  <w16cid:commentId w16cid:paraId="5D587198" w16cid:durableId="6A3F2D50"/>
  <w16cid:commentId w16cid:paraId="1E4CA3E5" w16cid:durableId="663360D3"/>
  <w16cid:commentId w16cid:paraId="4692E26D" w16cid:durableId="1907F70B"/>
  <w16cid:commentId w16cid:paraId="4111AB12" w16cid:durableId="17DDFE6D"/>
  <w16cid:commentId w16cid:paraId="3200AFE0" w16cid:durableId="098398C2"/>
  <w16cid:commentId w16cid:paraId="60CA93E1" w16cid:durableId="6655B9ED"/>
  <w16cid:commentId w16cid:paraId="2567218F" w16cid:durableId="6D7EB412"/>
  <w16cid:commentId w16cid:paraId="3589296F" w16cid:durableId="044925DB"/>
  <w16cid:commentId w16cid:paraId="163F0F66" w16cid:durableId="3B342693"/>
  <w16cid:commentId w16cid:paraId="74E37760" w16cid:durableId="0EE09629"/>
  <w16cid:commentId w16cid:paraId="1AA81CA6" w16cid:durableId="293CB384"/>
  <w16cid:commentId w16cid:paraId="29BCFC80" w16cid:durableId="6751F2F6"/>
  <w16cid:commentId w16cid:paraId="2BC780CF" w16cid:durableId="1A14FF3C"/>
  <w16cid:commentId w16cid:paraId="6D186EE3" w16cid:durableId="4AC5DA6D"/>
  <w16cid:commentId w16cid:paraId="23ED35C1" w16cid:durableId="5F59AF69"/>
  <w16cid:commentId w16cid:paraId="6118A4A6" w16cid:durableId="286E0EAC"/>
  <w16cid:commentId w16cid:paraId="065C5DCA" w16cid:durableId="494DFBA8"/>
  <w16cid:commentId w16cid:paraId="73A6CD1F" w16cid:durableId="00C82474"/>
  <w16cid:commentId w16cid:paraId="7932762E" w16cid:durableId="0C0ED92A"/>
  <w16cid:commentId w16cid:paraId="4AAC9A74" w16cid:durableId="45AFD966"/>
  <w16cid:commentId w16cid:paraId="767BED07" w16cid:durableId="5278B51C"/>
  <w16cid:commentId w16cid:paraId="08624ED4" w16cid:durableId="129D65E1"/>
  <w16cid:commentId w16cid:paraId="3087854B" w16cid:durableId="07836FBB"/>
  <w16cid:commentId w16cid:paraId="2E3D8875" w16cid:durableId="1C33359F"/>
  <w16cid:commentId w16cid:paraId="06D926FE" w16cid:durableId="77CF5CFF"/>
  <w16cid:commentId w16cid:paraId="21AD814E" w16cid:durableId="7710DE93"/>
  <w16cid:commentId w16cid:paraId="79BE380E" w16cid:durableId="71F2A619"/>
  <w16cid:commentId w16cid:paraId="1730DC9C" w16cid:durableId="592D2707"/>
  <w16cid:commentId w16cid:paraId="6D4750DE" w16cid:durableId="78D88128"/>
  <w16cid:commentId w16cid:paraId="7D0A68AC" w16cid:durableId="3DFAFB6C"/>
  <w16cid:commentId w16cid:paraId="45A6DFDA" w16cid:durableId="27903BF2"/>
  <w16cid:commentId w16cid:paraId="54F866F6" w16cid:durableId="091D13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066D" w:rsidRDefault="0076066D" w14:paraId="0D9BC7A4" w14:textId="77777777">
      <w:pPr>
        <w:spacing w:line="240" w:lineRule="auto"/>
      </w:pPr>
      <w:r>
        <w:separator/>
      </w:r>
    </w:p>
  </w:endnote>
  <w:endnote w:type="continuationSeparator" w:id="0">
    <w:p w:rsidR="0076066D" w:rsidRDefault="0076066D" w14:paraId="2CF31704" w14:textId="77777777">
      <w:pPr>
        <w:spacing w:line="240" w:lineRule="auto"/>
      </w:pPr>
      <w:r>
        <w:continuationSeparator/>
      </w:r>
    </w:p>
  </w:endnote>
  <w:endnote w:type="continuationNotice" w:id="1">
    <w:p w:rsidR="0076066D" w:rsidRDefault="0076066D" w14:paraId="55C3148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2D699F" w14:paraId="648EA32E" w14:textId="77777777">
      <w:tc>
        <w:tcPr>
          <w:tcW w:w="3162" w:type="dxa"/>
          <w:tcBorders>
            <w:top w:val="nil"/>
            <w:left w:val="nil"/>
            <w:bottom w:val="nil"/>
            <w:right w:val="nil"/>
          </w:tcBorders>
        </w:tcPr>
        <w:p w:rsidR="002D699F" w:rsidRDefault="002D699F" w14:paraId="35C0EDCF" w14:textId="77777777">
          <w:pPr>
            <w:ind w:right="360"/>
            <w:rPr>
              <w:sz w:val="24"/>
            </w:rPr>
          </w:pPr>
          <w:r>
            <w:t>Confidential</w:t>
          </w:r>
        </w:p>
      </w:tc>
      <w:tc>
        <w:tcPr>
          <w:tcW w:w="3162" w:type="dxa"/>
          <w:tcBorders>
            <w:top w:val="nil"/>
            <w:left w:val="nil"/>
            <w:bottom w:val="nil"/>
            <w:right w:val="nil"/>
          </w:tcBorders>
        </w:tcPr>
        <w:p w:rsidR="002D699F" w:rsidRDefault="002D699F" w14:paraId="456FDC51" w14:textId="77777777">
          <w:pPr>
            <w:jc w:val="center"/>
          </w:pPr>
          <w:r>
            <w:fldChar w:fldCharType="begin"/>
          </w:r>
          <w:r>
            <w:instrText>symbol 211 \f "Symbol" \s 10</w:instrText>
          </w:r>
          <w:r>
            <w:fldChar w:fldCharType="separate"/>
          </w:r>
          <w:r>
            <w:rPr>
              <w:rFonts w:ascii="Symbol" w:hAnsi="Symbol"/>
            </w:rPr>
            <w:t>Ó</w:t>
          </w:r>
          <w:r>
            <w:fldChar w:fldCharType="end"/>
          </w:r>
          <w:r>
            <w:fldChar w:fldCharType="begin"/>
          </w:r>
          <w:r>
            <w:instrText>DOCPROPERTY "Company"  \* MERGEFORMAT</w:instrText>
          </w:r>
          <w:r>
            <w:fldChar w:fldCharType="separate"/>
          </w:r>
          <w:r>
            <w:t>&lt;</w:t>
          </w:r>
          <w:r w:rsidR="00C22D18">
            <w:t>Universidad Social</w:t>
          </w:r>
          <w:r>
            <w:t>&gt;</w:t>
          </w:r>
          <w:r>
            <w:fldChar w:fldCharType="end"/>
          </w:r>
          <w:r>
            <w:t>, 20</w:t>
          </w:r>
          <w:r w:rsidR="00C22D18">
            <w:t>24</w:t>
          </w:r>
        </w:p>
      </w:tc>
      <w:tc>
        <w:tcPr>
          <w:tcW w:w="3162" w:type="dxa"/>
          <w:tcBorders>
            <w:top w:val="nil"/>
            <w:left w:val="nil"/>
            <w:bottom w:val="nil"/>
            <w:right w:val="nil"/>
          </w:tcBorders>
        </w:tcPr>
        <w:p w:rsidR="002D699F" w:rsidRDefault="002D699F" w14:paraId="6F63D927" w14:textId="77777777">
          <w:pPr>
            <w:jc w:val="right"/>
          </w:pPr>
          <w:r>
            <w:rPr>
              <w:rStyle w:val="PageNumber"/>
            </w:rPr>
            <w:fldChar w:fldCharType="begin"/>
          </w:r>
          <w:r>
            <w:rPr>
              <w:rStyle w:val="PageNumber"/>
            </w:rPr>
            <w:instrText xml:space="preserve">page </w:instrText>
          </w:r>
          <w:r>
            <w:rPr>
              <w:rStyle w:val="PageNumber"/>
            </w:rPr>
            <w:fldChar w:fldCharType="separate"/>
          </w:r>
          <w:r w:rsidR="00C93AF5">
            <w:rPr>
              <w:rStyle w:val="PageNumber"/>
              <w:noProof/>
            </w:rPr>
            <w:t>ii</w:t>
          </w:r>
          <w:r>
            <w:rPr>
              <w:rStyle w:val="PageNumber"/>
            </w:rPr>
            <w:fldChar w:fldCharType="end"/>
          </w:r>
        </w:p>
      </w:tc>
    </w:tr>
  </w:tbl>
  <w:p w:rsidR="00262C68" w:rsidRDefault="00262C68" w14:paraId="4F16F8D9" w14:textId="77777777">
    <w:pPr>
      <w:pStyle w:val="Footer"/>
    </w:pPr>
  </w:p>
  <w:p w:rsidR="002D699F" w:rsidRDefault="002D699F" w14:paraId="56490A55" w14:textId="7777777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3C27654A" w14:textId="77777777">
      <w:trPr>
        <w:trHeight w:val="300"/>
      </w:trPr>
      <w:tc>
        <w:tcPr>
          <w:tcW w:w="3250" w:type="dxa"/>
        </w:tcPr>
        <w:p w:rsidR="1A00312C" w:rsidP="1A00312C" w:rsidRDefault="1A00312C" w14:paraId="62F9C928" w14:textId="2777C4F4">
          <w:pPr>
            <w:pStyle w:val="Header"/>
            <w:ind w:left="-115"/>
          </w:pPr>
        </w:p>
      </w:tc>
      <w:tc>
        <w:tcPr>
          <w:tcW w:w="3250" w:type="dxa"/>
        </w:tcPr>
        <w:p w:rsidR="1A00312C" w:rsidP="1A00312C" w:rsidRDefault="1A00312C" w14:paraId="157BD68A" w14:textId="41E8A845">
          <w:pPr>
            <w:pStyle w:val="Header"/>
            <w:jc w:val="center"/>
          </w:pPr>
        </w:p>
      </w:tc>
      <w:tc>
        <w:tcPr>
          <w:tcW w:w="3250" w:type="dxa"/>
        </w:tcPr>
        <w:p w:rsidR="1A00312C" w:rsidP="1A00312C" w:rsidRDefault="1A00312C" w14:paraId="7C4175DC" w14:textId="331FFF39">
          <w:pPr>
            <w:pStyle w:val="Header"/>
            <w:ind w:right="-115"/>
            <w:jc w:val="right"/>
          </w:pPr>
        </w:p>
      </w:tc>
    </w:tr>
  </w:tbl>
  <w:p w:rsidR="00985DEF" w:rsidRDefault="00985DEF" w14:paraId="20B60020" w14:textId="19CD815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4B90D745" w14:textId="77777777">
      <w:trPr>
        <w:trHeight w:val="300"/>
      </w:trPr>
      <w:tc>
        <w:tcPr>
          <w:tcW w:w="3250" w:type="dxa"/>
        </w:tcPr>
        <w:p w:rsidR="1A00312C" w:rsidP="1A00312C" w:rsidRDefault="1A00312C" w14:paraId="790694BF" w14:textId="660CFBA9">
          <w:pPr>
            <w:pStyle w:val="Header"/>
            <w:ind w:left="-115"/>
          </w:pPr>
        </w:p>
      </w:tc>
      <w:tc>
        <w:tcPr>
          <w:tcW w:w="3250" w:type="dxa"/>
        </w:tcPr>
        <w:p w:rsidR="1A00312C" w:rsidP="1A00312C" w:rsidRDefault="1A00312C" w14:paraId="70335900" w14:textId="7D99D937">
          <w:pPr>
            <w:pStyle w:val="Header"/>
            <w:jc w:val="center"/>
          </w:pPr>
        </w:p>
      </w:tc>
      <w:tc>
        <w:tcPr>
          <w:tcW w:w="3250" w:type="dxa"/>
        </w:tcPr>
        <w:p w:rsidR="1A00312C" w:rsidP="1A00312C" w:rsidRDefault="1A00312C" w14:paraId="3B394D96" w14:textId="30B30B0C">
          <w:pPr>
            <w:pStyle w:val="Header"/>
            <w:ind w:right="-115"/>
            <w:jc w:val="right"/>
          </w:pPr>
        </w:p>
      </w:tc>
    </w:tr>
  </w:tbl>
  <w:p w:rsidR="00985DEF" w:rsidRDefault="00985DEF" w14:paraId="5F1D8A4A" w14:textId="2B092D7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3DF131A1" w14:textId="77777777">
      <w:trPr>
        <w:trHeight w:val="300"/>
      </w:trPr>
      <w:tc>
        <w:tcPr>
          <w:tcW w:w="3250" w:type="dxa"/>
        </w:tcPr>
        <w:p w:rsidR="1A00312C" w:rsidP="1A00312C" w:rsidRDefault="1A00312C" w14:paraId="41866643" w14:textId="297BA1AA">
          <w:pPr>
            <w:pStyle w:val="Header"/>
            <w:ind w:left="-115"/>
          </w:pPr>
        </w:p>
      </w:tc>
      <w:tc>
        <w:tcPr>
          <w:tcW w:w="3250" w:type="dxa"/>
        </w:tcPr>
        <w:p w:rsidR="1A00312C" w:rsidP="1A00312C" w:rsidRDefault="1A00312C" w14:paraId="385931A9" w14:textId="107C72DB">
          <w:pPr>
            <w:pStyle w:val="Header"/>
            <w:jc w:val="center"/>
          </w:pPr>
        </w:p>
      </w:tc>
      <w:tc>
        <w:tcPr>
          <w:tcW w:w="3250" w:type="dxa"/>
        </w:tcPr>
        <w:p w:rsidR="1A00312C" w:rsidP="1A00312C" w:rsidRDefault="1A00312C" w14:paraId="18742AB0" w14:textId="5A907F3A">
          <w:pPr>
            <w:pStyle w:val="Header"/>
            <w:ind w:right="-115"/>
            <w:jc w:val="right"/>
          </w:pPr>
        </w:p>
      </w:tc>
    </w:tr>
  </w:tbl>
  <w:p w:rsidR="00985DEF" w:rsidRDefault="00985DEF" w14:paraId="706EC062" w14:textId="6BB3440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26E5844C" w14:textId="77777777">
      <w:trPr>
        <w:trHeight w:val="300"/>
      </w:trPr>
      <w:tc>
        <w:tcPr>
          <w:tcW w:w="3250" w:type="dxa"/>
        </w:tcPr>
        <w:p w:rsidR="1A00312C" w:rsidP="1A00312C" w:rsidRDefault="1A00312C" w14:paraId="24CE8A99" w14:textId="76F315E9">
          <w:pPr>
            <w:pStyle w:val="Header"/>
            <w:ind w:left="-115"/>
          </w:pPr>
        </w:p>
      </w:tc>
      <w:tc>
        <w:tcPr>
          <w:tcW w:w="3250" w:type="dxa"/>
        </w:tcPr>
        <w:p w:rsidR="1A00312C" w:rsidP="1A00312C" w:rsidRDefault="1A00312C" w14:paraId="4C54630B" w14:textId="1D309ADD">
          <w:pPr>
            <w:pStyle w:val="Header"/>
            <w:jc w:val="center"/>
          </w:pPr>
        </w:p>
      </w:tc>
      <w:tc>
        <w:tcPr>
          <w:tcW w:w="3250" w:type="dxa"/>
        </w:tcPr>
        <w:p w:rsidR="1A00312C" w:rsidP="1A00312C" w:rsidRDefault="1A00312C" w14:paraId="7D478588" w14:textId="0558FAB9">
          <w:pPr>
            <w:pStyle w:val="Header"/>
            <w:ind w:right="-115"/>
            <w:jc w:val="right"/>
          </w:pPr>
        </w:p>
      </w:tc>
    </w:tr>
  </w:tbl>
  <w:p w:rsidR="00985DEF" w:rsidRDefault="00985DEF" w14:paraId="132D6974" w14:textId="3F080101">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1EF2CBB2" w14:textId="77777777">
      <w:trPr>
        <w:trHeight w:val="300"/>
      </w:trPr>
      <w:tc>
        <w:tcPr>
          <w:tcW w:w="3250" w:type="dxa"/>
        </w:tcPr>
        <w:p w:rsidR="1A00312C" w:rsidP="1A00312C" w:rsidRDefault="1A00312C" w14:paraId="1B4F0E9C" w14:textId="1A102140">
          <w:pPr>
            <w:pStyle w:val="Header"/>
            <w:ind w:left="-115"/>
          </w:pPr>
        </w:p>
      </w:tc>
      <w:tc>
        <w:tcPr>
          <w:tcW w:w="3250" w:type="dxa"/>
        </w:tcPr>
        <w:p w:rsidR="1A00312C" w:rsidP="1A00312C" w:rsidRDefault="1A00312C" w14:paraId="76DB3760" w14:textId="0C37594D">
          <w:pPr>
            <w:pStyle w:val="Header"/>
            <w:jc w:val="center"/>
          </w:pPr>
        </w:p>
      </w:tc>
      <w:tc>
        <w:tcPr>
          <w:tcW w:w="3250" w:type="dxa"/>
        </w:tcPr>
        <w:p w:rsidR="1A00312C" w:rsidP="1A00312C" w:rsidRDefault="1A00312C" w14:paraId="06CAE5D7" w14:textId="6F144B10">
          <w:pPr>
            <w:pStyle w:val="Header"/>
            <w:ind w:right="-115"/>
            <w:jc w:val="right"/>
          </w:pPr>
        </w:p>
      </w:tc>
    </w:tr>
  </w:tbl>
  <w:p w:rsidR="00985DEF" w:rsidRDefault="00985DEF" w14:paraId="0AC565C1" w14:textId="42ABE09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4ABCC30F" w14:textId="77777777">
      <w:trPr>
        <w:trHeight w:val="300"/>
      </w:trPr>
      <w:tc>
        <w:tcPr>
          <w:tcW w:w="3250" w:type="dxa"/>
        </w:tcPr>
        <w:p w:rsidR="1A00312C" w:rsidP="1A00312C" w:rsidRDefault="1A00312C" w14:paraId="59C00B90" w14:textId="667A7FEA">
          <w:pPr>
            <w:pStyle w:val="Header"/>
            <w:ind w:left="-115"/>
          </w:pPr>
        </w:p>
      </w:tc>
      <w:tc>
        <w:tcPr>
          <w:tcW w:w="3250" w:type="dxa"/>
        </w:tcPr>
        <w:p w:rsidR="1A00312C" w:rsidP="1A00312C" w:rsidRDefault="1A00312C" w14:paraId="581563E6" w14:textId="6B6A9C00">
          <w:pPr>
            <w:pStyle w:val="Header"/>
            <w:jc w:val="center"/>
          </w:pPr>
        </w:p>
      </w:tc>
      <w:tc>
        <w:tcPr>
          <w:tcW w:w="3250" w:type="dxa"/>
        </w:tcPr>
        <w:p w:rsidR="1A00312C" w:rsidP="1A00312C" w:rsidRDefault="1A00312C" w14:paraId="117680B8" w14:textId="6E814CF9">
          <w:pPr>
            <w:pStyle w:val="Header"/>
            <w:ind w:right="-115"/>
            <w:jc w:val="right"/>
          </w:pPr>
        </w:p>
      </w:tc>
    </w:tr>
  </w:tbl>
  <w:p w:rsidR="00985DEF" w:rsidRDefault="00985DEF" w14:paraId="6B128C8C" w14:textId="41071ED3">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61166BFB" w14:textId="77777777">
      <w:trPr>
        <w:trHeight w:val="300"/>
      </w:trPr>
      <w:tc>
        <w:tcPr>
          <w:tcW w:w="3250" w:type="dxa"/>
        </w:tcPr>
        <w:p w:rsidR="1A00312C" w:rsidP="1A00312C" w:rsidRDefault="1A00312C" w14:paraId="4438D55E" w14:textId="6AAC2A9F">
          <w:pPr>
            <w:pStyle w:val="Header"/>
            <w:ind w:left="-115"/>
          </w:pPr>
        </w:p>
      </w:tc>
      <w:tc>
        <w:tcPr>
          <w:tcW w:w="3250" w:type="dxa"/>
        </w:tcPr>
        <w:p w:rsidR="1A00312C" w:rsidP="1A00312C" w:rsidRDefault="1A00312C" w14:paraId="7941867C" w14:textId="28C997F8">
          <w:pPr>
            <w:pStyle w:val="Header"/>
            <w:jc w:val="center"/>
          </w:pPr>
        </w:p>
      </w:tc>
      <w:tc>
        <w:tcPr>
          <w:tcW w:w="3250" w:type="dxa"/>
        </w:tcPr>
        <w:p w:rsidR="1A00312C" w:rsidP="1A00312C" w:rsidRDefault="1A00312C" w14:paraId="17FD5555" w14:textId="7263A8E0">
          <w:pPr>
            <w:pStyle w:val="Header"/>
            <w:ind w:right="-115"/>
            <w:jc w:val="right"/>
          </w:pPr>
        </w:p>
      </w:tc>
    </w:tr>
  </w:tbl>
  <w:p w:rsidR="00985DEF" w:rsidRDefault="00985DEF" w14:paraId="6C4987A5" w14:textId="225BB706">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2D699F" w14:paraId="4C3EF760" w14:textId="77777777">
      <w:trPr>
        <w:del w:author="ALEXANDRA ZHENG" w:date="2024-06-13T14:13:00Z" w:id="229"/>
      </w:trPr>
      <w:tc>
        <w:tcPr>
          <w:tcW w:w="3162" w:type="dxa"/>
          <w:tcBorders>
            <w:top w:val="nil"/>
            <w:left w:val="nil"/>
            <w:bottom w:val="nil"/>
            <w:right w:val="nil"/>
          </w:tcBorders>
        </w:tcPr>
        <w:p w:rsidR="002D699F" w:rsidRDefault="002D699F" w14:paraId="579AAF99" w14:textId="77777777">
          <w:pPr>
            <w:ind w:right="360"/>
            <w:rPr>
              <w:del w:author="ALEXANDRA ZHENG" w:date="2024-06-13T14:13:00Z" w:id="230"/>
              <w:sz w:val="24"/>
            </w:rPr>
          </w:pPr>
          <w:del w:author="ALEXANDRA ZHENG" w:date="2024-06-13T14:13:00Z" w:id="231">
            <w:r>
              <w:delText>Confidential</w:delText>
            </w:r>
          </w:del>
        </w:p>
      </w:tc>
      <w:tc>
        <w:tcPr>
          <w:tcW w:w="3162" w:type="dxa"/>
          <w:tcBorders>
            <w:top w:val="nil"/>
            <w:left w:val="nil"/>
            <w:bottom w:val="nil"/>
            <w:right w:val="nil"/>
          </w:tcBorders>
        </w:tcPr>
        <w:p w:rsidR="002D699F" w:rsidRDefault="002D699F" w14:paraId="644F5BFE" w14:textId="77777777">
          <w:pPr>
            <w:jc w:val="center"/>
            <w:rPr>
              <w:del w:author="ALEXANDRA ZHENG" w:date="2024-06-13T14:13:00Z" w:id="232"/>
            </w:rPr>
          </w:pPr>
          <w:del w:author="ALEXANDRA ZHENG" w:date="2024-06-13T14:13:00Z" w:id="233">
            <w:r>
              <w:fldChar w:fldCharType="begin"/>
            </w:r>
            <w:r>
              <w:delInstrText>symbol 211 \f "Symbol" \s 10</w:delInstrText>
            </w:r>
            <w:r>
              <w:fldChar w:fldCharType="separate"/>
            </w:r>
            <w:r>
              <w:rPr>
                <w:rFonts w:ascii="Symbol" w:hAnsi="Symbol"/>
              </w:rPr>
              <w:delText>Ó</w:delText>
            </w:r>
            <w:r>
              <w:fldChar w:fldCharType="end"/>
            </w:r>
            <w:r>
              <w:fldChar w:fldCharType="begin"/>
            </w:r>
            <w:r>
              <w:delInstrText>DOCPROPERTY "Company"  \* MERGEFORMAT</w:delInstrText>
            </w:r>
            <w:r>
              <w:fldChar w:fldCharType="separate"/>
            </w:r>
            <w:r>
              <w:delText>&lt;</w:delText>
            </w:r>
            <w:r w:rsidR="00C22D18">
              <w:delText>Universidad Social</w:delText>
            </w:r>
            <w:r>
              <w:delText>&gt;</w:delText>
            </w:r>
            <w:r>
              <w:fldChar w:fldCharType="end"/>
            </w:r>
            <w:r>
              <w:delText>, 20</w:delText>
            </w:r>
            <w:r w:rsidR="00C22D18">
              <w:delText>24</w:delText>
            </w:r>
          </w:del>
        </w:p>
      </w:tc>
      <w:tc>
        <w:tcPr>
          <w:tcW w:w="3162" w:type="dxa"/>
          <w:tcBorders>
            <w:top w:val="nil"/>
            <w:left w:val="nil"/>
            <w:bottom w:val="nil"/>
            <w:right w:val="nil"/>
          </w:tcBorders>
        </w:tcPr>
        <w:p w:rsidR="002D699F" w:rsidRDefault="002D699F" w14:paraId="53891031" w14:textId="77777777">
          <w:pPr>
            <w:jc w:val="right"/>
            <w:rPr>
              <w:del w:author="ALEXANDRA ZHENG" w:date="2024-06-13T14:13:00Z" w:id="234"/>
            </w:rPr>
          </w:pPr>
          <w:del w:author="ALEXANDRA ZHENG" w:date="2024-06-13T14:13:00Z" w:id="235">
            <w:r>
              <w:rPr>
                <w:rStyle w:val="PageNumber"/>
              </w:rPr>
              <w:fldChar w:fldCharType="begin"/>
            </w:r>
            <w:r>
              <w:rPr>
                <w:rStyle w:val="PageNumber"/>
              </w:rPr>
              <w:delInstrText xml:space="preserve">page </w:delInstrText>
            </w:r>
            <w:r>
              <w:rPr>
                <w:rStyle w:val="PageNumber"/>
              </w:rPr>
              <w:fldChar w:fldCharType="separate"/>
            </w:r>
            <w:r w:rsidR="00C93AF5">
              <w:rPr>
                <w:rStyle w:val="PageNumber"/>
                <w:noProof/>
              </w:rPr>
              <w:delText>ii</w:delText>
            </w:r>
            <w:r>
              <w:rPr>
                <w:rStyle w:val="PageNumber"/>
              </w:rPr>
              <w:fldChar w:fldCharType="end"/>
            </w:r>
          </w:del>
        </w:p>
      </w:tc>
    </w:tr>
  </w:tbl>
  <w:p w:rsidR="00D459E3" w:rsidRDefault="00D459E3" w14:paraId="4BF73231" w14:textId="7777777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62C87471" w14:textId="77777777">
      <w:trPr>
        <w:trHeight w:val="300"/>
      </w:trPr>
      <w:tc>
        <w:tcPr>
          <w:tcW w:w="3250" w:type="dxa"/>
        </w:tcPr>
        <w:p w:rsidR="1A00312C" w:rsidP="1A00312C" w:rsidRDefault="1A00312C" w14:paraId="220AE110" w14:textId="460BE60E">
          <w:pPr>
            <w:pStyle w:val="Header"/>
            <w:ind w:left="-115"/>
          </w:pPr>
        </w:p>
      </w:tc>
      <w:tc>
        <w:tcPr>
          <w:tcW w:w="3250" w:type="dxa"/>
        </w:tcPr>
        <w:p w:rsidR="1A00312C" w:rsidP="1A00312C" w:rsidRDefault="1A00312C" w14:paraId="6440EA49" w14:textId="08D6A3D5">
          <w:pPr>
            <w:pStyle w:val="Header"/>
            <w:jc w:val="center"/>
          </w:pPr>
        </w:p>
      </w:tc>
      <w:tc>
        <w:tcPr>
          <w:tcW w:w="3250" w:type="dxa"/>
        </w:tcPr>
        <w:p w:rsidR="1A00312C" w:rsidP="1A00312C" w:rsidRDefault="1A00312C" w14:paraId="7774DE40" w14:textId="34CEE038">
          <w:pPr>
            <w:pStyle w:val="Header"/>
            <w:ind w:right="-115"/>
            <w:jc w:val="right"/>
          </w:pPr>
        </w:p>
      </w:tc>
    </w:tr>
  </w:tbl>
  <w:p w:rsidR="00985DEF" w:rsidRDefault="00985DEF" w14:paraId="79E1FA86" w14:textId="48248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1D44107E" w14:textId="77777777">
      <w:trPr>
        <w:trHeight w:val="300"/>
      </w:trPr>
      <w:tc>
        <w:tcPr>
          <w:tcW w:w="3250" w:type="dxa"/>
        </w:tcPr>
        <w:p w:rsidR="1A00312C" w:rsidP="1A00312C" w:rsidRDefault="1A00312C" w14:paraId="7A2B6D48" w14:textId="77B6BF21">
          <w:pPr>
            <w:pStyle w:val="Header"/>
            <w:ind w:left="-115"/>
          </w:pPr>
        </w:p>
      </w:tc>
      <w:tc>
        <w:tcPr>
          <w:tcW w:w="3250" w:type="dxa"/>
        </w:tcPr>
        <w:p w:rsidR="1A00312C" w:rsidP="1A00312C" w:rsidRDefault="1A00312C" w14:paraId="007AA44F" w14:textId="257EB9EC">
          <w:pPr>
            <w:pStyle w:val="Header"/>
            <w:jc w:val="center"/>
          </w:pPr>
        </w:p>
      </w:tc>
      <w:tc>
        <w:tcPr>
          <w:tcW w:w="3250" w:type="dxa"/>
        </w:tcPr>
        <w:p w:rsidR="1A00312C" w:rsidP="1A00312C" w:rsidRDefault="1A00312C" w14:paraId="60329C59" w14:textId="4AB04C86">
          <w:pPr>
            <w:pStyle w:val="Header"/>
            <w:ind w:right="-115"/>
            <w:jc w:val="right"/>
          </w:pPr>
        </w:p>
      </w:tc>
    </w:tr>
  </w:tbl>
  <w:p w:rsidR="00985DEF" w:rsidRDefault="00985DEF" w14:paraId="2C4ADF5A" w14:textId="613954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3DB4F539" w14:textId="77777777">
      <w:trPr>
        <w:trHeight w:val="300"/>
      </w:trPr>
      <w:tc>
        <w:tcPr>
          <w:tcW w:w="3250" w:type="dxa"/>
        </w:tcPr>
        <w:p w:rsidR="1A00312C" w:rsidP="1A00312C" w:rsidRDefault="1A00312C" w14:paraId="5537B6DB" w14:textId="3BEADCA7">
          <w:pPr>
            <w:pStyle w:val="Header"/>
            <w:ind w:left="-115"/>
          </w:pPr>
        </w:p>
      </w:tc>
      <w:tc>
        <w:tcPr>
          <w:tcW w:w="3250" w:type="dxa"/>
        </w:tcPr>
        <w:p w:rsidR="1A00312C" w:rsidP="1A00312C" w:rsidRDefault="1A00312C" w14:paraId="03025B19" w14:textId="659891A5">
          <w:pPr>
            <w:pStyle w:val="Header"/>
            <w:jc w:val="center"/>
          </w:pPr>
        </w:p>
      </w:tc>
      <w:tc>
        <w:tcPr>
          <w:tcW w:w="3250" w:type="dxa"/>
        </w:tcPr>
        <w:p w:rsidR="1A00312C" w:rsidP="1A00312C" w:rsidRDefault="1A00312C" w14:paraId="21DB35DE" w14:textId="1E88D32C">
          <w:pPr>
            <w:pStyle w:val="Header"/>
            <w:ind w:right="-115"/>
            <w:jc w:val="right"/>
          </w:pPr>
        </w:p>
      </w:tc>
    </w:tr>
  </w:tbl>
  <w:p w:rsidR="1A00312C" w:rsidP="1A00312C" w:rsidRDefault="1A00312C" w14:paraId="149BADE4" w14:textId="3D0225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3A28A478" w14:textId="77777777">
      <w:trPr>
        <w:trHeight w:val="300"/>
      </w:trPr>
      <w:tc>
        <w:tcPr>
          <w:tcW w:w="3250" w:type="dxa"/>
        </w:tcPr>
        <w:p w:rsidR="1A00312C" w:rsidP="1A00312C" w:rsidRDefault="1A00312C" w14:paraId="5885135B" w14:textId="1E0755FA">
          <w:pPr>
            <w:pStyle w:val="Header"/>
            <w:ind w:left="-115"/>
          </w:pPr>
        </w:p>
      </w:tc>
      <w:tc>
        <w:tcPr>
          <w:tcW w:w="3250" w:type="dxa"/>
        </w:tcPr>
        <w:p w:rsidR="1A00312C" w:rsidP="1A00312C" w:rsidRDefault="1A00312C" w14:paraId="3F6913C2" w14:textId="48C12270">
          <w:pPr>
            <w:pStyle w:val="Header"/>
            <w:jc w:val="center"/>
          </w:pPr>
        </w:p>
      </w:tc>
      <w:tc>
        <w:tcPr>
          <w:tcW w:w="3250" w:type="dxa"/>
        </w:tcPr>
        <w:p w:rsidR="1A00312C" w:rsidP="1A00312C" w:rsidRDefault="1A00312C" w14:paraId="2B3D28DF" w14:textId="2CFC3517">
          <w:pPr>
            <w:pStyle w:val="Header"/>
            <w:ind w:right="-115"/>
            <w:jc w:val="right"/>
          </w:pPr>
        </w:p>
      </w:tc>
    </w:tr>
  </w:tbl>
  <w:p w:rsidR="1A00312C" w:rsidP="1A00312C" w:rsidRDefault="1A00312C" w14:paraId="758BC340" w14:textId="067C5B1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737B569A" w14:textId="77777777">
      <w:trPr>
        <w:trHeight w:val="300"/>
      </w:trPr>
      <w:tc>
        <w:tcPr>
          <w:tcW w:w="3250" w:type="dxa"/>
        </w:tcPr>
        <w:p w:rsidR="1A00312C" w:rsidP="1A00312C" w:rsidRDefault="1A00312C" w14:paraId="0E0F95BA" w14:textId="2D96B2A2">
          <w:pPr>
            <w:pStyle w:val="Header"/>
            <w:ind w:left="-115"/>
          </w:pPr>
        </w:p>
      </w:tc>
      <w:tc>
        <w:tcPr>
          <w:tcW w:w="3250" w:type="dxa"/>
        </w:tcPr>
        <w:p w:rsidR="1A00312C" w:rsidP="1A00312C" w:rsidRDefault="1A00312C" w14:paraId="5BF4234B" w14:textId="507759B1">
          <w:pPr>
            <w:pStyle w:val="Header"/>
            <w:jc w:val="center"/>
          </w:pPr>
        </w:p>
      </w:tc>
      <w:tc>
        <w:tcPr>
          <w:tcW w:w="3250" w:type="dxa"/>
        </w:tcPr>
        <w:p w:rsidR="1A00312C" w:rsidP="1A00312C" w:rsidRDefault="1A00312C" w14:paraId="01F86118" w14:textId="40F21437">
          <w:pPr>
            <w:pStyle w:val="Header"/>
            <w:ind w:right="-115"/>
            <w:jc w:val="right"/>
          </w:pPr>
        </w:p>
      </w:tc>
    </w:tr>
  </w:tbl>
  <w:p w:rsidR="1A00312C" w:rsidP="1A00312C" w:rsidRDefault="1A00312C" w14:paraId="5FBDB0DF" w14:textId="430CCBD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094D2520" w14:textId="77777777">
      <w:trPr>
        <w:trHeight w:val="300"/>
      </w:trPr>
      <w:tc>
        <w:tcPr>
          <w:tcW w:w="3250" w:type="dxa"/>
        </w:tcPr>
        <w:p w:rsidR="1A00312C" w:rsidP="1A00312C" w:rsidRDefault="1A00312C" w14:paraId="0EBCF258" w14:textId="6B4CA1D9">
          <w:pPr>
            <w:pStyle w:val="Header"/>
            <w:ind w:left="-115"/>
          </w:pPr>
        </w:p>
      </w:tc>
      <w:tc>
        <w:tcPr>
          <w:tcW w:w="3250" w:type="dxa"/>
        </w:tcPr>
        <w:p w:rsidR="1A00312C" w:rsidP="1A00312C" w:rsidRDefault="1A00312C" w14:paraId="6FBD054B" w14:textId="29E439CF">
          <w:pPr>
            <w:pStyle w:val="Header"/>
            <w:jc w:val="center"/>
          </w:pPr>
        </w:p>
      </w:tc>
      <w:tc>
        <w:tcPr>
          <w:tcW w:w="3250" w:type="dxa"/>
        </w:tcPr>
        <w:p w:rsidR="1A00312C" w:rsidP="1A00312C" w:rsidRDefault="1A00312C" w14:paraId="3E99F6AD" w14:textId="4FEF3C61">
          <w:pPr>
            <w:pStyle w:val="Header"/>
            <w:ind w:right="-115"/>
            <w:jc w:val="right"/>
          </w:pPr>
        </w:p>
      </w:tc>
    </w:tr>
  </w:tbl>
  <w:p w:rsidR="1A00312C" w:rsidP="1A00312C" w:rsidRDefault="1A00312C" w14:paraId="6B377A68" w14:textId="1535C3D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7E4DC1DC" w14:textId="77777777">
      <w:trPr>
        <w:trHeight w:val="300"/>
      </w:trPr>
      <w:tc>
        <w:tcPr>
          <w:tcW w:w="3250" w:type="dxa"/>
        </w:tcPr>
        <w:p w:rsidR="1A00312C" w:rsidP="1A00312C" w:rsidRDefault="1A00312C" w14:paraId="7DB3708F" w14:textId="2E88FD5B">
          <w:pPr>
            <w:pStyle w:val="Header"/>
            <w:ind w:left="-115"/>
          </w:pPr>
        </w:p>
      </w:tc>
      <w:tc>
        <w:tcPr>
          <w:tcW w:w="3250" w:type="dxa"/>
        </w:tcPr>
        <w:p w:rsidR="1A00312C" w:rsidP="1A00312C" w:rsidRDefault="1A00312C" w14:paraId="31658D06" w14:textId="325F363D">
          <w:pPr>
            <w:pStyle w:val="Header"/>
            <w:jc w:val="center"/>
          </w:pPr>
        </w:p>
      </w:tc>
      <w:tc>
        <w:tcPr>
          <w:tcW w:w="3250" w:type="dxa"/>
        </w:tcPr>
        <w:p w:rsidR="1A00312C" w:rsidP="1A00312C" w:rsidRDefault="1A00312C" w14:paraId="52D28E2A" w14:textId="353A6425">
          <w:pPr>
            <w:pStyle w:val="Header"/>
            <w:ind w:right="-115"/>
            <w:jc w:val="right"/>
          </w:pPr>
        </w:p>
      </w:tc>
    </w:tr>
  </w:tbl>
  <w:p w:rsidR="00985DEF" w:rsidRDefault="00985DEF" w14:paraId="416F7DF9" w14:textId="45EC3F1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7897CA92" w14:textId="77777777">
      <w:trPr>
        <w:trHeight w:val="300"/>
      </w:trPr>
      <w:tc>
        <w:tcPr>
          <w:tcW w:w="3250" w:type="dxa"/>
        </w:tcPr>
        <w:p w:rsidR="1A00312C" w:rsidP="1A00312C" w:rsidRDefault="1A00312C" w14:paraId="55190828" w14:textId="4CF301C3">
          <w:pPr>
            <w:pStyle w:val="Header"/>
            <w:ind w:left="-115"/>
          </w:pPr>
        </w:p>
      </w:tc>
      <w:tc>
        <w:tcPr>
          <w:tcW w:w="3250" w:type="dxa"/>
        </w:tcPr>
        <w:p w:rsidR="1A00312C" w:rsidP="1A00312C" w:rsidRDefault="1A00312C" w14:paraId="1BEB7E8C" w14:textId="2AA0BF41">
          <w:pPr>
            <w:pStyle w:val="Header"/>
            <w:jc w:val="center"/>
          </w:pPr>
        </w:p>
      </w:tc>
      <w:tc>
        <w:tcPr>
          <w:tcW w:w="3250" w:type="dxa"/>
        </w:tcPr>
        <w:p w:rsidR="1A00312C" w:rsidP="1A00312C" w:rsidRDefault="1A00312C" w14:paraId="4D0984D2" w14:textId="066BDD8C">
          <w:pPr>
            <w:pStyle w:val="Header"/>
            <w:ind w:right="-115"/>
            <w:jc w:val="right"/>
          </w:pPr>
        </w:p>
      </w:tc>
    </w:tr>
  </w:tbl>
  <w:p w:rsidR="00985DEF" w:rsidRDefault="00985DEF" w14:paraId="52E74624" w14:textId="51BCCD8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536B2D88" w14:textId="77777777">
      <w:trPr>
        <w:trHeight w:val="300"/>
      </w:trPr>
      <w:tc>
        <w:tcPr>
          <w:tcW w:w="3250" w:type="dxa"/>
        </w:tcPr>
        <w:p w:rsidR="1A00312C" w:rsidP="1A00312C" w:rsidRDefault="1A00312C" w14:paraId="737875E0" w14:textId="3EBC043D">
          <w:pPr>
            <w:pStyle w:val="Header"/>
            <w:ind w:left="-115"/>
          </w:pPr>
        </w:p>
      </w:tc>
      <w:tc>
        <w:tcPr>
          <w:tcW w:w="3250" w:type="dxa"/>
        </w:tcPr>
        <w:p w:rsidR="1A00312C" w:rsidP="1A00312C" w:rsidRDefault="1A00312C" w14:paraId="43B3EC69" w14:textId="3D3EA86F">
          <w:pPr>
            <w:pStyle w:val="Header"/>
            <w:jc w:val="center"/>
          </w:pPr>
        </w:p>
      </w:tc>
      <w:tc>
        <w:tcPr>
          <w:tcW w:w="3250" w:type="dxa"/>
        </w:tcPr>
        <w:p w:rsidR="1A00312C" w:rsidP="1A00312C" w:rsidRDefault="1A00312C" w14:paraId="32EA26CA" w14:textId="37DFA3E0">
          <w:pPr>
            <w:pStyle w:val="Header"/>
            <w:ind w:right="-115"/>
            <w:jc w:val="right"/>
          </w:pPr>
        </w:p>
      </w:tc>
    </w:tr>
  </w:tbl>
  <w:p w:rsidR="00985DEF" w:rsidRDefault="00985DEF" w14:paraId="6DC7E9B7" w14:textId="29CD8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066D" w:rsidRDefault="0076066D" w14:paraId="67B5F369" w14:textId="77777777">
      <w:pPr>
        <w:spacing w:line="240" w:lineRule="auto"/>
      </w:pPr>
      <w:r>
        <w:separator/>
      </w:r>
    </w:p>
  </w:footnote>
  <w:footnote w:type="continuationSeparator" w:id="0">
    <w:p w:rsidR="0076066D" w:rsidRDefault="0076066D" w14:paraId="4714463F" w14:textId="77777777">
      <w:pPr>
        <w:spacing w:line="240" w:lineRule="auto"/>
      </w:pPr>
      <w:r>
        <w:continuationSeparator/>
      </w:r>
    </w:p>
  </w:footnote>
  <w:footnote w:type="continuationNotice" w:id="1">
    <w:p w:rsidR="0076066D" w:rsidRDefault="0076066D" w14:paraId="41DC48F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2D699F" w:rsidTr="004E46DC" w14:paraId="33C15CF6" w14:textId="77777777">
      <w:trPr>
        <w:trHeight w:val="411"/>
      </w:trPr>
      <w:tc>
        <w:tcPr>
          <w:tcW w:w="6379" w:type="dxa"/>
        </w:tcPr>
        <w:p w:rsidR="002D699F" w:rsidRDefault="0093473F" w14:paraId="5F2921B9" w14:textId="77777777">
          <w:pPr>
            <w:rPr>
              <w:lang w:val="es-ES"/>
            </w:rPr>
          </w:pPr>
          <w:r>
            <w:rPr>
              <w:lang w:val="es-ES"/>
            </w:rPr>
            <w:t>&lt;Universidad Social&gt;</w:t>
          </w:r>
        </w:p>
      </w:tc>
      <w:tc>
        <w:tcPr>
          <w:tcW w:w="3179" w:type="dxa"/>
        </w:tcPr>
        <w:p w:rsidR="002D699F" w:rsidRDefault="002D699F" w14:paraId="47FF99F0" w14:textId="3850C4D3">
          <w:pPr>
            <w:tabs>
              <w:tab w:val="left" w:pos="1135"/>
            </w:tabs>
            <w:spacing w:before="40"/>
            <w:ind w:right="68"/>
            <w:rPr>
              <w:lang w:val="es-ES"/>
            </w:rPr>
          </w:pPr>
          <w:r>
            <w:rPr>
              <w:lang w:val="es-ES"/>
            </w:rPr>
            <w:t xml:space="preserve">  Versión:           &lt;</w:t>
          </w:r>
          <w:r w:rsidRPr="1A00312C" w:rsidR="1A00312C">
            <w:rPr>
              <w:lang w:val="es-ES"/>
            </w:rPr>
            <w:t>2</w:t>
          </w:r>
          <w:r>
            <w:rPr>
              <w:lang w:val="es-ES"/>
            </w:rPr>
            <w:t>.0&gt;</w:t>
          </w:r>
        </w:p>
      </w:tc>
    </w:tr>
    <w:tr w:rsidR="002D699F" w14:paraId="4D5CC934" w14:textId="77777777">
      <w:tc>
        <w:tcPr>
          <w:tcW w:w="6379" w:type="dxa"/>
        </w:tcPr>
        <w:p w:rsidR="002D699F" w:rsidRDefault="03AF7E2E" w14:paraId="1C181BDE" w14:textId="77777777">
          <w:pPr>
            <w:rPr>
              <w:lang w:val="es-ES"/>
            </w:rPr>
          </w:pPr>
          <w:r w:rsidRPr="03AF7E2E">
            <w:rPr>
              <w:lang w:val="es-ES"/>
            </w:rPr>
            <w:t>&lt;</w:t>
          </w:r>
          <w:r w:rsidR="004E46DC">
            <w:rPr>
              <w:lang w:val="es-ES"/>
            </w:rPr>
            <w:t>Especificaci</w:t>
          </w:r>
          <w:r w:rsidRPr="004E46DC" w:rsidR="004E46DC">
            <w:rPr>
              <w:lang w:val="es-ES" w:eastAsia="zh-CN"/>
            </w:rPr>
            <w:t>ón de Casos de Usos</w:t>
          </w:r>
          <w:r w:rsidRPr="2AF0B7CF" w:rsidR="2AF0B7CF">
            <w:rPr>
              <w:lang w:val="es-ES"/>
            </w:rPr>
            <w:t>&gt;</w:t>
          </w:r>
          <w:r w:rsidRPr="04D13AC2" w:rsidR="04D13AC2">
            <w:rPr>
              <w:lang w:val="es-ES"/>
            </w:rPr>
            <w:t xml:space="preserve"> </w:t>
          </w:r>
          <w:r w:rsidR="002D699F">
            <w:rPr>
              <w:lang w:val="es-ES"/>
            </w:rPr>
            <w:fldChar w:fldCharType="begin"/>
          </w:r>
          <w:r w:rsidR="002D699F">
            <w:rPr>
              <w:lang w:val="es-ES"/>
            </w:rPr>
            <w:instrText xml:space="preserve">title  \* Mergeformat </w:instrText>
          </w:r>
          <w:r w:rsidR="002D699F">
            <w:rPr>
              <w:lang w:val="es-ES"/>
            </w:rPr>
            <w:fldChar w:fldCharType="separate"/>
          </w:r>
          <w:r w:rsidR="002D699F">
            <w:rPr>
              <w:lang w:val="es-ES"/>
            </w:rPr>
            <w:fldChar w:fldCharType="end"/>
          </w:r>
        </w:p>
      </w:tc>
      <w:tc>
        <w:tcPr>
          <w:tcW w:w="3179" w:type="dxa"/>
        </w:tcPr>
        <w:p w:rsidR="002D699F" w:rsidRDefault="002D699F" w14:paraId="63F1C699" w14:textId="71D799E0">
          <w:pPr>
            <w:rPr>
              <w:lang w:val="es-ES"/>
            </w:rPr>
          </w:pPr>
          <w:r>
            <w:rPr>
              <w:lang w:val="es-ES"/>
            </w:rPr>
            <w:t>Fecha:  &lt;</w:t>
          </w:r>
          <w:r w:rsidRPr="1A00312C" w:rsidR="1A00312C">
            <w:rPr>
              <w:lang w:val="es-ES"/>
            </w:rPr>
            <w:t>27</w:t>
          </w:r>
          <w:r>
            <w:rPr>
              <w:lang w:val="es-ES"/>
            </w:rPr>
            <w:t>/</w:t>
          </w:r>
          <w:r w:rsidR="0093473F">
            <w:rPr>
              <w:lang w:val="es-ES"/>
            </w:rPr>
            <w:t>junio</w:t>
          </w:r>
          <w:r>
            <w:rPr>
              <w:lang w:val="es-ES"/>
            </w:rPr>
            <w:t>/</w:t>
          </w:r>
          <w:r w:rsidR="0093473F">
            <w:rPr>
              <w:lang w:val="es-ES"/>
            </w:rPr>
            <w:t>2024</w:t>
          </w:r>
          <w:r>
            <w:rPr>
              <w:lang w:val="es-ES"/>
            </w:rPr>
            <w:t>&gt;</w:t>
          </w:r>
        </w:p>
      </w:tc>
    </w:tr>
  </w:tbl>
  <w:p w:rsidR="002D699F" w:rsidRDefault="002D699F" w14:paraId="7B9F9FC3" w14:textId="7777777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6E1767" w:rsidTr="004E46DC" w14:paraId="1D4B712F" w14:textId="77777777">
      <w:trPr>
        <w:trHeight w:val="411"/>
      </w:trPr>
      <w:tc>
        <w:tcPr>
          <w:tcW w:w="6379" w:type="dxa"/>
        </w:tcPr>
        <w:p w:rsidR="006E1767" w:rsidRDefault="006E1767" w14:paraId="25201366" w14:textId="77777777">
          <w:pPr>
            <w:rPr>
              <w:lang w:val="es-ES"/>
            </w:rPr>
          </w:pPr>
          <w:r>
            <w:rPr>
              <w:lang w:val="es-ES"/>
            </w:rPr>
            <w:t>&lt;Universidad Social&gt;</w:t>
          </w:r>
        </w:p>
      </w:tc>
      <w:tc>
        <w:tcPr>
          <w:tcW w:w="3179" w:type="dxa"/>
        </w:tcPr>
        <w:p w:rsidR="006E1767" w:rsidRDefault="006E1767" w14:paraId="5A94E614" w14:textId="77777777">
          <w:pPr>
            <w:tabs>
              <w:tab w:val="left" w:pos="1135"/>
            </w:tabs>
            <w:spacing w:before="40"/>
            <w:ind w:right="68"/>
            <w:rPr>
              <w:lang w:val="es-ES"/>
            </w:rPr>
          </w:pPr>
          <w:r>
            <w:rPr>
              <w:lang w:val="es-ES"/>
            </w:rPr>
            <w:t xml:space="preserve">  Versión:           &lt;1.0&gt;</w:t>
          </w:r>
        </w:p>
      </w:tc>
    </w:tr>
    <w:tr w:rsidR="006E1767" w14:paraId="54E94587" w14:textId="77777777">
      <w:tc>
        <w:tcPr>
          <w:tcW w:w="6379" w:type="dxa"/>
        </w:tcPr>
        <w:p w:rsidR="006E1767" w:rsidRDefault="006E1767" w14:paraId="7241E70C" w14:textId="1A97365C">
          <w:pPr>
            <w:rPr>
              <w:lang w:val="es-ES" w:eastAsia="zh-CN"/>
            </w:rPr>
          </w:pPr>
          <w:r w:rsidRPr="03AF7E2E">
            <w:rPr>
              <w:lang w:val="es-ES"/>
            </w:rPr>
            <w:t>&lt;</w:t>
          </w:r>
          <w:r>
            <w:rPr>
              <w:lang w:val="es-ES"/>
            </w:rPr>
            <w:t>Especificaci</w:t>
          </w:r>
          <w:r w:rsidRPr="004E46DC">
            <w:rPr>
              <w:lang w:val="es-ES" w:eastAsia="zh-CN"/>
            </w:rPr>
            <w:t>ón de Casos de Usos</w:t>
          </w:r>
          <w:r>
            <w:rPr>
              <w:lang w:val="es-ES" w:eastAsia="zh-CN"/>
            </w:rPr>
            <w:t>: Administrar Perfil&gt;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6E1767" w:rsidRDefault="006E1767" w14:paraId="6549A26E" w14:textId="77777777">
          <w:pPr>
            <w:rPr>
              <w:lang w:val="es-ES"/>
            </w:rPr>
          </w:pPr>
          <w:r>
            <w:rPr>
              <w:lang w:val="es-ES"/>
            </w:rPr>
            <w:t>Fecha:  &lt;06/junio/2024&gt;</w:t>
          </w:r>
        </w:p>
      </w:tc>
    </w:tr>
  </w:tbl>
  <w:p w:rsidR="006E1767" w:rsidRDefault="006E1767" w14:paraId="141D37A5" w14:textId="7777777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627D734D" w14:textId="77777777">
      <w:trPr>
        <w:trHeight w:val="300"/>
      </w:trPr>
      <w:tc>
        <w:tcPr>
          <w:tcW w:w="3250" w:type="dxa"/>
        </w:tcPr>
        <w:p w:rsidR="1A00312C" w:rsidP="1A00312C" w:rsidRDefault="1A00312C" w14:paraId="412FF244" w14:textId="09CF3C56">
          <w:pPr>
            <w:pStyle w:val="Header"/>
            <w:ind w:left="-115"/>
          </w:pPr>
        </w:p>
      </w:tc>
      <w:tc>
        <w:tcPr>
          <w:tcW w:w="3250" w:type="dxa"/>
        </w:tcPr>
        <w:p w:rsidR="1A00312C" w:rsidP="1A00312C" w:rsidRDefault="1A00312C" w14:paraId="29C554A0" w14:textId="660B3D40">
          <w:pPr>
            <w:pStyle w:val="Header"/>
            <w:jc w:val="center"/>
          </w:pPr>
        </w:p>
      </w:tc>
      <w:tc>
        <w:tcPr>
          <w:tcW w:w="3250" w:type="dxa"/>
        </w:tcPr>
        <w:p w:rsidR="1A00312C" w:rsidP="1A00312C" w:rsidRDefault="1A00312C" w14:paraId="49DBF204" w14:textId="5C38E478">
          <w:pPr>
            <w:pStyle w:val="Header"/>
            <w:ind w:right="-115"/>
            <w:jc w:val="right"/>
          </w:pPr>
        </w:p>
      </w:tc>
    </w:tr>
  </w:tbl>
  <w:p w:rsidR="00985DEF" w:rsidRDefault="00985DEF" w14:paraId="05F587FC" w14:textId="08491ED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6E1767" w:rsidTr="004E46DC" w14:paraId="0F5856FB" w14:textId="77777777">
      <w:trPr>
        <w:trHeight w:val="411"/>
      </w:trPr>
      <w:tc>
        <w:tcPr>
          <w:tcW w:w="6379" w:type="dxa"/>
        </w:tcPr>
        <w:p w:rsidR="006E1767" w:rsidRDefault="006E1767" w14:paraId="5DF76A35" w14:textId="77777777">
          <w:pPr>
            <w:rPr>
              <w:lang w:val="es-ES"/>
            </w:rPr>
          </w:pPr>
          <w:r>
            <w:rPr>
              <w:lang w:val="es-ES"/>
            </w:rPr>
            <w:t>&lt;Universidad Social&gt;</w:t>
          </w:r>
        </w:p>
      </w:tc>
      <w:tc>
        <w:tcPr>
          <w:tcW w:w="3179" w:type="dxa"/>
        </w:tcPr>
        <w:p w:rsidR="006E1767" w:rsidRDefault="006E1767" w14:paraId="77B25448" w14:textId="77777777">
          <w:pPr>
            <w:tabs>
              <w:tab w:val="left" w:pos="1135"/>
            </w:tabs>
            <w:spacing w:before="40"/>
            <w:ind w:right="68"/>
            <w:rPr>
              <w:lang w:val="es-ES"/>
            </w:rPr>
          </w:pPr>
          <w:r>
            <w:rPr>
              <w:lang w:val="es-ES"/>
            </w:rPr>
            <w:t xml:space="preserve">  Versión:           &lt;1.0&gt;</w:t>
          </w:r>
        </w:p>
      </w:tc>
    </w:tr>
    <w:tr w:rsidR="006E1767" w14:paraId="5DC77E7F" w14:textId="77777777">
      <w:tc>
        <w:tcPr>
          <w:tcW w:w="6379" w:type="dxa"/>
        </w:tcPr>
        <w:p w:rsidR="006E1767" w:rsidRDefault="006E1767" w14:paraId="4B0D825F" w14:textId="50234933">
          <w:pPr>
            <w:rPr>
              <w:lang w:val="es-ES" w:eastAsia="zh-CN"/>
            </w:rPr>
          </w:pPr>
          <w:r w:rsidRPr="03AF7E2E">
            <w:rPr>
              <w:lang w:val="es-ES"/>
            </w:rPr>
            <w:t>&lt;</w:t>
          </w:r>
          <w:r>
            <w:rPr>
              <w:lang w:val="es-ES"/>
            </w:rPr>
            <w:t>Especificaci</w:t>
          </w:r>
          <w:r w:rsidRPr="004E46DC">
            <w:rPr>
              <w:lang w:val="es-ES" w:eastAsia="zh-CN"/>
            </w:rPr>
            <w:t>ón de Casos de Usos</w:t>
          </w:r>
          <w:r>
            <w:rPr>
              <w:lang w:val="es-ES" w:eastAsia="zh-CN"/>
            </w:rPr>
            <w:t xml:space="preserve">: Postular </w:t>
          </w:r>
          <w:proofErr w:type="spellStart"/>
          <w:r>
            <w:rPr>
              <w:lang w:val="es-ES" w:eastAsia="zh-CN"/>
            </w:rPr>
            <w:t>Actividadesl</w:t>
          </w:r>
          <w:proofErr w:type="spellEnd"/>
          <w:r>
            <w:rPr>
              <w:lang w:val="es-ES" w:eastAsia="zh-CN"/>
            </w:rPr>
            <w:t>&gt;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6E1767" w:rsidRDefault="006E1767" w14:paraId="604F5046" w14:textId="77777777">
          <w:pPr>
            <w:rPr>
              <w:lang w:val="es-ES"/>
            </w:rPr>
          </w:pPr>
          <w:r>
            <w:rPr>
              <w:lang w:val="es-ES"/>
            </w:rPr>
            <w:t>Fecha:  &lt;06/junio/2024&gt;</w:t>
          </w:r>
        </w:p>
      </w:tc>
    </w:tr>
  </w:tbl>
  <w:p w:rsidR="006E1767" w:rsidRDefault="006E1767" w14:paraId="494CABA6" w14:textId="7777777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26AA978E" w14:textId="77777777">
      <w:trPr>
        <w:trHeight w:val="300"/>
      </w:trPr>
      <w:tc>
        <w:tcPr>
          <w:tcW w:w="3250" w:type="dxa"/>
        </w:tcPr>
        <w:p w:rsidR="1A00312C" w:rsidP="1A00312C" w:rsidRDefault="1A00312C" w14:paraId="558D5086" w14:textId="23BCD1A1">
          <w:pPr>
            <w:pStyle w:val="Header"/>
            <w:ind w:left="-115"/>
          </w:pPr>
        </w:p>
      </w:tc>
      <w:tc>
        <w:tcPr>
          <w:tcW w:w="3250" w:type="dxa"/>
        </w:tcPr>
        <w:p w:rsidR="1A00312C" w:rsidP="1A00312C" w:rsidRDefault="1A00312C" w14:paraId="2755AC2A" w14:textId="5C44EFD6">
          <w:pPr>
            <w:pStyle w:val="Header"/>
            <w:jc w:val="center"/>
          </w:pPr>
        </w:p>
      </w:tc>
      <w:tc>
        <w:tcPr>
          <w:tcW w:w="3250" w:type="dxa"/>
        </w:tcPr>
        <w:p w:rsidR="1A00312C" w:rsidP="1A00312C" w:rsidRDefault="1A00312C" w14:paraId="3F2FCBB4" w14:textId="594001B9">
          <w:pPr>
            <w:pStyle w:val="Header"/>
            <w:ind w:right="-115"/>
            <w:jc w:val="right"/>
          </w:pPr>
        </w:p>
      </w:tc>
    </w:tr>
  </w:tbl>
  <w:p w:rsidR="00985DEF" w:rsidRDefault="00985DEF" w14:paraId="13B1B078" w14:textId="474E024C">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6E1767" w:rsidTr="004E46DC" w14:paraId="44EA964D" w14:textId="77777777">
      <w:trPr>
        <w:trHeight w:val="411"/>
      </w:trPr>
      <w:tc>
        <w:tcPr>
          <w:tcW w:w="6379" w:type="dxa"/>
        </w:tcPr>
        <w:p w:rsidR="006E1767" w:rsidRDefault="006E1767" w14:paraId="72814AEE" w14:textId="77777777">
          <w:pPr>
            <w:rPr>
              <w:lang w:val="es-ES"/>
            </w:rPr>
          </w:pPr>
          <w:r>
            <w:rPr>
              <w:lang w:val="es-ES"/>
            </w:rPr>
            <w:t>&lt;Universidad Social&gt;</w:t>
          </w:r>
        </w:p>
      </w:tc>
      <w:tc>
        <w:tcPr>
          <w:tcW w:w="3179" w:type="dxa"/>
        </w:tcPr>
        <w:p w:rsidR="006E1767" w:rsidRDefault="006E1767" w14:paraId="6524840B" w14:textId="77777777">
          <w:pPr>
            <w:tabs>
              <w:tab w:val="left" w:pos="1135"/>
            </w:tabs>
            <w:spacing w:before="40"/>
            <w:ind w:right="68"/>
            <w:rPr>
              <w:lang w:val="es-ES"/>
            </w:rPr>
          </w:pPr>
          <w:r>
            <w:rPr>
              <w:lang w:val="es-ES"/>
            </w:rPr>
            <w:t xml:space="preserve">  Versión:           &lt;1.0&gt;</w:t>
          </w:r>
        </w:p>
      </w:tc>
    </w:tr>
    <w:tr w:rsidR="006E1767" w14:paraId="47C2CC21" w14:textId="77777777">
      <w:tc>
        <w:tcPr>
          <w:tcW w:w="6379" w:type="dxa"/>
        </w:tcPr>
        <w:p w:rsidR="006E1767" w:rsidRDefault="006E1767" w14:paraId="7694EEEC" w14:textId="63D1998A">
          <w:pPr>
            <w:rPr>
              <w:lang w:val="es-ES" w:eastAsia="zh-CN"/>
            </w:rPr>
          </w:pPr>
          <w:r w:rsidRPr="03AF7E2E">
            <w:rPr>
              <w:lang w:val="es-ES"/>
            </w:rPr>
            <w:t>&lt;</w:t>
          </w:r>
          <w:r>
            <w:rPr>
              <w:lang w:val="es-ES"/>
            </w:rPr>
            <w:t>Especificaci</w:t>
          </w:r>
          <w:r w:rsidRPr="004E46DC">
            <w:rPr>
              <w:lang w:val="es-ES" w:eastAsia="zh-CN"/>
            </w:rPr>
            <w:t>ón de Casos de Usos</w:t>
          </w:r>
          <w:r>
            <w:rPr>
              <w:lang w:val="es-ES" w:eastAsia="zh-CN"/>
            </w:rPr>
            <w:t xml:space="preserve">: Editar </w:t>
          </w:r>
          <w:proofErr w:type="spellStart"/>
          <w:r>
            <w:rPr>
              <w:lang w:val="es-ES" w:eastAsia="zh-CN"/>
            </w:rPr>
            <w:t>Actividadesl</w:t>
          </w:r>
          <w:proofErr w:type="spellEnd"/>
          <w:r>
            <w:rPr>
              <w:lang w:val="es-ES" w:eastAsia="zh-CN"/>
            </w:rPr>
            <w:t>&gt;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6E1767" w:rsidRDefault="006E1767" w14:paraId="4A9EC39A" w14:textId="77777777">
          <w:pPr>
            <w:rPr>
              <w:lang w:val="es-ES"/>
            </w:rPr>
          </w:pPr>
          <w:r>
            <w:rPr>
              <w:lang w:val="es-ES"/>
            </w:rPr>
            <w:t>Fecha:  &lt;06/junio/2024&gt;</w:t>
          </w:r>
        </w:p>
      </w:tc>
    </w:tr>
  </w:tbl>
  <w:p w:rsidR="006E1767" w:rsidRDefault="006E1767" w14:paraId="171DD805" w14:textId="7777777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711F3BE5" w14:textId="77777777">
      <w:trPr>
        <w:trHeight w:val="300"/>
      </w:trPr>
      <w:tc>
        <w:tcPr>
          <w:tcW w:w="3250" w:type="dxa"/>
        </w:tcPr>
        <w:p w:rsidR="1A00312C" w:rsidP="1A00312C" w:rsidRDefault="1A00312C" w14:paraId="1C9FB18F" w14:textId="25F37791">
          <w:pPr>
            <w:pStyle w:val="Header"/>
            <w:ind w:left="-115"/>
          </w:pPr>
        </w:p>
      </w:tc>
      <w:tc>
        <w:tcPr>
          <w:tcW w:w="3250" w:type="dxa"/>
        </w:tcPr>
        <w:p w:rsidR="1A00312C" w:rsidP="1A00312C" w:rsidRDefault="1A00312C" w14:paraId="37DFDD22" w14:textId="512D80C8">
          <w:pPr>
            <w:pStyle w:val="Header"/>
            <w:jc w:val="center"/>
          </w:pPr>
        </w:p>
      </w:tc>
      <w:tc>
        <w:tcPr>
          <w:tcW w:w="3250" w:type="dxa"/>
        </w:tcPr>
        <w:p w:rsidR="1A00312C" w:rsidP="1A00312C" w:rsidRDefault="1A00312C" w14:paraId="08F3F691" w14:textId="34DEE25C">
          <w:pPr>
            <w:pStyle w:val="Header"/>
            <w:ind w:right="-115"/>
            <w:jc w:val="right"/>
          </w:pPr>
        </w:p>
      </w:tc>
    </w:tr>
  </w:tbl>
  <w:p w:rsidR="00985DEF" w:rsidRDefault="00985DEF" w14:paraId="26C052A9" w14:textId="5228056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6E1767" w:rsidTr="004E46DC" w14:paraId="1019A183" w14:textId="77777777">
      <w:trPr>
        <w:trHeight w:val="411"/>
      </w:trPr>
      <w:tc>
        <w:tcPr>
          <w:tcW w:w="6379" w:type="dxa"/>
        </w:tcPr>
        <w:p w:rsidR="006E1767" w:rsidRDefault="006E1767" w14:paraId="661F8FB4" w14:textId="77777777">
          <w:pPr>
            <w:rPr>
              <w:lang w:val="es-ES"/>
            </w:rPr>
          </w:pPr>
          <w:r>
            <w:rPr>
              <w:lang w:val="es-ES"/>
            </w:rPr>
            <w:t>&lt;Universidad Social&gt;</w:t>
          </w:r>
        </w:p>
      </w:tc>
      <w:tc>
        <w:tcPr>
          <w:tcW w:w="3179" w:type="dxa"/>
        </w:tcPr>
        <w:p w:rsidR="006E1767" w:rsidRDefault="006E1767" w14:paraId="63D8D2BE" w14:textId="77777777">
          <w:pPr>
            <w:tabs>
              <w:tab w:val="left" w:pos="1135"/>
            </w:tabs>
            <w:spacing w:before="40"/>
            <w:ind w:right="68"/>
            <w:rPr>
              <w:lang w:val="es-ES"/>
            </w:rPr>
          </w:pPr>
          <w:r>
            <w:rPr>
              <w:lang w:val="es-ES"/>
            </w:rPr>
            <w:t xml:space="preserve">  Versión:           &lt;1.0&gt;</w:t>
          </w:r>
        </w:p>
      </w:tc>
    </w:tr>
    <w:tr w:rsidR="006E1767" w14:paraId="1BDC607E" w14:textId="77777777">
      <w:tc>
        <w:tcPr>
          <w:tcW w:w="6379" w:type="dxa"/>
        </w:tcPr>
        <w:p w:rsidR="006E1767" w:rsidRDefault="006E1767" w14:paraId="4255D3F0" w14:textId="0D809177">
          <w:pPr>
            <w:rPr>
              <w:lang w:val="es-ES" w:eastAsia="zh-CN"/>
            </w:rPr>
          </w:pPr>
          <w:r w:rsidRPr="03AF7E2E">
            <w:rPr>
              <w:lang w:val="es-ES"/>
            </w:rPr>
            <w:t>&lt;</w:t>
          </w:r>
          <w:r>
            <w:rPr>
              <w:lang w:val="es-ES"/>
            </w:rPr>
            <w:t>Especificaci</w:t>
          </w:r>
          <w:r w:rsidRPr="004E46DC">
            <w:rPr>
              <w:lang w:val="es-ES" w:eastAsia="zh-CN"/>
            </w:rPr>
            <w:t>ón de Casos de Usos</w:t>
          </w:r>
          <w:r>
            <w:rPr>
              <w:lang w:val="es-ES" w:eastAsia="zh-CN"/>
            </w:rPr>
            <w:t xml:space="preserve">: </w:t>
          </w:r>
          <w:proofErr w:type="spellStart"/>
          <w:r>
            <w:rPr>
              <w:lang w:val="es-ES" w:eastAsia="zh-CN"/>
            </w:rPr>
            <w:t>Registar</w:t>
          </w:r>
          <w:proofErr w:type="spellEnd"/>
          <w:r>
            <w:rPr>
              <w:lang w:val="es-ES" w:eastAsia="zh-CN"/>
            </w:rPr>
            <w:t xml:space="preserve"> </w:t>
          </w:r>
          <w:proofErr w:type="spellStart"/>
          <w:r>
            <w:rPr>
              <w:lang w:val="es-ES" w:eastAsia="zh-CN"/>
            </w:rPr>
            <w:t>Actividadesl</w:t>
          </w:r>
          <w:proofErr w:type="spellEnd"/>
          <w:r>
            <w:rPr>
              <w:lang w:val="es-ES" w:eastAsia="zh-CN"/>
            </w:rPr>
            <w:t>&gt;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6E1767" w:rsidRDefault="006E1767" w14:paraId="71B0849D" w14:textId="77777777">
          <w:pPr>
            <w:rPr>
              <w:lang w:val="es-ES"/>
            </w:rPr>
          </w:pPr>
          <w:r>
            <w:rPr>
              <w:lang w:val="es-ES"/>
            </w:rPr>
            <w:t>Fecha:  &lt;06/junio/2024&gt;</w:t>
          </w:r>
        </w:p>
      </w:tc>
    </w:tr>
  </w:tbl>
  <w:p w:rsidR="006E1767" w:rsidRDefault="006E1767" w14:paraId="706E7326" w14:textId="7777777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38589CFC" w14:textId="77777777">
      <w:trPr>
        <w:trHeight w:val="300"/>
      </w:trPr>
      <w:tc>
        <w:tcPr>
          <w:tcW w:w="3250" w:type="dxa"/>
        </w:tcPr>
        <w:p w:rsidR="1A00312C" w:rsidP="1A00312C" w:rsidRDefault="1A00312C" w14:paraId="2E984D96" w14:textId="6A4B6EF9">
          <w:pPr>
            <w:pStyle w:val="Header"/>
            <w:ind w:left="-115"/>
          </w:pPr>
        </w:p>
      </w:tc>
      <w:tc>
        <w:tcPr>
          <w:tcW w:w="3250" w:type="dxa"/>
        </w:tcPr>
        <w:p w:rsidR="1A00312C" w:rsidP="1A00312C" w:rsidRDefault="1A00312C" w14:paraId="1BEF3431" w14:textId="5C68965D">
          <w:pPr>
            <w:pStyle w:val="Header"/>
            <w:jc w:val="center"/>
          </w:pPr>
        </w:p>
      </w:tc>
      <w:tc>
        <w:tcPr>
          <w:tcW w:w="3250" w:type="dxa"/>
        </w:tcPr>
        <w:p w:rsidR="1A00312C" w:rsidP="1A00312C" w:rsidRDefault="1A00312C" w14:paraId="45D51B83" w14:textId="08F50E2C">
          <w:pPr>
            <w:pStyle w:val="Header"/>
            <w:ind w:right="-115"/>
            <w:jc w:val="right"/>
          </w:pPr>
        </w:p>
      </w:tc>
    </w:tr>
  </w:tbl>
  <w:p w:rsidR="00985DEF" w:rsidRDefault="00985DEF" w14:paraId="19843E2E" w14:textId="047A2B3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6E1767" w:rsidTr="004E46DC" w14:paraId="14677093" w14:textId="77777777">
      <w:trPr>
        <w:trHeight w:val="411"/>
      </w:trPr>
      <w:tc>
        <w:tcPr>
          <w:tcW w:w="6379" w:type="dxa"/>
        </w:tcPr>
        <w:p w:rsidR="006E1767" w:rsidRDefault="006E1767" w14:paraId="13F7DF4C" w14:textId="77777777">
          <w:pPr>
            <w:rPr>
              <w:lang w:val="es-ES"/>
            </w:rPr>
          </w:pPr>
          <w:r>
            <w:rPr>
              <w:lang w:val="es-ES"/>
            </w:rPr>
            <w:t>&lt;Universidad Social&gt;</w:t>
          </w:r>
        </w:p>
      </w:tc>
      <w:tc>
        <w:tcPr>
          <w:tcW w:w="3179" w:type="dxa"/>
        </w:tcPr>
        <w:p w:rsidR="006E1767" w:rsidRDefault="006E1767" w14:paraId="273E1990" w14:textId="77777777">
          <w:pPr>
            <w:tabs>
              <w:tab w:val="left" w:pos="1135"/>
            </w:tabs>
            <w:spacing w:before="40"/>
            <w:ind w:right="68"/>
            <w:rPr>
              <w:lang w:val="es-ES"/>
            </w:rPr>
          </w:pPr>
          <w:r>
            <w:rPr>
              <w:lang w:val="es-ES"/>
            </w:rPr>
            <w:t xml:space="preserve">  Versión:           &lt;1.0&gt;</w:t>
          </w:r>
        </w:p>
      </w:tc>
    </w:tr>
    <w:tr w:rsidR="006E1767" w14:paraId="55E09113" w14:textId="77777777">
      <w:tc>
        <w:tcPr>
          <w:tcW w:w="6379" w:type="dxa"/>
        </w:tcPr>
        <w:p w:rsidR="006E1767" w:rsidRDefault="006E1767" w14:paraId="5F5660E9" w14:textId="7A6440D9">
          <w:pPr>
            <w:rPr>
              <w:lang w:val="es-ES" w:eastAsia="zh-CN"/>
            </w:rPr>
          </w:pPr>
          <w:r w:rsidRPr="03AF7E2E">
            <w:rPr>
              <w:lang w:val="es-ES"/>
            </w:rPr>
            <w:t>&lt;</w:t>
          </w:r>
          <w:r>
            <w:rPr>
              <w:lang w:val="es-ES"/>
            </w:rPr>
            <w:t>Especificaci</w:t>
          </w:r>
          <w:r w:rsidRPr="004E46DC">
            <w:rPr>
              <w:lang w:val="es-ES" w:eastAsia="zh-CN"/>
            </w:rPr>
            <w:t>ón de Casos de Usos</w:t>
          </w:r>
          <w:r>
            <w:rPr>
              <w:lang w:val="es-ES" w:eastAsia="zh-CN"/>
            </w:rPr>
            <w:t>: Tomar lista de asistencia&gt;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6E1767" w:rsidRDefault="006E1767" w14:paraId="0FD0BC9D" w14:textId="77777777">
          <w:pPr>
            <w:rPr>
              <w:lang w:val="es-ES"/>
            </w:rPr>
          </w:pPr>
          <w:r>
            <w:rPr>
              <w:lang w:val="es-ES"/>
            </w:rPr>
            <w:t>Fecha:  &lt;06/junio/2024&gt;</w:t>
          </w:r>
        </w:p>
      </w:tc>
    </w:tr>
  </w:tbl>
  <w:p w:rsidR="006E1767" w:rsidRDefault="006E1767" w14:paraId="232A6F07" w14:textId="7777777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4551FAF2" w14:textId="77777777">
      <w:trPr>
        <w:trHeight w:val="300"/>
      </w:trPr>
      <w:tc>
        <w:tcPr>
          <w:tcW w:w="3250" w:type="dxa"/>
        </w:tcPr>
        <w:p w:rsidR="1A00312C" w:rsidP="1A00312C" w:rsidRDefault="1A00312C" w14:paraId="6391EF60" w14:textId="0C6C1456">
          <w:pPr>
            <w:pStyle w:val="Header"/>
            <w:ind w:left="-115"/>
          </w:pPr>
        </w:p>
      </w:tc>
      <w:tc>
        <w:tcPr>
          <w:tcW w:w="3250" w:type="dxa"/>
        </w:tcPr>
        <w:p w:rsidR="1A00312C" w:rsidP="1A00312C" w:rsidRDefault="1A00312C" w14:paraId="208CE0DD" w14:textId="3D24A7BE">
          <w:pPr>
            <w:pStyle w:val="Header"/>
            <w:jc w:val="center"/>
          </w:pPr>
        </w:p>
      </w:tc>
      <w:tc>
        <w:tcPr>
          <w:tcW w:w="3250" w:type="dxa"/>
        </w:tcPr>
        <w:p w:rsidR="1A00312C" w:rsidP="1A00312C" w:rsidRDefault="1A00312C" w14:paraId="17F8EDDC" w14:textId="14DA0F90">
          <w:pPr>
            <w:pStyle w:val="Header"/>
            <w:ind w:right="-115"/>
            <w:jc w:val="right"/>
          </w:pPr>
        </w:p>
      </w:tc>
    </w:tr>
  </w:tbl>
  <w:p w:rsidR="00985DEF" w:rsidRDefault="00985DEF" w14:paraId="65413B77" w14:textId="304076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0B55F1B8" w14:textId="77777777">
      <w:trPr>
        <w:trHeight w:val="300"/>
      </w:trPr>
      <w:tc>
        <w:tcPr>
          <w:tcW w:w="3250" w:type="dxa"/>
        </w:tcPr>
        <w:p w:rsidR="1A00312C" w:rsidP="1A00312C" w:rsidRDefault="1A00312C" w14:paraId="6C812B3D" w14:textId="6AAD3E51">
          <w:pPr>
            <w:pStyle w:val="Header"/>
            <w:ind w:left="-115"/>
          </w:pPr>
        </w:p>
      </w:tc>
      <w:tc>
        <w:tcPr>
          <w:tcW w:w="3250" w:type="dxa"/>
        </w:tcPr>
        <w:p w:rsidR="1A00312C" w:rsidP="1A00312C" w:rsidRDefault="1A00312C" w14:paraId="61E00FA4" w14:textId="0577E92C">
          <w:pPr>
            <w:pStyle w:val="Header"/>
            <w:jc w:val="center"/>
          </w:pPr>
        </w:p>
      </w:tc>
      <w:tc>
        <w:tcPr>
          <w:tcW w:w="3250" w:type="dxa"/>
        </w:tcPr>
        <w:p w:rsidR="1A00312C" w:rsidP="1A00312C" w:rsidRDefault="1A00312C" w14:paraId="3E7692DC" w14:textId="502FE777">
          <w:pPr>
            <w:pStyle w:val="Header"/>
            <w:ind w:right="-115"/>
            <w:jc w:val="right"/>
          </w:pPr>
        </w:p>
      </w:tc>
    </w:tr>
  </w:tbl>
  <w:p w:rsidR="00985DEF" w:rsidRDefault="00985DEF" w14:paraId="4B8BFCD7" w14:textId="6138E8B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4B407BA5" w14:textId="77777777">
      <w:trPr>
        <w:trHeight w:val="300"/>
      </w:trPr>
      <w:tc>
        <w:tcPr>
          <w:tcW w:w="3250" w:type="dxa"/>
        </w:tcPr>
        <w:p w:rsidR="1A00312C" w:rsidP="1A00312C" w:rsidRDefault="1A00312C" w14:paraId="0728BC7E" w14:textId="692A454A">
          <w:pPr>
            <w:pStyle w:val="Header"/>
            <w:ind w:left="-115"/>
          </w:pPr>
        </w:p>
      </w:tc>
      <w:tc>
        <w:tcPr>
          <w:tcW w:w="3250" w:type="dxa"/>
        </w:tcPr>
        <w:p w:rsidR="1A00312C" w:rsidP="1A00312C" w:rsidRDefault="1A00312C" w14:paraId="7E914D37" w14:textId="361DF989">
          <w:pPr>
            <w:pStyle w:val="Header"/>
            <w:jc w:val="center"/>
          </w:pPr>
        </w:p>
      </w:tc>
      <w:tc>
        <w:tcPr>
          <w:tcW w:w="3250" w:type="dxa"/>
        </w:tcPr>
        <w:p w:rsidR="1A00312C" w:rsidP="1A00312C" w:rsidRDefault="1A00312C" w14:paraId="1F3FD56E" w14:textId="7AF566F4">
          <w:pPr>
            <w:pStyle w:val="Header"/>
            <w:ind w:right="-115"/>
            <w:jc w:val="right"/>
          </w:pPr>
        </w:p>
      </w:tc>
    </w:tr>
  </w:tbl>
  <w:p w:rsidR="00985DEF" w:rsidRDefault="00985DEF" w14:paraId="1EB9173B" w14:textId="4DAFE7CF">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E52DCA" w:rsidTr="004E46DC" w14:paraId="320E2228" w14:textId="77777777">
      <w:trPr>
        <w:trHeight w:val="411"/>
      </w:trPr>
      <w:tc>
        <w:tcPr>
          <w:tcW w:w="6379" w:type="dxa"/>
        </w:tcPr>
        <w:p w:rsidR="00E52DCA" w:rsidRDefault="00E52DCA" w14:paraId="50252F6B" w14:textId="77777777">
          <w:pPr>
            <w:rPr>
              <w:lang w:val="es-ES"/>
            </w:rPr>
          </w:pPr>
          <w:r>
            <w:rPr>
              <w:lang w:val="es-ES"/>
            </w:rPr>
            <w:t>&lt;Universidad Social&gt;</w:t>
          </w:r>
        </w:p>
      </w:tc>
      <w:tc>
        <w:tcPr>
          <w:tcW w:w="3179" w:type="dxa"/>
        </w:tcPr>
        <w:p w:rsidR="00E52DCA" w:rsidRDefault="00E52DCA" w14:paraId="3D9902D3" w14:textId="77777777">
          <w:pPr>
            <w:tabs>
              <w:tab w:val="left" w:pos="1135"/>
            </w:tabs>
            <w:spacing w:before="40"/>
            <w:ind w:right="68"/>
            <w:rPr>
              <w:lang w:val="es-ES"/>
            </w:rPr>
          </w:pPr>
          <w:r>
            <w:rPr>
              <w:lang w:val="es-ES"/>
            </w:rPr>
            <w:t xml:space="preserve">  Versión:           &lt;1.0&gt;</w:t>
          </w:r>
        </w:p>
      </w:tc>
    </w:tr>
    <w:tr w:rsidR="00E52DCA" w14:paraId="1EC45BDC" w14:textId="77777777">
      <w:tc>
        <w:tcPr>
          <w:tcW w:w="6379" w:type="dxa"/>
        </w:tcPr>
        <w:p w:rsidR="00E52DCA" w:rsidRDefault="00E52DCA" w14:paraId="634139A3" w14:textId="566AE3A5">
          <w:pPr>
            <w:rPr>
              <w:lang w:val="es-ES" w:eastAsia="zh-CN"/>
            </w:rPr>
          </w:pPr>
          <w:r w:rsidRPr="03AF7E2E">
            <w:rPr>
              <w:lang w:val="es-ES"/>
            </w:rPr>
            <w:t>&lt;</w:t>
          </w:r>
          <w:r>
            <w:rPr>
              <w:lang w:val="es-ES"/>
            </w:rPr>
            <w:t>Especificaci</w:t>
          </w:r>
          <w:r w:rsidRPr="004E46DC">
            <w:rPr>
              <w:lang w:val="es-ES" w:eastAsia="zh-CN"/>
            </w:rPr>
            <w:t>ón de Casos de Usos</w:t>
          </w:r>
          <w:r>
            <w:rPr>
              <w:lang w:val="es-ES" w:eastAsia="zh-CN"/>
            </w:rPr>
            <w:t>: Ingresar horas&gt;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E52DCA" w:rsidRDefault="00E52DCA" w14:paraId="584D0BA3" w14:textId="77777777">
          <w:pPr>
            <w:rPr>
              <w:lang w:val="es-ES"/>
            </w:rPr>
          </w:pPr>
          <w:r>
            <w:rPr>
              <w:lang w:val="es-ES"/>
            </w:rPr>
            <w:t>Fecha:  &lt;06/junio/2024&gt;</w:t>
          </w:r>
        </w:p>
      </w:tc>
    </w:tr>
  </w:tbl>
  <w:p w:rsidR="00E52DCA" w:rsidRDefault="00E52DCA" w14:paraId="6E04D31F" w14:textId="7777777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1AACABA1" w14:textId="77777777">
      <w:trPr>
        <w:trHeight w:val="300"/>
      </w:trPr>
      <w:tc>
        <w:tcPr>
          <w:tcW w:w="3250" w:type="dxa"/>
        </w:tcPr>
        <w:p w:rsidR="1A00312C" w:rsidP="1A00312C" w:rsidRDefault="1A00312C" w14:paraId="496B614C" w14:textId="26BCDAEB">
          <w:pPr>
            <w:pStyle w:val="Header"/>
            <w:ind w:left="-115"/>
          </w:pPr>
        </w:p>
      </w:tc>
      <w:tc>
        <w:tcPr>
          <w:tcW w:w="3250" w:type="dxa"/>
        </w:tcPr>
        <w:p w:rsidR="1A00312C" w:rsidP="1A00312C" w:rsidRDefault="1A00312C" w14:paraId="1E5F4C8C" w14:textId="35E737AD">
          <w:pPr>
            <w:pStyle w:val="Header"/>
            <w:jc w:val="center"/>
          </w:pPr>
        </w:p>
      </w:tc>
      <w:tc>
        <w:tcPr>
          <w:tcW w:w="3250" w:type="dxa"/>
        </w:tcPr>
        <w:p w:rsidR="1A00312C" w:rsidP="1A00312C" w:rsidRDefault="1A00312C" w14:paraId="06A8A0E4" w14:textId="47C5B407">
          <w:pPr>
            <w:pStyle w:val="Header"/>
            <w:ind w:right="-115"/>
            <w:jc w:val="right"/>
          </w:pPr>
        </w:p>
      </w:tc>
    </w:tr>
  </w:tbl>
  <w:p w:rsidR="00985DEF" w:rsidRDefault="00985DEF" w14:paraId="67FE68D6" w14:textId="0DA91D4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E52DCA" w:rsidTr="004E46DC" w14:paraId="556FE484" w14:textId="77777777">
      <w:trPr>
        <w:trHeight w:val="411"/>
      </w:trPr>
      <w:tc>
        <w:tcPr>
          <w:tcW w:w="6379" w:type="dxa"/>
        </w:tcPr>
        <w:p w:rsidR="00E52DCA" w:rsidRDefault="00E52DCA" w14:paraId="5F970936" w14:textId="77777777">
          <w:pPr>
            <w:rPr>
              <w:lang w:val="es-ES"/>
            </w:rPr>
          </w:pPr>
          <w:r>
            <w:rPr>
              <w:lang w:val="es-ES"/>
            </w:rPr>
            <w:t>&lt;Universidad Social&gt;</w:t>
          </w:r>
        </w:p>
      </w:tc>
      <w:tc>
        <w:tcPr>
          <w:tcW w:w="3179" w:type="dxa"/>
        </w:tcPr>
        <w:p w:rsidR="00E52DCA" w:rsidRDefault="00E52DCA" w14:paraId="404941D8" w14:textId="77777777">
          <w:pPr>
            <w:tabs>
              <w:tab w:val="left" w:pos="1135"/>
            </w:tabs>
            <w:spacing w:before="40"/>
            <w:ind w:right="68"/>
            <w:rPr>
              <w:lang w:val="es-ES"/>
            </w:rPr>
          </w:pPr>
          <w:r>
            <w:rPr>
              <w:lang w:val="es-ES"/>
            </w:rPr>
            <w:t xml:space="preserve">  Versión:           &lt;1.0&gt;</w:t>
          </w:r>
        </w:p>
      </w:tc>
    </w:tr>
    <w:tr w:rsidR="00E52DCA" w14:paraId="01A2B74F" w14:textId="77777777">
      <w:tc>
        <w:tcPr>
          <w:tcW w:w="6379" w:type="dxa"/>
        </w:tcPr>
        <w:p w:rsidR="00E52DCA" w:rsidRDefault="00E52DCA" w14:paraId="409E8F1E" w14:textId="130EEA27">
          <w:pPr>
            <w:rPr>
              <w:lang w:val="es-ES" w:eastAsia="zh-CN"/>
            </w:rPr>
          </w:pPr>
          <w:r w:rsidRPr="03AF7E2E">
            <w:rPr>
              <w:lang w:val="es-ES"/>
            </w:rPr>
            <w:t>&lt;</w:t>
          </w:r>
          <w:r>
            <w:rPr>
              <w:lang w:val="es-ES"/>
            </w:rPr>
            <w:t>Especificaci</w:t>
          </w:r>
          <w:r w:rsidRPr="004E46DC">
            <w:rPr>
              <w:lang w:val="es-ES" w:eastAsia="zh-CN"/>
            </w:rPr>
            <w:t>ón de Casos de Usos</w:t>
          </w:r>
          <w:r>
            <w:rPr>
              <w:lang w:val="es-ES" w:eastAsia="zh-CN"/>
            </w:rPr>
            <w:t>: Publicar en el Foro&gt;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E52DCA" w:rsidRDefault="00E52DCA" w14:paraId="1DE552B5" w14:textId="77777777">
          <w:pPr>
            <w:rPr>
              <w:lang w:val="es-ES"/>
            </w:rPr>
          </w:pPr>
          <w:r>
            <w:rPr>
              <w:lang w:val="es-ES"/>
            </w:rPr>
            <w:t>Fecha:  &lt;06/junio/2024&gt;</w:t>
          </w:r>
        </w:p>
      </w:tc>
    </w:tr>
  </w:tbl>
  <w:p w:rsidR="00E52DCA" w:rsidRDefault="00E52DCA" w14:paraId="5A5F0519" w14:textId="7777777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36570758" w14:textId="77777777">
      <w:trPr>
        <w:trHeight w:val="300"/>
      </w:trPr>
      <w:tc>
        <w:tcPr>
          <w:tcW w:w="3250" w:type="dxa"/>
        </w:tcPr>
        <w:p w:rsidR="1A00312C" w:rsidP="1A00312C" w:rsidRDefault="1A00312C" w14:paraId="5218F377" w14:textId="5E99F575">
          <w:pPr>
            <w:pStyle w:val="Header"/>
            <w:ind w:left="-115"/>
          </w:pPr>
        </w:p>
      </w:tc>
      <w:tc>
        <w:tcPr>
          <w:tcW w:w="3250" w:type="dxa"/>
        </w:tcPr>
        <w:p w:rsidR="1A00312C" w:rsidP="1A00312C" w:rsidRDefault="1A00312C" w14:paraId="659D0D5F" w14:textId="4DFAA978">
          <w:pPr>
            <w:pStyle w:val="Header"/>
            <w:jc w:val="center"/>
          </w:pPr>
        </w:p>
      </w:tc>
      <w:tc>
        <w:tcPr>
          <w:tcW w:w="3250" w:type="dxa"/>
        </w:tcPr>
        <w:p w:rsidR="1A00312C" w:rsidP="1A00312C" w:rsidRDefault="1A00312C" w14:paraId="070D3BE8" w14:textId="3C770F05">
          <w:pPr>
            <w:pStyle w:val="Header"/>
            <w:ind w:right="-115"/>
            <w:jc w:val="right"/>
          </w:pPr>
        </w:p>
      </w:tc>
    </w:tr>
  </w:tbl>
  <w:p w:rsidR="00985DEF" w:rsidRDefault="00985DEF" w14:paraId="132B1BD6" w14:textId="160C7781">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E52DCA" w:rsidTr="004E46DC" w14:paraId="245BFC1C" w14:textId="77777777">
      <w:trPr>
        <w:trHeight w:val="411"/>
      </w:trPr>
      <w:tc>
        <w:tcPr>
          <w:tcW w:w="6379" w:type="dxa"/>
        </w:tcPr>
        <w:p w:rsidR="00E52DCA" w:rsidRDefault="00E52DCA" w14:paraId="2FFCE60E" w14:textId="77777777">
          <w:pPr>
            <w:rPr>
              <w:lang w:val="es-ES"/>
            </w:rPr>
          </w:pPr>
          <w:r>
            <w:rPr>
              <w:lang w:val="es-ES"/>
            </w:rPr>
            <w:t>&lt;Universidad Social&gt;</w:t>
          </w:r>
        </w:p>
      </w:tc>
      <w:tc>
        <w:tcPr>
          <w:tcW w:w="3179" w:type="dxa"/>
        </w:tcPr>
        <w:p w:rsidR="00E52DCA" w:rsidRDefault="00E52DCA" w14:paraId="14127D42" w14:textId="77777777">
          <w:pPr>
            <w:tabs>
              <w:tab w:val="left" w:pos="1135"/>
            </w:tabs>
            <w:spacing w:before="40"/>
            <w:ind w:right="68"/>
            <w:rPr>
              <w:lang w:val="es-ES"/>
            </w:rPr>
          </w:pPr>
          <w:r>
            <w:rPr>
              <w:lang w:val="es-ES"/>
            </w:rPr>
            <w:t xml:space="preserve">  Versión:           &lt;1.0&gt;</w:t>
          </w:r>
        </w:p>
      </w:tc>
    </w:tr>
    <w:tr w:rsidR="00E52DCA" w14:paraId="7CA5B22D" w14:textId="77777777">
      <w:tc>
        <w:tcPr>
          <w:tcW w:w="6379" w:type="dxa"/>
        </w:tcPr>
        <w:p w:rsidR="00E52DCA" w:rsidRDefault="00E52DCA" w14:paraId="77E37B4F" w14:textId="3682E5B7">
          <w:pPr>
            <w:rPr>
              <w:lang w:val="es-ES" w:eastAsia="zh-CN"/>
            </w:rPr>
          </w:pPr>
          <w:r w:rsidRPr="03AF7E2E">
            <w:rPr>
              <w:lang w:val="es-ES"/>
            </w:rPr>
            <w:t>&lt;</w:t>
          </w:r>
          <w:r>
            <w:rPr>
              <w:lang w:val="es-ES"/>
            </w:rPr>
            <w:t>Especificaci</w:t>
          </w:r>
          <w:r w:rsidRPr="004E46DC">
            <w:rPr>
              <w:lang w:val="es-ES" w:eastAsia="zh-CN"/>
            </w:rPr>
            <w:t>ón de Casos de Usos</w:t>
          </w:r>
          <w:r>
            <w:rPr>
              <w:lang w:val="es-ES" w:eastAsia="zh-CN"/>
            </w:rPr>
            <w:t>: Comentar en el Foro&gt;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E52DCA" w:rsidRDefault="00E52DCA" w14:paraId="6CFE8E4B" w14:textId="77777777">
          <w:pPr>
            <w:rPr>
              <w:lang w:val="es-ES"/>
            </w:rPr>
          </w:pPr>
          <w:r>
            <w:rPr>
              <w:lang w:val="es-ES"/>
            </w:rPr>
            <w:t>Fecha:  &lt;06/junio/2024&gt;</w:t>
          </w:r>
        </w:p>
      </w:tc>
    </w:tr>
  </w:tbl>
  <w:p w:rsidR="00E52DCA" w:rsidRDefault="00E52DCA" w14:paraId="7BB16DF1" w14:textId="7777777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7B1A0C35" w14:textId="77777777">
      <w:trPr>
        <w:trHeight w:val="300"/>
      </w:trPr>
      <w:tc>
        <w:tcPr>
          <w:tcW w:w="3250" w:type="dxa"/>
        </w:tcPr>
        <w:p w:rsidR="1A00312C" w:rsidP="1A00312C" w:rsidRDefault="1A00312C" w14:paraId="15A5769D" w14:textId="24328A95">
          <w:pPr>
            <w:pStyle w:val="Header"/>
            <w:ind w:left="-115"/>
          </w:pPr>
        </w:p>
      </w:tc>
      <w:tc>
        <w:tcPr>
          <w:tcW w:w="3250" w:type="dxa"/>
        </w:tcPr>
        <w:p w:rsidR="1A00312C" w:rsidP="1A00312C" w:rsidRDefault="1A00312C" w14:paraId="1F70C264" w14:textId="08A2EF3B">
          <w:pPr>
            <w:pStyle w:val="Header"/>
            <w:jc w:val="center"/>
          </w:pPr>
        </w:p>
      </w:tc>
      <w:tc>
        <w:tcPr>
          <w:tcW w:w="3250" w:type="dxa"/>
        </w:tcPr>
        <w:p w:rsidR="1A00312C" w:rsidP="1A00312C" w:rsidRDefault="1A00312C" w14:paraId="5AF82353" w14:textId="168C8370">
          <w:pPr>
            <w:pStyle w:val="Header"/>
            <w:ind w:right="-115"/>
            <w:jc w:val="right"/>
          </w:pPr>
        </w:p>
      </w:tc>
    </w:tr>
  </w:tbl>
  <w:p w:rsidR="00985DEF" w:rsidRDefault="00985DEF" w14:paraId="0B32F253" w14:textId="16EB1A53">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E52DCA" w:rsidTr="004E46DC" w14:paraId="09ECEA56" w14:textId="77777777">
      <w:trPr>
        <w:trHeight w:val="411"/>
      </w:trPr>
      <w:tc>
        <w:tcPr>
          <w:tcW w:w="6379" w:type="dxa"/>
        </w:tcPr>
        <w:p w:rsidR="00E52DCA" w:rsidRDefault="00E52DCA" w14:paraId="3F0D6AE8" w14:textId="77777777">
          <w:pPr>
            <w:rPr>
              <w:lang w:val="es-ES"/>
            </w:rPr>
          </w:pPr>
          <w:r>
            <w:rPr>
              <w:lang w:val="es-ES"/>
            </w:rPr>
            <w:t>&lt;Universidad Social&gt;</w:t>
          </w:r>
        </w:p>
      </w:tc>
      <w:tc>
        <w:tcPr>
          <w:tcW w:w="3179" w:type="dxa"/>
        </w:tcPr>
        <w:p w:rsidR="00E52DCA" w:rsidRDefault="00E52DCA" w14:paraId="00CB14E3" w14:textId="77777777">
          <w:pPr>
            <w:tabs>
              <w:tab w:val="left" w:pos="1135"/>
            </w:tabs>
            <w:spacing w:before="40"/>
            <w:ind w:right="68"/>
            <w:rPr>
              <w:lang w:val="es-ES"/>
            </w:rPr>
          </w:pPr>
          <w:r>
            <w:rPr>
              <w:lang w:val="es-ES"/>
            </w:rPr>
            <w:t xml:space="preserve">  Versión:           &lt;1.0&gt;</w:t>
          </w:r>
        </w:p>
      </w:tc>
    </w:tr>
    <w:tr w:rsidR="00E52DCA" w14:paraId="1AF10BC5" w14:textId="77777777">
      <w:tc>
        <w:tcPr>
          <w:tcW w:w="6379" w:type="dxa"/>
        </w:tcPr>
        <w:p w:rsidR="00E52DCA" w:rsidRDefault="00E52DCA" w14:paraId="60E69C9D" w14:textId="2EC8FA51">
          <w:pPr>
            <w:rPr>
              <w:lang w:val="es-ES" w:eastAsia="zh-CN"/>
            </w:rPr>
          </w:pPr>
          <w:r w:rsidRPr="03AF7E2E">
            <w:rPr>
              <w:lang w:val="es-ES"/>
            </w:rPr>
            <w:t>&lt;</w:t>
          </w:r>
          <w:r>
            <w:rPr>
              <w:lang w:val="es-ES"/>
            </w:rPr>
            <w:t>Especificaci</w:t>
          </w:r>
          <w:r w:rsidRPr="004E46DC">
            <w:rPr>
              <w:lang w:val="es-ES" w:eastAsia="zh-CN"/>
            </w:rPr>
            <w:t>ón de Casos de Usos</w:t>
          </w:r>
          <w:r>
            <w:rPr>
              <w:lang w:val="es-ES" w:eastAsia="zh-CN"/>
            </w:rPr>
            <w:t>: Controlar Foro&gt;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E52DCA" w:rsidRDefault="00E52DCA" w14:paraId="0A13214C" w14:textId="77777777">
          <w:pPr>
            <w:rPr>
              <w:lang w:val="es-ES"/>
            </w:rPr>
          </w:pPr>
          <w:r>
            <w:rPr>
              <w:lang w:val="es-ES"/>
            </w:rPr>
            <w:t>Fecha:  &lt;06/junio/2024&gt;</w:t>
          </w:r>
        </w:p>
      </w:tc>
    </w:tr>
  </w:tbl>
  <w:p w:rsidR="00E52DCA" w:rsidRDefault="00E52DCA" w14:paraId="2C5D5005" w14:textId="7777777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46093696" w14:textId="77777777">
      <w:trPr>
        <w:trHeight w:val="300"/>
      </w:trPr>
      <w:tc>
        <w:tcPr>
          <w:tcW w:w="3250" w:type="dxa"/>
        </w:tcPr>
        <w:p w:rsidR="1A00312C" w:rsidP="1A00312C" w:rsidRDefault="1A00312C" w14:paraId="2B3B1585" w14:textId="0C4C07C3">
          <w:pPr>
            <w:pStyle w:val="Header"/>
            <w:ind w:left="-115"/>
          </w:pPr>
        </w:p>
      </w:tc>
      <w:tc>
        <w:tcPr>
          <w:tcW w:w="3250" w:type="dxa"/>
        </w:tcPr>
        <w:p w:rsidR="1A00312C" w:rsidP="1A00312C" w:rsidRDefault="1A00312C" w14:paraId="50655F74" w14:textId="502310CD">
          <w:pPr>
            <w:pStyle w:val="Header"/>
            <w:jc w:val="center"/>
          </w:pPr>
        </w:p>
      </w:tc>
      <w:tc>
        <w:tcPr>
          <w:tcW w:w="3250" w:type="dxa"/>
        </w:tcPr>
        <w:p w:rsidR="1A00312C" w:rsidP="1A00312C" w:rsidRDefault="1A00312C" w14:paraId="2A25608A" w14:textId="4097D9A9">
          <w:pPr>
            <w:pStyle w:val="Header"/>
            <w:ind w:right="-115"/>
            <w:jc w:val="right"/>
          </w:pPr>
        </w:p>
      </w:tc>
    </w:tr>
  </w:tbl>
  <w:p w:rsidR="00985DEF" w:rsidRDefault="00985DEF" w14:paraId="7C0A2E91" w14:textId="1D0B34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435532" w:rsidTr="004E46DC" w14:paraId="16BA4F3A" w14:textId="77777777">
      <w:trPr>
        <w:trHeight w:val="411"/>
      </w:trPr>
      <w:tc>
        <w:tcPr>
          <w:tcW w:w="6379" w:type="dxa"/>
        </w:tcPr>
        <w:p w:rsidR="00435532" w:rsidRDefault="00435532" w14:paraId="31F730A6" w14:textId="77777777">
          <w:pPr>
            <w:rPr>
              <w:lang w:val="es-ES"/>
            </w:rPr>
          </w:pPr>
          <w:r>
            <w:rPr>
              <w:lang w:val="es-ES"/>
            </w:rPr>
            <w:t>&lt;Universidad Social&gt;</w:t>
          </w:r>
        </w:p>
      </w:tc>
      <w:tc>
        <w:tcPr>
          <w:tcW w:w="3179" w:type="dxa"/>
        </w:tcPr>
        <w:p w:rsidR="00435532" w:rsidRDefault="00435532" w14:paraId="73120E45" w14:textId="77777777">
          <w:pPr>
            <w:tabs>
              <w:tab w:val="left" w:pos="1135"/>
            </w:tabs>
            <w:spacing w:before="40"/>
            <w:ind w:right="68"/>
            <w:rPr>
              <w:lang w:val="es-ES"/>
            </w:rPr>
          </w:pPr>
          <w:r>
            <w:rPr>
              <w:lang w:val="es-ES"/>
            </w:rPr>
            <w:t xml:space="preserve">  Versión:           &lt;1.0&gt;</w:t>
          </w:r>
        </w:p>
      </w:tc>
    </w:tr>
    <w:tr w:rsidR="00435532" w14:paraId="6B11786B" w14:textId="77777777">
      <w:tc>
        <w:tcPr>
          <w:tcW w:w="6379" w:type="dxa"/>
        </w:tcPr>
        <w:p w:rsidR="00435532" w:rsidRDefault="00435532" w14:paraId="047E15C0" w14:textId="42D873EF">
          <w:pPr>
            <w:rPr>
              <w:lang w:val="es-ES" w:eastAsia="zh-CN"/>
            </w:rPr>
          </w:pPr>
          <w:r w:rsidRPr="03AF7E2E">
            <w:rPr>
              <w:lang w:val="es-ES"/>
            </w:rPr>
            <w:t>&lt;</w:t>
          </w:r>
          <w:r>
            <w:rPr>
              <w:lang w:val="es-ES"/>
            </w:rPr>
            <w:t>Especificaci</w:t>
          </w:r>
          <w:r w:rsidRPr="056842C8">
            <w:rPr>
              <w:lang w:val="es-ES"/>
            </w:rPr>
            <w:t>ón de Casos de Usos:</w:t>
          </w:r>
          <w:r w:rsidR="00214F38">
            <w:rPr>
              <w:lang w:val="es-ES"/>
            </w:rPr>
            <w:t xml:space="preserve"> </w:t>
          </w:r>
          <w:r w:rsidR="00826C59">
            <w:rPr>
              <w:lang w:val="es-ES"/>
            </w:rPr>
            <w:t>Regist</w:t>
          </w:r>
          <w:r w:rsidR="00F15035">
            <w:rPr>
              <w:lang w:val="es-ES"/>
            </w:rPr>
            <w:t>rarse</w:t>
          </w:r>
          <w:r w:rsidR="00E67FB6">
            <w:rPr>
              <w:lang w:val="es-ES"/>
            </w:rPr>
            <w:t xml:space="preserve"> en la aplicación web</w:t>
          </w:r>
          <w:r w:rsidRPr="056842C8" w:rsidR="00794919">
            <w:rPr>
              <w:lang w:val="es-ES"/>
            </w:rPr>
            <w:t>&gt;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435532" w:rsidRDefault="00435532" w14:paraId="74152AA2" w14:textId="77777777">
          <w:pPr>
            <w:rPr>
              <w:lang w:val="es-ES"/>
            </w:rPr>
          </w:pPr>
          <w:r>
            <w:rPr>
              <w:lang w:val="es-ES"/>
            </w:rPr>
            <w:t>Fecha:  &lt;06/junio/2024&gt;</w:t>
          </w:r>
        </w:p>
      </w:tc>
    </w:tr>
  </w:tbl>
  <w:p w:rsidR="00435532" w:rsidRDefault="00435532" w14:paraId="18458C8C"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11434744" w14:textId="77777777">
      <w:trPr>
        <w:trHeight w:val="300"/>
      </w:trPr>
      <w:tc>
        <w:tcPr>
          <w:tcW w:w="3250" w:type="dxa"/>
        </w:tcPr>
        <w:p w:rsidR="1A00312C" w:rsidP="1A00312C" w:rsidRDefault="1A00312C" w14:paraId="73BF1866" w14:textId="1F5EA8FC">
          <w:pPr>
            <w:pStyle w:val="Header"/>
            <w:ind w:left="-115"/>
          </w:pPr>
        </w:p>
      </w:tc>
      <w:tc>
        <w:tcPr>
          <w:tcW w:w="3250" w:type="dxa"/>
        </w:tcPr>
        <w:p w:rsidR="1A00312C" w:rsidP="1A00312C" w:rsidRDefault="1A00312C" w14:paraId="1467DD56" w14:textId="469ED0E6">
          <w:pPr>
            <w:pStyle w:val="Header"/>
            <w:jc w:val="center"/>
          </w:pPr>
        </w:p>
      </w:tc>
      <w:tc>
        <w:tcPr>
          <w:tcW w:w="3250" w:type="dxa"/>
        </w:tcPr>
        <w:p w:rsidR="1A00312C" w:rsidP="1A00312C" w:rsidRDefault="1A00312C" w14:paraId="55909760" w14:textId="42AE0968">
          <w:pPr>
            <w:pStyle w:val="Header"/>
            <w:ind w:right="-115"/>
            <w:jc w:val="right"/>
          </w:pPr>
        </w:p>
      </w:tc>
    </w:tr>
  </w:tbl>
  <w:p w:rsidR="1A00312C" w:rsidP="1A00312C" w:rsidRDefault="1A00312C" w14:paraId="45C53D7F" w14:textId="44948F7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6364D663" w14:textId="77777777">
      <w:trPr>
        <w:trHeight w:val="300"/>
      </w:trPr>
      <w:tc>
        <w:tcPr>
          <w:tcW w:w="3250" w:type="dxa"/>
        </w:tcPr>
        <w:p w:rsidR="1A00312C" w:rsidP="1A00312C" w:rsidRDefault="1A00312C" w14:paraId="547342B1" w14:textId="2C3E3C36">
          <w:pPr>
            <w:pStyle w:val="Header"/>
            <w:ind w:left="-115"/>
          </w:pPr>
        </w:p>
      </w:tc>
      <w:tc>
        <w:tcPr>
          <w:tcW w:w="3250" w:type="dxa"/>
        </w:tcPr>
        <w:p w:rsidR="1A00312C" w:rsidP="1A00312C" w:rsidRDefault="1A00312C" w14:paraId="5F032EC0" w14:textId="272424D7">
          <w:pPr>
            <w:pStyle w:val="Header"/>
            <w:jc w:val="center"/>
          </w:pPr>
        </w:p>
      </w:tc>
      <w:tc>
        <w:tcPr>
          <w:tcW w:w="3250" w:type="dxa"/>
        </w:tcPr>
        <w:p w:rsidR="1A00312C" w:rsidP="1A00312C" w:rsidRDefault="1A00312C" w14:paraId="0143675F" w14:textId="726EF7F4">
          <w:pPr>
            <w:pStyle w:val="Header"/>
            <w:ind w:right="-115"/>
            <w:jc w:val="right"/>
          </w:pPr>
        </w:p>
      </w:tc>
    </w:tr>
  </w:tbl>
  <w:p w:rsidR="1A00312C" w:rsidP="1A00312C" w:rsidRDefault="1A00312C" w14:paraId="2B2F1AB0" w14:textId="4908A3D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7F904CB1" w14:textId="77777777">
      <w:trPr>
        <w:trHeight w:val="300"/>
      </w:trPr>
      <w:tc>
        <w:tcPr>
          <w:tcW w:w="3250" w:type="dxa"/>
        </w:tcPr>
        <w:p w:rsidR="1A00312C" w:rsidP="1A00312C" w:rsidRDefault="1A00312C" w14:paraId="44C41434" w14:textId="4B257BE1">
          <w:pPr>
            <w:pStyle w:val="Header"/>
            <w:ind w:left="-115"/>
          </w:pPr>
        </w:p>
      </w:tc>
      <w:tc>
        <w:tcPr>
          <w:tcW w:w="3250" w:type="dxa"/>
        </w:tcPr>
        <w:p w:rsidR="1A00312C" w:rsidP="1A00312C" w:rsidRDefault="1A00312C" w14:paraId="7661B10B" w14:textId="67F63453">
          <w:pPr>
            <w:pStyle w:val="Header"/>
            <w:jc w:val="center"/>
          </w:pPr>
        </w:p>
      </w:tc>
      <w:tc>
        <w:tcPr>
          <w:tcW w:w="3250" w:type="dxa"/>
        </w:tcPr>
        <w:p w:rsidR="1A00312C" w:rsidP="1A00312C" w:rsidRDefault="1A00312C" w14:paraId="495A7B9B" w14:textId="28D16D06">
          <w:pPr>
            <w:pStyle w:val="Header"/>
            <w:ind w:right="-115"/>
            <w:jc w:val="right"/>
          </w:pPr>
        </w:p>
      </w:tc>
    </w:tr>
  </w:tbl>
  <w:p w:rsidR="1A00312C" w:rsidP="1A00312C" w:rsidRDefault="1A00312C" w14:paraId="4C0A208A" w14:textId="1E2E58E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66D050EB" w14:textId="77777777">
      <w:trPr>
        <w:trHeight w:val="300"/>
      </w:trPr>
      <w:tc>
        <w:tcPr>
          <w:tcW w:w="3250" w:type="dxa"/>
        </w:tcPr>
        <w:p w:rsidR="1A00312C" w:rsidP="1A00312C" w:rsidRDefault="1A00312C" w14:paraId="35EF0C84" w14:textId="7040FF47">
          <w:pPr>
            <w:pStyle w:val="Header"/>
            <w:ind w:left="-115"/>
          </w:pPr>
        </w:p>
      </w:tc>
      <w:tc>
        <w:tcPr>
          <w:tcW w:w="3250" w:type="dxa"/>
        </w:tcPr>
        <w:p w:rsidR="1A00312C" w:rsidP="1A00312C" w:rsidRDefault="1A00312C" w14:paraId="4E4C9A2C" w14:textId="331BB1AD">
          <w:pPr>
            <w:pStyle w:val="Header"/>
            <w:jc w:val="center"/>
          </w:pPr>
        </w:p>
      </w:tc>
      <w:tc>
        <w:tcPr>
          <w:tcW w:w="3250" w:type="dxa"/>
        </w:tcPr>
        <w:p w:rsidR="1A00312C" w:rsidP="1A00312C" w:rsidRDefault="1A00312C" w14:paraId="1F0F593D" w14:textId="449D43D4">
          <w:pPr>
            <w:pStyle w:val="Header"/>
            <w:ind w:right="-115"/>
            <w:jc w:val="right"/>
          </w:pPr>
        </w:p>
      </w:tc>
    </w:tr>
  </w:tbl>
  <w:p w:rsidR="1A00312C" w:rsidP="1A00312C" w:rsidRDefault="1A00312C" w14:paraId="25DB728B" w14:textId="2A8AC4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A2725A" w:rsidTr="004E46DC" w14:paraId="259A7B04" w14:textId="77777777">
      <w:trPr>
        <w:trHeight w:val="411"/>
      </w:trPr>
      <w:tc>
        <w:tcPr>
          <w:tcW w:w="6379" w:type="dxa"/>
        </w:tcPr>
        <w:p w:rsidR="00A2725A" w:rsidRDefault="00A2725A" w14:paraId="144D1DED" w14:textId="77777777">
          <w:pPr>
            <w:rPr>
              <w:lang w:val="es-ES"/>
            </w:rPr>
          </w:pPr>
          <w:r>
            <w:rPr>
              <w:lang w:val="es-ES"/>
            </w:rPr>
            <w:t>&lt;Universidad Social&gt;</w:t>
          </w:r>
        </w:p>
      </w:tc>
      <w:tc>
        <w:tcPr>
          <w:tcW w:w="3179" w:type="dxa"/>
        </w:tcPr>
        <w:p w:rsidR="00A2725A" w:rsidRDefault="00A2725A" w14:paraId="6D81BF72" w14:textId="77777777">
          <w:pPr>
            <w:tabs>
              <w:tab w:val="left" w:pos="1135"/>
            </w:tabs>
            <w:spacing w:before="40"/>
            <w:ind w:right="68"/>
            <w:rPr>
              <w:lang w:val="es-ES"/>
            </w:rPr>
          </w:pPr>
          <w:r>
            <w:rPr>
              <w:lang w:val="es-ES"/>
            </w:rPr>
            <w:t xml:space="preserve">  Versión:           &lt;1.0&gt;</w:t>
          </w:r>
        </w:p>
      </w:tc>
    </w:tr>
    <w:tr w:rsidR="00A2725A" w14:paraId="6A777710" w14:textId="77777777">
      <w:tc>
        <w:tcPr>
          <w:tcW w:w="6379" w:type="dxa"/>
        </w:tcPr>
        <w:p w:rsidR="00A2725A" w:rsidRDefault="00A2725A" w14:paraId="326E1302" w14:textId="63D36A4A">
          <w:pPr>
            <w:rPr>
              <w:lang w:val="es-ES" w:eastAsia="zh-CN"/>
            </w:rPr>
          </w:pPr>
          <w:r w:rsidRPr="03AF7E2E">
            <w:rPr>
              <w:lang w:val="es-ES"/>
            </w:rPr>
            <w:t>&lt;</w:t>
          </w:r>
          <w:r>
            <w:rPr>
              <w:lang w:val="es-ES"/>
            </w:rPr>
            <w:t>Especificaci</w:t>
          </w:r>
          <w:r w:rsidRPr="004E46DC">
            <w:rPr>
              <w:lang w:val="es-ES" w:eastAsia="zh-CN"/>
            </w:rPr>
            <w:t>ón de Casos de Usos</w:t>
          </w:r>
          <w:r>
            <w:rPr>
              <w:lang w:val="es-ES" w:eastAsia="zh-CN"/>
            </w:rPr>
            <w:t xml:space="preserve">: Responder dudas con </w:t>
          </w:r>
          <w:proofErr w:type="spellStart"/>
          <w:r>
            <w:rPr>
              <w:lang w:val="es-ES" w:eastAsia="zh-CN"/>
            </w:rPr>
            <w:t>ChatBOT</w:t>
          </w:r>
          <w:proofErr w:type="spellEnd"/>
          <w:r>
            <w:rPr>
              <w:lang w:val="es-ES" w:eastAsia="zh-CN"/>
            </w:rPr>
            <w:t>&gt;</w:t>
          </w:r>
          <w:r>
            <w:rPr>
              <w:lang w:val="es-ES"/>
            </w:rPr>
            <w:fldChar w:fldCharType="begin"/>
          </w:r>
          <w:r>
            <w:rPr>
              <w:lang w:val="es-ES"/>
            </w:rPr>
            <w:instrText xml:space="preserve">title  \* Mergeformat </w:instrText>
          </w:r>
          <w:r>
            <w:rPr>
              <w:lang w:val="es-ES"/>
            </w:rPr>
            <w:fldChar w:fldCharType="separate"/>
          </w:r>
          <w:r>
            <w:rPr>
              <w:lang w:val="es-ES"/>
            </w:rPr>
            <w:fldChar w:fldCharType="end"/>
          </w:r>
        </w:p>
      </w:tc>
      <w:tc>
        <w:tcPr>
          <w:tcW w:w="3179" w:type="dxa"/>
        </w:tcPr>
        <w:p w:rsidR="00A2725A" w:rsidRDefault="00A2725A" w14:paraId="43DC034D" w14:textId="77777777">
          <w:pPr>
            <w:rPr>
              <w:lang w:val="es-ES"/>
            </w:rPr>
          </w:pPr>
          <w:r>
            <w:rPr>
              <w:lang w:val="es-ES"/>
            </w:rPr>
            <w:t>Fecha:  &lt;06/junio/2024&gt;</w:t>
          </w:r>
        </w:p>
      </w:tc>
    </w:tr>
  </w:tbl>
  <w:p w:rsidR="00A2725A" w:rsidRDefault="00A2725A" w14:paraId="041F95B4"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50"/>
      <w:gridCol w:w="3250"/>
      <w:gridCol w:w="3250"/>
    </w:tblGrid>
    <w:tr w:rsidR="1A00312C" w:rsidTr="1A00312C" w14:paraId="06682DB1" w14:textId="77777777">
      <w:trPr>
        <w:trHeight w:val="300"/>
      </w:trPr>
      <w:tc>
        <w:tcPr>
          <w:tcW w:w="3250" w:type="dxa"/>
        </w:tcPr>
        <w:p w:rsidR="1A00312C" w:rsidP="1A00312C" w:rsidRDefault="1A00312C" w14:paraId="0C7BC483" w14:textId="21DF3458">
          <w:pPr>
            <w:pStyle w:val="Header"/>
            <w:ind w:left="-115"/>
          </w:pPr>
        </w:p>
      </w:tc>
      <w:tc>
        <w:tcPr>
          <w:tcW w:w="3250" w:type="dxa"/>
        </w:tcPr>
        <w:p w:rsidR="1A00312C" w:rsidP="1A00312C" w:rsidRDefault="1A00312C" w14:paraId="16550BDE" w14:textId="3E7160E2">
          <w:pPr>
            <w:pStyle w:val="Header"/>
            <w:jc w:val="center"/>
          </w:pPr>
        </w:p>
      </w:tc>
      <w:tc>
        <w:tcPr>
          <w:tcW w:w="3250" w:type="dxa"/>
        </w:tcPr>
        <w:p w:rsidR="1A00312C" w:rsidP="1A00312C" w:rsidRDefault="1A00312C" w14:paraId="030F3CC9" w14:textId="11A9FF97">
          <w:pPr>
            <w:pStyle w:val="Header"/>
            <w:ind w:right="-115"/>
            <w:jc w:val="right"/>
          </w:pPr>
        </w:p>
      </w:tc>
    </w:tr>
  </w:tbl>
  <w:p w:rsidR="00985DEF" w:rsidRDefault="00985DEF" w14:paraId="07FAF401" w14:textId="546F2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22869C2"/>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rPr>
        <w:b/>
        <w:bCs w:val="0"/>
        <w:sz w:val="20"/>
        <w:szCs w:val="20"/>
      </w:rPr>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173167"/>
    <w:multiLevelType w:val="multilevel"/>
    <w:tmpl w:val="71FAE6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bCs/>
        <w:i w:val="0"/>
        <w:i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70A37B"/>
    <w:multiLevelType w:val="hybridMultilevel"/>
    <w:tmpl w:val="FFFFFFFF"/>
    <w:lvl w:ilvl="0" w:tplc="0F520D28">
      <w:start w:val="1"/>
      <w:numFmt w:val="bullet"/>
      <w:lvlText w:val=""/>
      <w:lvlJc w:val="left"/>
      <w:pPr>
        <w:ind w:left="720" w:hanging="360"/>
      </w:pPr>
      <w:rPr>
        <w:rFonts w:hint="default" w:ascii="Symbol" w:hAnsi="Symbol"/>
      </w:rPr>
    </w:lvl>
    <w:lvl w:ilvl="1" w:tplc="FB9E8F4E">
      <w:start w:val="1"/>
      <w:numFmt w:val="bullet"/>
      <w:lvlText w:val="o"/>
      <w:lvlJc w:val="left"/>
      <w:pPr>
        <w:ind w:left="1440" w:hanging="360"/>
      </w:pPr>
      <w:rPr>
        <w:rFonts w:hint="default" w:ascii="Courier New" w:hAnsi="Courier New"/>
      </w:rPr>
    </w:lvl>
    <w:lvl w:ilvl="2" w:tplc="4E5228FE">
      <w:start w:val="1"/>
      <w:numFmt w:val="bullet"/>
      <w:lvlText w:val=""/>
      <w:lvlJc w:val="left"/>
      <w:pPr>
        <w:ind w:left="2160" w:hanging="360"/>
      </w:pPr>
      <w:rPr>
        <w:rFonts w:hint="default" w:ascii="Wingdings" w:hAnsi="Wingdings"/>
      </w:rPr>
    </w:lvl>
    <w:lvl w:ilvl="3" w:tplc="24DED240">
      <w:start w:val="1"/>
      <w:numFmt w:val="bullet"/>
      <w:lvlText w:val=""/>
      <w:lvlJc w:val="left"/>
      <w:pPr>
        <w:ind w:left="2880" w:hanging="360"/>
      </w:pPr>
      <w:rPr>
        <w:rFonts w:hint="default" w:ascii="Symbol" w:hAnsi="Symbol"/>
      </w:rPr>
    </w:lvl>
    <w:lvl w:ilvl="4" w:tplc="7EEEF7BE">
      <w:start w:val="1"/>
      <w:numFmt w:val="bullet"/>
      <w:lvlText w:val="o"/>
      <w:lvlJc w:val="left"/>
      <w:pPr>
        <w:ind w:left="3600" w:hanging="360"/>
      </w:pPr>
      <w:rPr>
        <w:rFonts w:hint="default" w:ascii="Courier New" w:hAnsi="Courier New"/>
      </w:rPr>
    </w:lvl>
    <w:lvl w:ilvl="5" w:tplc="B9F69EBC">
      <w:start w:val="1"/>
      <w:numFmt w:val="bullet"/>
      <w:lvlText w:val=""/>
      <w:lvlJc w:val="left"/>
      <w:pPr>
        <w:ind w:left="4320" w:hanging="360"/>
      </w:pPr>
      <w:rPr>
        <w:rFonts w:hint="default" w:ascii="Wingdings" w:hAnsi="Wingdings"/>
      </w:rPr>
    </w:lvl>
    <w:lvl w:ilvl="6" w:tplc="134EDFA6">
      <w:start w:val="1"/>
      <w:numFmt w:val="bullet"/>
      <w:lvlText w:val=""/>
      <w:lvlJc w:val="left"/>
      <w:pPr>
        <w:ind w:left="5040" w:hanging="360"/>
      </w:pPr>
      <w:rPr>
        <w:rFonts w:hint="default" w:ascii="Symbol" w:hAnsi="Symbol"/>
      </w:rPr>
    </w:lvl>
    <w:lvl w:ilvl="7" w:tplc="9E825682">
      <w:start w:val="1"/>
      <w:numFmt w:val="bullet"/>
      <w:lvlText w:val="o"/>
      <w:lvlJc w:val="left"/>
      <w:pPr>
        <w:ind w:left="5760" w:hanging="360"/>
      </w:pPr>
      <w:rPr>
        <w:rFonts w:hint="default" w:ascii="Courier New" w:hAnsi="Courier New"/>
      </w:rPr>
    </w:lvl>
    <w:lvl w:ilvl="8" w:tplc="185E2FA2">
      <w:start w:val="1"/>
      <w:numFmt w:val="bullet"/>
      <w:lvlText w:val=""/>
      <w:lvlJc w:val="left"/>
      <w:pPr>
        <w:ind w:left="6480" w:hanging="360"/>
      </w:pPr>
      <w:rPr>
        <w:rFonts w:hint="default" w:ascii="Wingdings" w:hAnsi="Wingdings"/>
      </w:rPr>
    </w:lvl>
  </w:abstractNum>
  <w:abstractNum w:abstractNumId="3" w15:restartNumberingAfterBreak="0">
    <w:nsid w:val="08BE22B0"/>
    <w:multiLevelType w:val="multilevel"/>
    <w:tmpl w:val="EF1A77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CEB5827"/>
    <w:multiLevelType w:val="hybridMultilevel"/>
    <w:tmpl w:val="1A14C6AE"/>
    <w:lvl w:ilvl="0" w:tplc="180A0001">
      <w:start w:val="1"/>
      <w:numFmt w:val="bullet"/>
      <w:lvlText w:val=""/>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5" w15:restartNumberingAfterBreak="0">
    <w:nsid w:val="0ED00138"/>
    <w:multiLevelType w:val="hybridMultilevel"/>
    <w:tmpl w:val="F8EAAB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0DC6E26"/>
    <w:multiLevelType w:val="hybridMultilevel"/>
    <w:tmpl w:val="ED0C957C"/>
    <w:lvl w:ilvl="0" w:tplc="180A0001">
      <w:start w:val="1"/>
      <w:numFmt w:val="bullet"/>
      <w:lvlText w:val=""/>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7" w15:restartNumberingAfterBreak="0">
    <w:nsid w:val="14913D90"/>
    <w:multiLevelType w:val="multilevel"/>
    <w:tmpl w:val="E458BA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1FF713B"/>
    <w:multiLevelType w:val="multilevel"/>
    <w:tmpl w:val="1CE012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73C5C52"/>
    <w:multiLevelType w:val="multilevel"/>
    <w:tmpl w:val="E99479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F9F2A3F"/>
    <w:multiLevelType w:val="hybridMultilevel"/>
    <w:tmpl w:val="F7865DE6"/>
    <w:lvl w:ilvl="0" w:tplc="180A0001">
      <w:start w:val="1"/>
      <w:numFmt w:val="bullet"/>
      <w:lvlText w:val=""/>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11" w15:restartNumberingAfterBreak="0">
    <w:nsid w:val="300F6832"/>
    <w:multiLevelType w:val="hybridMultilevel"/>
    <w:tmpl w:val="14BA7FA8"/>
    <w:lvl w:ilvl="0" w:tplc="3F26197A">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12" w15:restartNumberingAfterBreak="0">
    <w:nsid w:val="31EA14AD"/>
    <w:multiLevelType w:val="multilevel"/>
    <w:tmpl w:val="F4A0603C"/>
    <w:lvl w:ilvl="0">
      <w:start w:val="1"/>
      <w:numFmt w:val="bullet"/>
      <w:lvlText w:val=""/>
      <w:lvlJc w:val="left"/>
      <w:pPr>
        <w:tabs>
          <w:tab w:val="num" w:pos="720"/>
        </w:tabs>
        <w:ind w:left="720" w:hanging="360"/>
      </w:pPr>
      <w:rPr>
        <w:rFonts w:hint="default" w:ascii="Symbol" w:hAnsi="Symbol"/>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35472DF1"/>
    <w:multiLevelType w:val="multilevel"/>
    <w:tmpl w:val="62C0CC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418C674C"/>
    <w:multiLevelType w:val="multilevel"/>
    <w:tmpl w:val="EBD86DF6"/>
    <w:lvl w:ilvl="0">
      <w:start w:val="4"/>
      <w:numFmt w:val="decimal"/>
      <w:lvlText w:val="%1"/>
      <w:lvlJc w:val="left"/>
      <w:pPr>
        <w:ind w:left="360" w:hanging="360"/>
      </w:pPr>
      <w:rPr>
        <w:rFonts w:hint="default"/>
      </w:rPr>
    </w:lvl>
    <w:lvl w:ilvl="1">
      <w:start w:val="1"/>
      <w:numFmt w:val="decimal"/>
      <w:lvlText w:val="%1.%2"/>
      <w:lvlJc w:val="left"/>
      <w:pPr>
        <w:ind w:left="1515" w:hanging="360"/>
      </w:pPr>
      <w:rPr>
        <w:rFonts w:hint="default"/>
        <w:b/>
        <w:bCs/>
      </w:rPr>
    </w:lvl>
    <w:lvl w:ilvl="2">
      <w:start w:val="1"/>
      <w:numFmt w:val="decimal"/>
      <w:lvlText w:val="%1.%2.%3"/>
      <w:lvlJc w:val="left"/>
      <w:pPr>
        <w:ind w:left="3030" w:hanging="720"/>
      </w:pPr>
      <w:rPr>
        <w:rFonts w:hint="default"/>
      </w:rPr>
    </w:lvl>
    <w:lvl w:ilvl="3">
      <w:start w:val="1"/>
      <w:numFmt w:val="decimal"/>
      <w:lvlText w:val="%1.%2.%3.%4"/>
      <w:lvlJc w:val="left"/>
      <w:pPr>
        <w:ind w:left="4185" w:hanging="720"/>
      </w:pPr>
      <w:rPr>
        <w:rFonts w:hint="default"/>
      </w:rPr>
    </w:lvl>
    <w:lvl w:ilvl="4">
      <w:start w:val="1"/>
      <w:numFmt w:val="decimal"/>
      <w:lvlText w:val="%1.%2.%3.%4.%5"/>
      <w:lvlJc w:val="left"/>
      <w:pPr>
        <w:ind w:left="5700" w:hanging="1080"/>
      </w:pPr>
      <w:rPr>
        <w:rFonts w:hint="default"/>
      </w:rPr>
    </w:lvl>
    <w:lvl w:ilvl="5">
      <w:start w:val="1"/>
      <w:numFmt w:val="decimal"/>
      <w:lvlText w:val="%1.%2.%3.%4.%5.%6"/>
      <w:lvlJc w:val="left"/>
      <w:pPr>
        <w:ind w:left="6855" w:hanging="1080"/>
      </w:pPr>
      <w:rPr>
        <w:rFonts w:hint="default"/>
      </w:rPr>
    </w:lvl>
    <w:lvl w:ilvl="6">
      <w:start w:val="1"/>
      <w:numFmt w:val="decimal"/>
      <w:lvlText w:val="%1.%2.%3.%4.%5.%6.%7"/>
      <w:lvlJc w:val="left"/>
      <w:pPr>
        <w:ind w:left="8370" w:hanging="1440"/>
      </w:pPr>
      <w:rPr>
        <w:rFonts w:hint="default"/>
      </w:rPr>
    </w:lvl>
    <w:lvl w:ilvl="7">
      <w:start w:val="1"/>
      <w:numFmt w:val="decimal"/>
      <w:lvlText w:val="%1.%2.%3.%4.%5.%6.%7.%8"/>
      <w:lvlJc w:val="left"/>
      <w:pPr>
        <w:ind w:left="9525" w:hanging="1440"/>
      </w:pPr>
      <w:rPr>
        <w:rFonts w:hint="default"/>
      </w:rPr>
    </w:lvl>
    <w:lvl w:ilvl="8">
      <w:start w:val="1"/>
      <w:numFmt w:val="decimal"/>
      <w:lvlText w:val="%1.%2.%3.%4.%5.%6.%7.%8.%9"/>
      <w:lvlJc w:val="left"/>
      <w:pPr>
        <w:ind w:left="11040" w:hanging="1800"/>
      </w:pPr>
      <w:rPr>
        <w:rFonts w:hint="default"/>
      </w:rPr>
    </w:lvl>
  </w:abstractNum>
  <w:abstractNum w:abstractNumId="15" w15:restartNumberingAfterBreak="0">
    <w:nsid w:val="44B22E4F"/>
    <w:multiLevelType w:val="multilevel"/>
    <w:tmpl w:val="CE900B60"/>
    <w:lvl w:ilvl="0">
      <w:start w:val="1"/>
      <w:numFmt w:val="bullet"/>
      <w:lvlText w:val=""/>
      <w:lvlJc w:val="left"/>
      <w:pPr>
        <w:tabs>
          <w:tab w:val="num" w:pos="720"/>
        </w:tabs>
        <w:ind w:left="720" w:hanging="360"/>
      </w:pPr>
      <w:rPr>
        <w:rFonts w:hint="default" w:ascii="Symbol" w:hAnsi="Symbol"/>
        <w:sz w:val="20"/>
      </w:rPr>
    </w:lvl>
    <w:lvl w:ilvl="1">
      <w:start w:val="5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6AF763C"/>
    <w:multiLevelType w:val="multilevel"/>
    <w:tmpl w:val="7ADA69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BC17C87"/>
    <w:multiLevelType w:val="multilevel"/>
    <w:tmpl w:val="24AC41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09D4D6E"/>
    <w:multiLevelType w:val="multilevel"/>
    <w:tmpl w:val="9A6498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1F36BF"/>
    <w:multiLevelType w:val="multilevel"/>
    <w:tmpl w:val="0324DC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8FD20BF"/>
    <w:multiLevelType w:val="multilevel"/>
    <w:tmpl w:val="1452F8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60AE444C"/>
    <w:multiLevelType w:val="multilevel"/>
    <w:tmpl w:val="C5EC8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1D213E3"/>
    <w:multiLevelType w:val="multilevel"/>
    <w:tmpl w:val="0B3C57B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E60EFB"/>
    <w:multiLevelType w:val="hybridMultilevel"/>
    <w:tmpl w:val="A6B643C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64A027D5"/>
    <w:multiLevelType w:val="multilevel"/>
    <w:tmpl w:val="8E26E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ADC5415"/>
    <w:multiLevelType w:val="multilevel"/>
    <w:tmpl w:val="1EF4DAEE"/>
    <w:lvl w:ilvl="0">
      <w:start w:val="5"/>
      <w:numFmt w:val="decimal"/>
      <w:lvlText w:val="%1"/>
      <w:lvlJc w:val="left"/>
      <w:pPr>
        <w:ind w:left="360" w:hanging="360"/>
      </w:pPr>
      <w:rPr>
        <w:rFonts w:hint="default"/>
        <w:sz w:val="20"/>
      </w:rPr>
    </w:lvl>
    <w:lvl w:ilvl="1">
      <w:start w:val="1"/>
      <w:numFmt w:val="decimal"/>
      <w:lvlText w:val="%1.%2"/>
      <w:lvlJc w:val="left"/>
      <w:pPr>
        <w:ind w:left="1350" w:hanging="360"/>
      </w:pPr>
      <w:rPr>
        <w:rFonts w:hint="default"/>
        <w:b/>
        <w:bCs/>
        <w:sz w:val="20"/>
      </w:rPr>
    </w:lvl>
    <w:lvl w:ilvl="2">
      <w:start w:val="1"/>
      <w:numFmt w:val="decimal"/>
      <w:lvlText w:val="%1.%2.%3"/>
      <w:lvlJc w:val="left"/>
      <w:pPr>
        <w:ind w:left="2700" w:hanging="720"/>
      </w:pPr>
      <w:rPr>
        <w:rFonts w:hint="default"/>
        <w:sz w:val="20"/>
      </w:rPr>
    </w:lvl>
    <w:lvl w:ilvl="3">
      <w:start w:val="1"/>
      <w:numFmt w:val="decimal"/>
      <w:lvlText w:val="%1.%2.%3.%4"/>
      <w:lvlJc w:val="left"/>
      <w:pPr>
        <w:ind w:left="4050" w:hanging="1080"/>
      </w:pPr>
      <w:rPr>
        <w:rFonts w:hint="default"/>
        <w:sz w:val="20"/>
      </w:rPr>
    </w:lvl>
    <w:lvl w:ilvl="4">
      <w:start w:val="1"/>
      <w:numFmt w:val="decimal"/>
      <w:lvlText w:val="%1.%2.%3.%4.%5"/>
      <w:lvlJc w:val="left"/>
      <w:pPr>
        <w:ind w:left="5040" w:hanging="1080"/>
      </w:pPr>
      <w:rPr>
        <w:rFonts w:hint="default"/>
        <w:sz w:val="20"/>
      </w:rPr>
    </w:lvl>
    <w:lvl w:ilvl="5">
      <w:start w:val="1"/>
      <w:numFmt w:val="decimal"/>
      <w:lvlText w:val="%1.%2.%3.%4.%5.%6"/>
      <w:lvlJc w:val="left"/>
      <w:pPr>
        <w:ind w:left="6390" w:hanging="1440"/>
      </w:pPr>
      <w:rPr>
        <w:rFonts w:hint="default"/>
        <w:sz w:val="20"/>
      </w:rPr>
    </w:lvl>
    <w:lvl w:ilvl="6">
      <w:start w:val="1"/>
      <w:numFmt w:val="decimal"/>
      <w:lvlText w:val="%1.%2.%3.%4.%5.%6.%7"/>
      <w:lvlJc w:val="left"/>
      <w:pPr>
        <w:ind w:left="7380" w:hanging="1440"/>
      </w:pPr>
      <w:rPr>
        <w:rFonts w:hint="default"/>
        <w:sz w:val="20"/>
      </w:rPr>
    </w:lvl>
    <w:lvl w:ilvl="7">
      <w:start w:val="1"/>
      <w:numFmt w:val="decimal"/>
      <w:lvlText w:val="%1.%2.%3.%4.%5.%6.%7.%8"/>
      <w:lvlJc w:val="left"/>
      <w:pPr>
        <w:ind w:left="8730" w:hanging="1800"/>
      </w:pPr>
      <w:rPr>
        <w:rFonts w:hint="default"/>
        <w:sz w:val="20"/>
      </w:rPr>
    </w:lvl>
    <w:lvl w:ilvl="8">
      <w:start w:val="1"/>
      <w:numFmt w:val="decimal"/>
      <w:lvlText w:val="%1.%2.%3.%4.%5.%6.%7.%8.%9"/>
      <w:lvlJc w:val="left"/>
      <w:pPr>
        <w:ind w:left="9720" w:hanging="1800"/>
      </w:pPr>
      <w:rPr>
        <w:rFonts w:hint="default"/>
        <w:sz w:val="20"/>
      </w:rPr>
    </w:lvl>
  </w:abstractNum>
  <w:abstractNum w:abstractNumId="26" w15:restartNumberingAfterBreak="0">
    <w:nsid w:val="6B91676F"/>
    <w:multiLevelType w:val="multilevel"/>
    <w:tmpl w:val="A656CA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6F8D3CD0"/>
    <w:multiLevelType w:val="multilevel"/>
    <w:tmpl w:val="4E72F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05E1B56"/>
    <w:multiLevelType w:val="multilevel"/>
    <w:tmpl w:val="8E56DC6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076311D"/>
    <w:multiLevelType w:val="multilevel"/>
    <w:tmpl w:val="BC6C0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2422999"/>
    <w:multiLevelType w:val="multilevel"/>
    <w:tmpl w:val="1E62FD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37F2FFE"/>
    <w:multiLevelType w:val="multilevel"/>
    <w:tmpl w:val="85DA8E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82F0834"/>
    <w:multiLevelType w:val="multilevel"/>
    <w:tmpl w:val="668A28C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BE43866"/>
    <w:multiLevelType w:val="hybridMultilevel"/>
    <w:tmpl w:val="A322D76C"/>
    <w:lvl w:ilvl="0" w:tplc="180A0001">
      <w:start w:val="1"/>
      <w:numFmt w:val="bullet"/>
      <w:lvlText w:val=""/>
      <w:lvlJc w:val="left"/>
      <w:pPr>
        <w:ind w:left="720" w:hanging="360"/>
      </w:pPr>
      <w:rPr>
        <w:rFonts w:hint="default" w:ascii="Symbol" w:hAnsi="Symbol"/>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num w:numId="1" w16cid:durableId="1083331215">
    <w:abstractNumId w:val="0"/>
  </w:num>
  <w:num w:numId="2" w16cid:durableId="1714110309">
    <w:abstractNumId w:val="3"/>
  </w:num>
  <w:num w:numId="3" w16cid:durableId="1165852552">
    <w:abstractNumId w:val="26"/>
  </w:num>
  <w:num w:numId="4" w16cid:durableId="1471747468">
    <w:abstractNumId w:val="29"/>
  </w:num>
  <w:num w:numId="5" w16cid:durableId="1422678502">
    <w:abstractNumId w:val="27"/>
  </w:num>
  <w:num w:numId="6" w16cid:durableId="115103264">
    <w:abstractNumId w:val="30"/>
  </w:num>
  <w:num w:numId="7" w16cid:durableId="1482505534">
    <w:abstractNumId w:val="7"/>
  </w:num>
  <w:num w:numId="8" w16cid:durableId="720784829">
    <w:abstractNumId w:val="16"/>
  </w:num>
  <w:num w:numId="9" w16cid:durableId="97409997">
    <w:abstractNumId w:val="20"/>
  </w:num>
  <w:num w:numId="10" w16cid:durableId="505562216">
    <w:abstractNumId w:val="13"/>
  </w:num>
  <w:num w:numId="11" w16cid:durableId="422335131">
    <w:abstractNumId w:val="24"/>
  </w:num>
  <w:num w:numId="12" w16cid:durableId="945043314">
    <w:abstractNumId w:val="17"/>
  </w:num>
  <w:num w:numId="13" w16cid:durableId="1283656429">
    <w:abstractNumId w:val="21"/>
  </w:num>
  <w:num w:numId="14" w16cid:durableId="1771899982">
    <w:abstractNumId w:val="15"/>
  </w:num>
  <w:num w:numId="15" w16cid:durableId="846213958">
    <w:abstractNumId w:val="12"/>
  </w:num>
  <w:num w:numId="16" w16cid:durableId="274139799">
    <w:abstractNumId w:val="5"/>
  </w:num>
  <w:num w:numId="17" w16cid:durableId="922950050">
    <w:abstractNumId w:val="14"/>
  </w:num>
  <w:num w:numId="18" w16cid:durableId="31931138">
    <w:abstractNumId w:val="25"/>
  </w:num>
  <w:num w:numId="19" w16cid:durableId="1912233232">
    <w:abstractNumId w:val="8"/>
  </w:num>
  <w:num w:numId="20" w16cid:durableId="166140956">
    <w:abstractNumId w:val="22"/>
  </w:num>
  <w:num w:numId="21" w16cid:durableId="476149949">
    <w:abstractNumId w:val="31"/>
  </w:num>
  <w:num w:numId="22" w16cid:durableId="1028868470">
    <w:abstractNumId w:val="18"/>
  </w:num>
  <w:num w:numId="23" w16cid:durableId="1862090436">
    <w:abstractNumId w:val="1"/>
  </w:num>
  <w:num w:numId="24" w16cid:durableId="342711082">
    <w:abstractNumId w:val="32"/>
  </w:num>
  <w:num w:numId="25" w16cid:durableId="532692852">
    <w:abstractNumId w:val="9"/>
  </w:num>
  <w:num w:numId="26" w16cid:durableId="258606429">
    <w:abstractNumId w:val="28"/>
  </w:num>
  <w:num w:numId="27" w16cid:durableId="10466359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68909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5621393">
    <w:abstractNumId w:val="10"/>
  </w:num>
  <w:num w:numId="30" w16cid:durableId="6252833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309779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071583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75352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598589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44526275">
    <w:abstractNumId w:val="6"/>
  </w:num>
  <w:num w:numId="36" w16cid:durableId="21104637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63664202">
    <w:abstractNumId w:val="4"/>
  </w:num>
  <w:num w:numId="38" w16cid:durableId="9042948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59109451">
    <w:abstractNumId w:val="33"/>
  </w:num>
  <w:num w:numId="40" w16cid:durableId="1113668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89699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820647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41555230">
    <w:abstractNumId w:val="11"/>
  </w:num>
  <w:num w:numId="44" w16cid:durableId="578712409">
    <w:abstractNumId w:val="23"/>
  </w:num>
  <w:num w:numId="45" w16cid:durableId="1794012943">
    <w:abstractNumId w:val="19"/>
  </w:num>
  <w:num w:numId="46" w16cid:durableId="2061007195">
    <w:abstractNumId w:val="2"/>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URICIO PARRA">
    <w15:presenceInfo w15:providerId="AD" w15:userId="S::mauricio.parra@utp.ac.pa::f2aa8f2c-09a2-4033-8ff4-cdf5d118bd6a"/>
  </w15:person>
  <w15:person w15:author="Usuario invitado">
    <w15:presenceInfo w15:providerId="AD" w15:userId="S::urn:spo:anon#3612b2ec74a6c2070982d68a851bc3bea451951ae7ba47000efe4823f333c054::"/>
  </w15:person>
  <w15:person w15:author="GABRIELA TAKATA">
    <w15:presenceInfo w15:providerId="AD" w15:userId="S::gabriela.takata@utp.ac.pa::e6472096-d47c-4999-8e90-d3df8c87b8ec"/>
  </w15:person>
  <w15:person w15:author="DIEGO JAEN">
    <w15:presenceInfo w15:providerId="AD" w15:userId="S::diego.jaen2@utp.ac.pa::24f4fe20-a9f4-4844-8722-012089ed0501"/>
  </w15:person>
  <w15:person w15:author="Stephany Chong">
    <w15:presenceInfo w15:providerId="None" w15:userId="Stephany Chong"/>
  </w15:person>
  <w15:person w15:author="ALEXANDRA ZHENG">
    <w15:presenceInfo w15:providerId="AD" w15:userId="S::alexandra.zheng@utp.ac.pa::6d6fc386-56ba-416a-bb06-3b7d1477bd44"/>
  </w15:person>
  <w15:person w15:author="EDWIN ZHONG">
    <w15:presenceInfo w15:providerId="AD" w15:userId="S::edwin.zhong@utp.ac.pa::e7ace785-efc2-48fb-925c-f05073230e3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CF"/>
    <w:rsid w:val="0000124C"/>
    <w:rsid w:val="00001BF6"/>
    <w:rsid w:val="00002744"/>
    <w:rsid w:val="00002B5B"/>
    <w:rsid w:val="00002D3C"/>
    <w:rsid w:val="00003CD9"/>
    <w:rsid w:val="00003EDD"/>
    <w:rsid w:val="00004B6D"/>
    <w:rsid w:val="00004CA5"/>
    <w:rsid w:val="00005177"/>
    <w:rsid w:val="00005A38"/>
    <w:rsid w:val="00006002"/>
    <w:rsid w:val="000063AE"/>
    <w:rsid w:val="0000711A"/>
    <w:rsid w:val="00007149"/>
    <w:rsid w:val="00007D7C"/>
    <w:rsid w:val="000103FD"/>
    <w:rsid w:val="00011208"/>
    <w:rsid w:val="000121AB"/>
    <w:rsid w:val="00012538"/>
    <w:rsid w:val="0001262D"/>
    <w:rsid w:val="0001298B"/>
    <w:rsid w:val="000133DC"/>
    <w:rsid w:val="00013CD8"/>
    <w:rsid w:val="00014250"/>
    <w:rsid w:val="00014EFE"/>
    <w:rsid w:val="00015180"/>
    <w:rsid w:val="00017031"/>
    <w:rsid w:val="00017657"/>
    <w:rsid w:val="00017A74"/>
    <w:rsid w:val="0002129B"/>
    <w:rsid w:val="00021904"/>
    <w:rsid w:val="00021C9F"/>
    <w:rsid w:val="00022FEC"/>
    <w:rsid w:val="000234E9"/>
    <w:rsid w:val="00025198"/>
    <w:rsid w:val="00025474"/>
    <w:rsid w:val="00026F65"/>
    <w:rsid w:val="000273E0"/>
    <w:rsid w:val="000278F2"/>
    <w:rsid w:val="00030823"/>
    <w:rsid w:val="00032B03"/>
    <w:rsid w:val="00034CDE"/>
    <w:rsid w:val="000351DC"/>
    <w:rsid w:val="0003596E"/>
    <w:rsid w:val="000375E8"/>
    <w:rsid w:val="00037B53"/>
    <w:rsid w:val="00040840"/>
    <w:rsid w:val="00042989"/>
    <w:rsid w:val="000438E2"/>
    <w:rsid w:val="00044413"/>
    <w:rsid w:val="0004502A"/>
    <w:rsid w:val="000455E1"/>
    <w:rsid w:val="00046C87"/>
    <w:rsid w:val="00046D9E"/>
    <w:rsid w:val="00047E8A"/>
    <w:rsid w:val="0005172F"/>
    <w:rsid w:val="000519A0"/>
    <w:rsid w:val="000526B1"/>
    <w:rsid w:val="00053254"/>
    <w:rsid w:val="0005373B"/>
    <w:rsid w:val="00053A3D"/>
    <w:rsid w:val="00056A2A"/>
    <w:rsid w:val="00056D28"/>
    <w:rsid w:val="00057823"/>
    <w:rsid w:val="00061783"/>
    <w:rsid w:val="0006305B"/>
    <w:rsid w:val="00064617"/>
    <w:rsid w:val="00065674"/>
    <w:rsid w:val="0006589B"/>
    <w:rsid w:val="00067519"/>
    <w:rsid w:val="000676DA"/>
    <w:rsid w:val="00070748"/>
    <w:rsid w:val="00070F07"/>
    <w:rsid w:val="00071578"/>
    <w:rsid w:val="00073895"/>
    <w:rsid w:val="000747F6"/>
    <w:rsid w:val="000750FF"/>
    <w:rsid w:val="00075BFD"/>
    <w:rsid w:val="00076E5D"/>
    <w:rsid w:val="00077545"/>
    <w:rsid w:val="00081C68"/>
    <w:rsid w:val="0008610A"/>
    <w:rsid w:val="00087666"/>
    <w:rsid w:val="00090DF5"/>
    <w:rsid w:val="00090F84"/>
    <w:rsid w:val="00090FD1"/>
    <w:rsid w:val="00091102"/>
    <w:rsid w:val="00091259"/>
    <w:rsid w:val="00093E3E"/>
    <w:rsid w:val="00093F25"/>
    <w:rsid w:val="00095168"/>
    <w:rsid w:val="0009536C"/>
    <w:rsid w:val="00095B73"/>
    <w:rsid w:val="00095D61"/>
    <w:rsid w:val="00095E65"/>
    <w:rsid w:val="00096380"/>
    <w:rsid w:val="000963C5"/>
    <w:rsid w:val="00096D49"/>
    <w:rsid w:val="00097425"/>
    <w:rsid w:val="000A109B"/>
    <w:rsid w:val="000A3E79"/>
    <w:rsid w:val="000A69AF"/>
    <w:rsid w:val="000A7FD1"/>
    <w:rsid w:val="000B0FCF"/>
    <w:rsid w:val="000B1044"/>
    <w:rsid w:val="000B18E3"/>
    <w:rsid w:val="000B2668"/>
    <w:rsid w:val="000B2779"/>
    <w:rsid w:val="000B2C0B"/>
    <w:rsid w:val="000B2CE9"/>
    <w:rsid w:val="000B2F98"/>
    <w:rsid w:val="000B3133"/>
    <w:rsid w:val="000B40E1"/>
    <w:rsid w:val="000B4A74"/>
    <w:rsid w:val="000B790F"/>
    <w:rsid w:val="000C0649"/>
    <w:rsid w:val="000C1A29"/>
    <w:rsid w:val="000C27DD"/>
    <w:rsid w:val="000C3790"/>
    <w:rsid w:val="000C41D7"/>
    <w:rsid w:val="000C505E"/>
    <w:rsid w:val="000C50CE"/>
    <w:rsid w:val="000C6DC9"/>
    <w:rsid w:val="000C6FC2"/>
    <w:rsid w:val="000C7C9C"/>
    <w:rsid w:val="000D1B41"/>
    <w:rsid w:val="000D1E44"/>
    <w:rsid w:val="000D2381"/>
    <w:rsid w:val="000D26A7"/>
    <w:rsid w:val="000D3305"/>
    <w:rsid w:val="000D4A26"/>
    <w:rsid w:val="000D57B9"/>
    <w:rsid w:val="000D5A66"/>
    <w:rsid w:val="000D64E1"/>
    <w:rsid w:val="000D6FC9"/>
    <w:rsid w:val="000D7B72"/>
    <w:rsid w:val="000E3967"/>
    <w:rsid w:val="000E3D7F"/>
    <w:rsid w:val="000E40A3"/>
    <w:rsid w:val="000E5F6F"/>
    <w:rsid w:val="000E6F87"/>
    <w:rsid w:val="000F0470"/>
    <w:rsid w:val="000F0837"/>
    <w:rsid w:val="000F0D21"/>
    <w:rsid w:val="000F12EE"/>
    <w:rsid w:val="000F143E"/>
    <w:rsid w:val="000F1DA0"/>
    <w:rsid w:val="000F1F09"/>
    <w:rsid w:val="000F232D"/>
    <w:rsid w:val="000F4144"/>
    <w:rsid w:val="000F71AB"/>
    <w:rsid w:val="000F7B33"/>
    <w:rsid w:val="00101393"/>
    <w:rsid w:val="001022A4"/>
    <w:rsid w:val="00102CC3"/>
    <w:rsid w:val="0010416C"/>
    <w:rsid w:val="00104F73"/>
    <w:rsid w:val="00104FF7"/>
    <w:rsid w:val="00107861"/>
    <w:rsid w:val="00107D1B"/>
    <w:rsid w:val="00107F65"/>
    <w:rsid w:val="001101BA"/>
    <w:rsid w:val="00110E4B"/>
    <w:rsid w:val="00114E4C"/>
    <w:rsid w:val="00114F8E"/>
    <w:rsid w:val="001151CB"/>
    <w:rsid w:val="001159B6"/>
    <w:rsid w:val="00116690"/>
    <w:rsid w:val="00117C85"/>
    <w:rsid w:val="00121C51"/>
    <w:rsid w:val="00122150"/>
    <w:rsid w:val="0012269A"/>
    <w:rsid w:val="001247BE"/>
    <w:rsid w:val="001257A4"/>
    <w:rsid w:val="00130762"/>
    <w:rsid w:val="001324DE"/>
    <w:rsid w:val="00132BB3"/>
    <w:rsid w:val="00133D08"/>
    <w:rsid w:val="001341D8"/>
    <w:rsid w:val="001350E6"/>
    <w:rsid w:val="00135A05"/>
    <w:rsid w:val="001368B5"/>
    <w:rsid w:val="001372FB"/>
    <w:rsid w:val="00137996"/>
    <w:rsid w:val="00141185"/>
    <w:rsid w:val="0014162F"/>
    <w:rsid w:val="001424AB"/>
    <w:rsid w:val="00143C9D"/>
    <w:rsid w:val="00144BA8"/>
    <w:rsid w:val="00144BCC"/>
    <w:rsid w:val="0014523B"/>
    <w:rsid w:val="001455C7"/>
    <w:rsid w:val="00145F35"/>
    <w:rsid w:val="00150547"/>
    <w:rsid w:val="00151C9C"/>
    <w:rsid w:val="001523B4"/>
    <w:rsid w:val="00153538"/>
    <w:rsid w:val="0015375B"/>
    <w:rsid w:val="0015449C"/>
    <w:rsid w:val="00154595"/>
    <w:rsid w:val="0015634D"/>
    <w:rsid w:val="0015677E"/>
    <w:rsid w:val="00160A1F"/>
    <w:rsid w:val="00162CEB"/>
    <w:rsid w:val="00162CF2"/>
    <w:rsid w:val="00162D7C"/>
    <w:rsid w:val="00163756"/>
    <w:rsid w:val="00164269"/>
    <w:rsid w:val="00164798"/>
    <w:rsid w:val="001648A7"/>
    <w:rsid w:val="00164DFB"/>
    <w:rsid w:val="0016557F"/>
    <w:rsid w:val="00165714"/>
    <w:rsid w:val="00165A37"/>
    <w:rsid w:val="001678CD"/>
    <w:rsid w:val="00167BD7"/>
    <w:rsid w:val="00170CF5"/>
    <w:rsid w:val="00170EC7"/>
    <w:rsid w:val="001735D8"/>
    <w:rsid w:val="001744B6"/>
    <w:rsid w:val="0017690E"/>
    <w:rsid w:val="00176A9F"/>
    <w:rsid w:val="00177443"/>
    <w:rsid w:val="001777B1"/>
    <w:rsid w:val="00177D03"/>
    <w:rsid w:val="00177D85"/>
    <w:rsid w:val="00181337"/>
    <w:rsid w:val="001818C1"/>
    <w:rsid w:val="001819E7"/>
    <w:rsid w:val="00183614"/>
    <w:rsid w:val="00183FD5"/>
    <w:rsid w:val="00184B6B"/>
    <w:rsid w:val="00184F5D"/>
    <w:rsid w:val="00187CBF"/>
    <w:rsid w:val="001901B0"/>
    <w:rsid w:val="001911FE"/>
    <w:rsid w:val="00191819"/>
    <w:rsid w:val="00192054"/>
    <w:rsid w:val="001922D2"/>
    <w:rsid w:val="00192A29"/>
    <w:rsid w:val="00192BD0"/>
    <w:rsid w:val="001937EA"/>
    <w:rsid w:val="001946E4"/>
    <w:rsid w:val="00194DB9"/>
    <w:rsid w:val="001954B9"/>
    <w:rsid w:val="001963FD"/>
    <w:rsid w:val="00196C6E"/>
    <w:rsid w:val="00196CBF"/>
    <w:rsid w:val="001A20EF"/>
    <w:rsid w:val="001A2688"/>
    <w:rsid w:val="001A29A0"/>
    <w:rsid w:val="001A368F"/>
    <w:rsid w:val="001A43A3"/>
    <w:rsid w:val="001A683B"/>
    <w:rsid w:val="001A7F1C"/>
    <w:rsid w:val="001B0588"/>
    <w:rsid w:val="001B14F6"/>
    <w:rsid w:val="001B1B39"/>
    <w:rsid w:val="001B36EB"/>
    <w:rsid w:val="001B4E2F"/>
    <w:rsid w:val="001B5E3F"/>
    <w:rsid w:val="001B6582"/>
    <w:rsid w:val="001B683D"/>
    <w:rsid w:val="001C0AF2"/>
    <w:rsid w:val="001C38E5"/>
    <w:rsid w:val="001C5BFB"/>
    <w:rsid w:val="001C6240"/>
    <w:rsid w:val="001C7804"/>
    <w:rsid w:val="001D1A27"/>
    <w:rsid w:val="001D2746"/>
    <w:rsid w:val="001D38F6"/>
    <w:rsid w:val="001D3B32"/>
    <w:rsid w:val="001D4105"/>
    <w:rsid w:val="001D58CF"/>
    <w:rsid w:val="001D6264"/>
    <w:rsid w:val="001D7F05"/>
    <w:rsid w:val="001E029F"/>
    <w:rsid w:val="001E0EA2"/>
    <w:rsid w:val="001E13A7"/>
    <w:rsid w:val="001E2C04"/>
    <w:rsid w:val="001E324D"/>
    <w:rsid w:val="001E4E47"/>
    <w:rsid w:val="001E735D"/>
    <w:rsid w:val="001E7882"/>
    <w:rsid w:val="001F0482"/>
    <w:rsid w:val="001F067E"/>
    <w:rsid w:val="001F094D"/>
    <w:rsid w:val="001F19BB"/>
    <w:rsid w:val="001F19D2"/>
    <w:rsid w:val="001F46D4"/>
    <w:rsid w:val="001F4896"/>
    <w:rsid w:val="001F6FB6"/>
    <w:rsid w:val="001F71C2"/>
    <w:rsid w:val="002001B2"/>
    <w:rsid w:val="0020054B"/>
    <w:rsid w:val="00200611"/>
    <w:rsid w:val="00200C31"/>
    <w:rsid w:val="00201D7F"/>
    <w:rsid w:val="002026EB"/>
    <w:rsid w:val="00202B53"/>
    <w:rsid w:val="00204CB8"/>
    <w:rsid w:val="00205B34"/>
    <w:rsid w:val="00207F08"/>
    <w:rsid w:val="0021105C"/>
    <w:rsid w:val="00212479"/>
    <w:rsid w:val="00212F1D"/>
    <w:rsid w:val="00213EAC"/>
    <w:rsid w:val="00213EFC"/>
    <w:rsid w:val="00214132"/>
    <w:rsid w:val="00214F38"/>
    <w:rsid w:val="00215A03"/>
    <w:rsid w:val="00217A1F"/>
    <w:rsid w:val="00217FA2"/>
    <w:rsid w:val="00222439"/>
    <w:rsid w:val="00223257"/>
    <w:rsid w:val="00223EC8"/>
    <w:rsid w:val="0022424A"/>
    <w:rsid w:val="002244E7"/>
    <w:rsid w:val="00225765"/>
    <w:rsid w:val="00226A29"/>
    <w:rsid w:val="00227406"/>
    <w:rsid w:val="00227784"/>
    <w:rsid w:val="00227CFC"/>
    <w:rsid w:val="00227EDE"/>
    <w:rsid w:val="0023041E"/>
    <w:rsid w:val="002317AF"/>
    <w:rsid w:val="00231AC7"/>
    <w:rsid w:val="00231E81"/>
    <w:rsid w:val="002337DD"/>
    <w:rsid w:val="00233F45"/>
    <w:rsid w:val="00234508"/>
    <w:rsid w:val="00234FE9"/>
    <w:rsid w:val="00236857"/>
    <w:rsid w:val="00236F5F"/>
    <w:rsid w:val="0023703B"/>
    <w:rsid w:val="002377C0"/>
    <w:rsid w:val="00240465"/>
    <w:rsid w:val="00240E34"/>
    <w:rsid w:val="00243451"/>
    <w:rsid w:val="00244873"/>
    <w:rsid w:val="00246738"/>
    <w:rsid w:val="00246A3C"/>
    <w:rsid w:val="00247388"/>
    <w:rsid w:val="00251063"/>
    <w:rsid w:val="00251489"/>
    <w:rsid w:val="00254758"/>
    <w:rsid w:val="002558C2"/>
    <w:rsid w:val="00256788"/>
    <w:rsid w:val="0026239D"/>
    <w:rsid w:val="0026292F"/>
    <w:rsid w:val="00262C68"/>
    <w:rsid w:val="00262CDA"/>
    <w:rsid w:val="00263748"/>
    <w:rsid w:val="00264F5A"/>
    <w:rsid w:val="0026583E"/>
    <w:rsid w:val="002659AA"/>
    <w:rsid w:val="00265BB1"/>
    <w:rsid w:val="00265E27"/>
    <w:rsid w:val="002700BA"/>
    <w:rsid w:val="00271AA4"/>
    <w:rsid w:val="00272177"/>
    <w:rsid w:val="002767AA"/>
    <w:rsid w:val="00277B24"/>
    <w:rsid w:val="002846BD"/>
    <w:rsid w:val="00285F13"/>
    <w:rsid w:val="00287031"/>
    <w:rsid w:val="00287330"/>
    <w:rsid w:val="002900BD"/>
    <w:rsid w:val="0029178D"/>
    <w:rsid w:val="00291AAF"/>
    <w:rsid w:val="00292BE4"/>
    <w:rsid w:val="002955A5"/>
    <w:rsid w:val="00296388"/>
    <w:rsid w:val="002967EC"/>
    <w:rsid w:val="00297BF1"/>
    <w:rsid w:val="002A13D5"/>
    <w:rsid w:val="002A1E04"/>
    <w:rsid w:val="002A22E9"/>
    <w:rsid w:val="002A2F32"/>
    <w:rsid w:val="002A3E35"/>
    <w:rsid w:val="002A42E1"/>
    <w:rsid w:val="002A60B7"/>
    <w:rsid w:val="002A79F2"/>
    <w:rsid w:val="002A7DB5"/>
    <w:rsid w:val="002B0BC9"/>
    <w:rsid w:val="002B0D48"/>
    <w:rsid w:val="002B12DA"/>
    <w:rsid w:val="002B1815"/>
    <w:rsid w:val="002B2EB6"/>
    <w:rsid w:val="002B3576"/>
    <w:rsid w:val="002B3660"/>
    <w:rsid w:val="002B5BA6"/>
    <w:rsid w:val="002B6836"/>
    <w:rsid w:val="002B747D"/>
    <w:rsid w:val="002B7513"/>
    <w:rsid w:val="002B7B5B"/>
    <w:rsid w:val="002C0091"/>
    <w:rsid w:val="002C0D86"/>
    <w:rsid w:val="002C6059"/>
    <w:rsid w:val="002C61FB"/>
    <w:rsid w:val="002D2E82"/>
    <w:rsid w:val="002D2EAC"/>
    <w:rsid w:val="002D3A08"/>
    <w:rsid w:val="002D655E"/>
    <w:rsid w:val="002D699F"/>
    <w:rsid w:val="002D6C45"/>
    <w:rsid w:val="002D7C92"/>
    <w:rsid w:val="002D7FD1"/>
    <w:rsid w:val="002E21EB"/>
    <w:rsid w:val="002E240B"/>
    <w:rsid w:val="002E3D4D"/>
    <w:rsid w:val="002E5B24"/>
    <w:rsid w:val="002E76E7"/>
    <w:rsid w:val="002E7881"/>
    <w:rsid w:val="002F18E8"/>
    <w:rsid w:val="002F307F"/>
    <w:rsid w:val="002F4829"/>
    <w:rsid w:val="002F5431"/>
    <w:rsid w:val="002F5514"/>
    <w:rsid w:val="002F770D"/>
    <w:rsid w:val="002F7F2D"/>
    <w:rsid w:val="0030020F"/>
    <w:rsid w:val="0030061B"/>
    <w:rsid w:val="003006C0"/>
    <w:rsid w:val="00303677"/>
    <w:rsid w:val="00303890"/>
    <w:rsid w:val="00303E94"/>
    <w:rsid w:val="00311199"/>
    <w:rsid w:val="0031139F"/>
    <w:rsid w:val="0031410A"/>
    <w:rsid w:val="00314709"/>
    <w:rsid w:val="00314C4F"/>
    <w:rsid w:val="00314E81"/>
    <w:rsid w:val="003157FF"/>
    <w:rsid w:val="00315C5D"/>
    <w:rsid w:val="00316AB1"/>
    <w:rsid w:val="0031739D"/>
    <w:rsid w:val="00323A87"/>
    <w:rsid w:val="00323B6D"/>
    <w:rsid w:val="00324F71"/>
    <w:rsid w:val="00326C9F"/>
    <w:rsid w:val="0032719B"/>
    <w:rsid w:val="003275E0"/>
    <w:rsid w:val="003307E2"/>
    <w:rsid w:val="00331840"/>
    <w:rsid w:val="00332171"/>
    <w:rsid w:val="00332B5C"/>
    <w:rsid w:val="00332C04"/>
    <w:rsid w:val="0033747F"/>
    <w:rsid w:val="00346B2C"/>
    <w:rsid w:val="00346DB5"/>
    <w:rsid w:val="00346E17"/>
    <w:rsid w:val="0034773A"/>
    <w:rsid w:val="003508CF"/>
    <w:rsid w:val="00350DF4"/>
    <w:rsid w:val="003515C6"/>
    <w:rsid w:val="00352213"/>
    <w:rsid w:val="00354067"/>
    <w:rsid w:val="00354B8F"/>
    <w:rsid w:val="00354C7C"/>
    <w:rsid w:val="00357E8F"/>
    <w:rsid w:val="00360636"/>
    <w:rsid w:val="00360CAD"/>
    <w:rsid w:val="0036191E"/>
    <w:rsid w:val="00362029"/>
    <w:rsid w:val="003627D4"/>
    <w:rsid w:val="00364861"/>
    <w:rsid w:val="003650C2"/>
    <w:rsid w:val="00366E2B"/>
    <w:rsid w:val="0036766F"/>
    <w:rsid w:val="00370A1D"/>
    <w:rsid w:val="00372135"/>
    <w:rsid w:val="00372B69"/>
    <w:rsid w:val="00374865"/>
    <w:rsid w:val="003767FC"/>
    <w:rsid w:val="00376975"/>
    <w:rsid w:val="00376B9A"/>
    <w:rsid w:val="00376FD4"/>
    <w:rsid w:val="00380B84"/>
    <w:rsid w:val="00380BC0"/>
    <w:rsid w:val="00382352"/>
    <w:rsid w:val="00382447"/>
    <w:rsid w:val="00383FA5"/>
    <w:rsid w:val="00384294"/>
    <w:rsid w:val="003843E8"/>
    <w:rsid w:val="00384663"/>
    <w:rsid w:val="003849BA"/>
    <w:rsid w:val="00385543"/>
    <w:rsid w:val="00385A3D"/>
    <w:rsid w:val="0039015D"/>
    <w:rsid w:val="00393144"/>
    <w:rsid w:val="00393AAC"/>
    <w:rsid w:val="003A11A1"/>
    <w:rsid w:val="003A2D27"/>
    <w:rsid w:val="003A31DC"/>
    <w:rsid w:val="003A4589"/>
    <w:rsid w:val="003A4D58"/>
    <w:rsid w:val="003A569D"/>
    <w:rsid w:val="003A62CE"/>
    <w:rsid w:val="003A65F2"/>
    <w:rsid w:val="003A6B06"/>
    <w:rsid w:val="003A7261"/>
    <w:rsid w:val="003A7D93"/>
    <w:rsid w:val="003A7F7E"/>
    <w:rsid w:val="003B1F00"/>
    <w:rsid w:val="003B2523"/>
    <w:rsid w:val="003B397A"/>
    <w:rsid w:val="003B43D1"/>
    <w:rsid w:val="003B4CBE"/>
    <w:rsid w:val="003B550D"/>
    <w:rsid w:val="003B5860"/>
    <w:rsid w:val="003B60F6"/>
    <w:rsid w:val="003B6EC8"/>
    <w:rsid w:val="003C18EF"/>
    <w:rsid w:val="003C1F40"/>
    <w:rsid w:val="003C3A73"/>
    <w:rsid w:val="003C3FA0"/>
    <w:rsid w:val="003C4406"/>
    <w:rsid w:val="003C47C0"/>
    <w:rsid w:val="003D0B3D"/>
    <w:rsid w:val="003D0D4A"/>
    <w:rsid w:val="003D0DEC"/>
    <w:rsid w:val="003D3DD7"/>
    <w:rsid w:val="003E0274"/>
    <w:rsid w:val="003E0D1B"/>
    <w:rsid w:val="003E29F2"/>
    <w:rsid w:val="003E380E"/>
    <w:rsid w:val="003E3CB4"/>
    <w:rsid w:val="003E4893"/>
    <w:rsid w:val="003E5D13"/>
    <w:rsid w:val="003E5E5D"/>
    <w:rsid w:val="003E5FFF"/>
    <w:rsid w:val="003F0262"/>
    <w:rsid w:val="003F15E9"/>
    <w:rsid w:val="003F1E96"/>
    <w:rsid w:val="003F2799"/>
    <w:rsid w:val="003F44BE"/>
    <w:rsid w:val="003F5598"/>
    <w:rsid w:val="003F5FEF"/>
    <w:rsid w:val="003F68DD"/>
    <w:rsid w:val="004016F4"/>
    <w:rsid w:val="004029CB"/>
    <w:rsid w:val="00403C00"/>
    <w:rsid w:val="00403D2C"/>
    <w:rsid w:val="00403DD9"/>
    <w:rsid w:val="00405980"/>
    <w:rsid w:val="00406E73"/>
    <w:rsid w:val="0040708B"/>
    <w:rsid w:val="004075F6"/>
    <w:rsid w:val="004079B8"/>
    <w:rsid w:val="00410997"/>
    <w:rsid w:val="0041403F"/>
    <w:rsid w:val="0041485C"/>
    <w:rsid w:val="00417F12"/>
    <w:rsid w:val="00420162"/>
    <w:rsid w:val="0042187B"/>
    <w:rsid w:val="00421A48"/>
    <w:rsid w:val="00422845"/>
    <w:rsid w:val="004228B3"/>
    <w:rsid w:val="00424A8C"/>
    <w:rsid w:val="004270AB"/>
    <w:rsid w:val="00431499"/>
    <w:rsid w:val="00431EE1"/>
    <w:rsid w:val="00434006"/>
    <w:rsid w:val="00434039"/>
    <w:rsid w:val="00434AE9"/>
    <w:rsid w:val="00435234"/>
    <w:rsid w:val="00435532"/>
    <w:rsid w:val="00437476"/>
    <w:rsid w:val="00441624"/>
    <w:rsid w:val="00441790"/>
    <w:rsid w:val="004427EE"/>
    <w:rsid w:val="00444C8D"/>
    <w:rsid w:val="00444CD4"/>
    <w:rsid w:val="004456B0"/>
    <w:rsid w:val="004472C9"/>
    <w:rsid w:val="00447970"/>
    <w:rsid w:val="00450662"/>
    <w:rsid w:val="00451597"/>
    <w:rsid w:val="00451905"/>
    <w:rsid w:val="00454A99"/>
    <w:rsid w:val="0045645D"/>
    <w:rsid w:val="00456797"/>
    <w:rsid w:val="00460626"/>
    <w:rsid w:val="00462726"/>
    <w:rsid w:val="004662E4"/>
    <w:rsid w:val="0046672C"/>
    <w:rsid w:val="00470C1E"/>
    <w:rsid w:val="0047105E"/>
    <w:rsid w:val="004719F1"/>
    <w:rsid w:val="00472625"/>
    <w:rsid w:val="00472787"/>
    <w:rsid w:val="00473178"/>
    <w:rsid w:val="00473E9F"/>
    <w:rsid w:val="00474920"/>
    <w:rsid w:val="004760CF"/>
    <w:rsid w:val="00476292"/>
    <w:rsid w:val="00480298"/>
    <w:rsid w:val="00482265"/>
    <w:rsid w:val="00482FC8"/>
    <w:rsid w:val="004832FD"/>
    <w:rsid w:val="00483D6D"/>
    <w:rsid w:val="0048547B"/>
    <w:rsid w:val="004854F3"/>
    <w:rsid w:val="00487A70"/>
    <w:rsid w:val="00491270"/>
    <w:rsid w:val="00491B99"/>
    <w:rsid w:val="004944E6"/>
    <w:rsid w:val="004945BF"/>
    <w:rsid w:val="004A6A16"/>
    <w:rsid w:val="004A7395"/>
    <w:rsid w:val="004A7D90"/>
    <w:rsid w:val="004B0719"/>
    <w:rsid w:val="004B0C06"/>
    <w:rsid w:val="004B0D48"/>
    <w:rsid w:val="004B1100"/>
    <w:rsid w:val="004B1180"/>
    <w:rsid w:val="004B2081"/>
    <w:rsid w:val="004B2599"/>
    <w:rsid w:val="004B2A23"/>
    <w:rsid w:val="004B2CBB"/>
    <w:rsid w:val="004B2DF5"/>
    <w:rsid w:val="004B4E18"/>
    <w:rsid w:val="004B4F40"/>
    <w:rsid w:val="004B5570"/>
    <w:rsid w:val="004B6F4B"/>
    <w:rsid w:val="004C09D6"/>
    <w:rsid w:val="004C0CC4"/>
    <w:rsid w:val="004C1FEF"/>
    <w:rsid w:val="004C4430"/>
    <w:rsid w:val="004C495A"/>
    <w:rsid w:val="004D0570"/>
    <w:rsid w:val="004D1211"/>
    <w:rsid w:val="004D12FB"/>
    <w:rsid w:val="004D17D0"/>
    <w:rsid w:val="004D2ED5"/>
    <w:rsid w:val="004D49FB"/>
    <w:rsid w:val="004D4D26"/>
    <w:rsid w:val="004D55DE"/>
    <w:rsid w:val="004D59B1"/>
    <w:rsid w:val="004D5B88"/>
    <w:rsid w:val="004D5CCC"/>
    <w:rsid w:val="004E46DC"/>
    <w:rsid w:val="004E4DD4"/>
    <w:rsid w:val="004E4E93"/>
    <w:rsid w:val="004E5F83"/>
    <w:rsid w:val="004E60EC"/>
    <w:rsid w:val="004E6DBA"/>
    <w:rsid w:val="004E6F5F"/>
    <w:rsid w:val="004F0BDF"/>
    <w:rsid w:val="004F0DAF"/>
    <w:rsid w:val="004F0E6D"/>
    <w:rsid w:val="004F15CF"/>
    <w:rsid w:val="004F1869"/>
    <w:rsid w:val="004F3FD9"/>
    <w:rsid w:val="004F4D78"/>
    <w:rsid w:val="004F68AB"/>
    <w:rsid w:val="005000CF"/>
    <w:rsid w:val="00501056"/>
    <w:rsid w:val="00501D5D"/>
    <w:rsid w:val="00506B88"/>
    <w:rsid w:val="00506BAA"/>
    <w:rsid w:val="00506BDA"/>
    <w:rsid w:val="00510646"/>
    <w:rsid w:val="005113C8"/>
    <w:rsid w:val="00512880"/>
    <w:rsid w:val="0051378A"/>
    <w:rsid w:val="0051438E"/>
    <w:rsid w:val="00514E78"/>
    <w:rsid w:val="005154E5"/>
    <w:rsid w:val="0051605D"/>
    <w:rsid w:val="00521B3C"/>
    <w:rsid w:val="00523034"/>
    <w:rsid w:val="00523B73"/>
    <w:rsid w:val="005256B4"/>
    <w:rsid w:val="00526780"/>
    <w:rsid w:val="00526923"/>
    <w:rsid w:val="0052743B"/>
    <w:rsid w:val="00527953"/>
    <w:rsid w:val="005279DB"/>
    <w:rsid w:val="00527CC9"/>
    <w:rsid w:val="00531494"/>
    <w:rsid w:val="005323C3"/>
    <w:rsid w:val="00532D52"/>
    <w:rsid w:val="005369C0"/>
    <w:rsid w:val="00541CAF"/>
    <w:rsid w:val="00542510"/>
    <w:rsid w:val="00543AA8"/>
    <w:rsid w:val="005460C9"/>
    <w:rsid w:val="0054655D"/>
    <w:rsid w:val="00546B16"/>
    <w:rsid w:val="0054787A"/>
    <w:rsid w:val="005504AD"/>
    <w:rsid w:val="00552517"/>
    <w:rsid w:val="00554D6A"/>
    <w:rsid w:val="00555D98"/>
    <w:rsid w:val="005569BE"/>
    <w:rsid w:val="00556AFE"/>
    <w:rsid w:val="00557C70"/>
    <w:rsid w:val="00560FDD"/>
    <w:rsid w:val="00561F3B"/>
    <w:rsid w:val="00563049"/>
    <w:rsid w:val="0056375A"/>
    <w:rsid w:val="00563C09"/>
    <w:rsid w:val="00563EF0"/>
    <w:rsid w:val="0056550E"/>
    <w:rsid w:val="0056792A"/>
    <w:rsid w:val="005679EE"/>
    <w:rsid w:val="00570D17"/>
    <w:rsid w:val="0057173F"/>
    <w:rsid w:val="005732F1"/>
    <w:rsid w:val="005742B6"/>
    <w:rsid w:val="005768DE"/>
    <w:rsid w:val="00577EFB"/>
    <w:rsid w:val="00586F1B"/>
    <w:rsid w:val="005873B6"/>
    <w:rsid w:val="00587C04"/>
    <w:rsid w:val="00590236"/>
    <w:rsid w:val="00591D76"/>
    <w:rsid w:val="00591DD0"/>
    <w:rsid w:val="00592E12"/>
    <w:rsid w:val="0059520D"/>
    <w:rsid w:val="005967E1"/>
    <w:rsid w:val="005970D1"/>
    <w:rsid w:val="005A23D6"/>
    <w:rsid w:val="005A25F0"/>
    <w:rsid w:val="005A2873"/>
    <w:rsid w:val="005A4DC6"/>
    <w:rsid w:val="005A7BC1"/>
    <w:rsid w:val="005B099C"/>
    <w:rsid w:val="005B22F8"/>
    <w:rsid w:val="005B41AC"/>
    <w:rsid w:val="005B4E7C"/>
    <w:rsid w:val="005C05AD"/>
    <w:rsid w:val="005C05F9"/>
    <w:rsid w:val="005C0785"/>
    <w:rsid w:val="005C1205"/>
    <w:rsid w:val="005C2111"/>
    <w:rsid w:val="005C246B"/>
    <w:rsid w:val="005C3947"/>
    <w:rsid w:val="005C4294"/>
    <w:rsid w:val="005C5D33"/>
    <w:rsid w:val="005C5DE0"/>
    <w:rsid w:val="005C5F25"/>
    <w:rsid w:val="005C6975"/>
    <w:rsid w:val="005D127B"/>
    <w:rsid w:val="005D1824"/>
    <w:rsid w:val="005D1C55"/>
    <w:rsid w:val="005D20D7"/>
    <w:rsid w:val="005D5023"/>
    <w:rsid w:val="005D5A84"/>
    <w:rsid w:val="005D67F6"/>
    <w:rsid w:val="005D7346"/>
    <w:rsid w:val="005D7366"/>
    <w:rsid w:val="005D7D24"/>
    <w:rsid w:val="005E2296"/>
    <w:rsid w:val="005E281C"/>
    <w:rsid w:val="005E30E1"/>
    <w:rsid w:val="005E3DA6"/>
    <w:rsid w:val="005E4473"/>
    <w:rsid w:val="005E6FF2"/>
    <w:rsid w:val="005F45D2"/>
    <w:rsid w:val="005F562D"/>
    <w:rsid w:val="005F58AD"/>
    <w:rsid w:val="005F6E47"/>
    <w:rsid w:val="005F729A"/>
    <w:rsid w:val="006000EA"/>
    <w:rsid w:val="006014D8"/>
    <w:rsid w:val="0060177C"/>
    <w:rsid w:val="00601B65"/>
    <w:rsid w:val="006021DE"/>
    <w:rsid w:val="00603510"/>
    <w:rsid w:val="0060374D"/>
    <w:rsid w:val="006038AD"/>
    <w:rsid w:val="00604A29"/>
    <w:rsid w:val="00605064"/>
    <w:rsid w:val="00606A50"/>
    <w:rsid w:val="00607556"/>
    <w:rsid w:val="00607E36"/>
    <w:rsid w:val="00610985"/>
    <w:rsid w:val="006126E8"/>
    <w:rsid w:val="00613BC3"/>
    <w:rsid w:val="00614946"/>
    <w:rsid w:val="00614E12"/>
    <w:rsid w:val="0061766D"/>
    <w:rsid w:val="00620894"/>
    <w:rsid w:val="00620983"/>
    <w:rsid w:val="0062109B"/>
    <w:rsid w:val="0062228D"/>
    <w:rsid w:val="00622C32"/>
    <w:rsid w:val="00622DAA"/>
    <w:rsid w:val="00622F97"/>
    <w:rsid w:val="00624562"/>
    <w:rsid w:val="006248B3"/>
    <w:rsid w:val="00625F4A"/>
    <w:rsid w:val="00625FCD"/>
    <w:rsid w:val="00630748"/>
    <w:rsid w:val="006312CE"/>
    <w:rsid w:val="006329D5"/>
    <w:rsid w:val="00632C84"/>
    <w:rsid w:val="00633E83"/>
    <w:rsid w:val="0063495F"/>
    <w:rsid w:val="0063609C"/>
    <w:rsid w:val="00636A85"/>
    <w:rsid w:val="00637C21"/>
    <w:rsid w:val="00641364"/>
    <w:rsid w:val="006441AD"/>
    <w:rsid w:val="00644DF2"/>
    <w:rsid w:val="006454C2"/>
    <w:rsid w:val="006459E8"/>
    <w:rsid w:val="00645E28"/>
    <w:rsid w:val="00646697"/>
    <w:rsid w:val="0064684C"/>
    <w:rsid w:val="00646B4B"/>
    <w:rsid w:val="00646DCB"/>
    <w:rsid w:val="00646F68"/>
    <w:rsid w:val="00647828"/>
    <w:rsid w:val="00651416"/>
    <w:rsid w:val="00651E01"/>
    <w:rsid w:val="0065235F"/>
    <w:rsid w:val="0065254A"/>
    <w:rsid w:val="00652813"/>
    <w:rsid w:val="006546C4"/>
    <w:rsid w:val="006564FA"/>
    <w:rsid w:val="0065767E"/>
    <w:rsid w:val="0065781E"/>
    <w:rsid w:val="00657C7C"/>
    <w:rsid w:val="00657FFD"/>
    <w:rsid w:val="00660C4A"/>
    <w:rsid w:val="0066288A"/>
    <w:rsid w:val="0066317E"/>
    <w:rsid w:val="006635B9"/>
    <w:rsid w:val="00663EE8"/>
    <w:rsid w:val="00664E02"/>
    <w:rsid w:val="00665D15"/>
    <w:rsid w:val="00665D33"/>
    <w:rsid w:val="006660DF"/>
    <w:rsid w:val="00666DBE"/>
    <w:rsid w:val="00671B60"/>
    <w:rsid w:val="00671CBA"/>
    <w:rsid w:val="00672708"/>
    <w:rsid w:val="00672AAD"/>
    <w:rsid w:val="0067517A"/>
    <w:rsid w:val="006759EA"/>
    <w:rsid w:val="006762DD"/>
    <w:rsid w:val="0067656E"/>
    <w:rsid w:val="0067687F"/>
    <w:rsid w:val="00676CC7"/>
    <w:rsid w:val="00677130"/>
    <w:rsid w:val="006779F8"/>
    <w:rsid w:val="00681E39"/>
    <w:rsid w:val="00682D0D"/>
    <w:rsid w:val="00683A69"/>
    <w:rsid w:val="00685408"/>
    <w:rsid w:val="006856FD"/>
    <w:rsid w:val="00686944"/>
    <w:rsid w:val="00687342"/>
    <w:rsid w:val="0068746E"/>
    <w:rsid w:val="0068782D"/>
    <w:rsid w:val="00687E64"/>
    <w:rsid w:val="00690030"/>
    <w:rsid w:val="00691830"/>
    <w:rsid w:val="00691FBF"/>
    <w:rsid w:val="00692851"/>
    <w:rsid w:val="00693A9E"/>
    <w:rsid w:val="00694AF5"/>
    <w:rsid w:val="00695DB0"/>
    <w:rsid w:val="0069675D"/>
    <w:rsid w:val="006A05ED"/>
    <w:rsid w:val="006A1E62"/>
    <w:rsid w:val="006A2572"/>
    <w:rsid w:val="006A3CB6"/>
    <w:rsid w:val="006A5393"/>
    <w:rsid w:val="006A7107"/>
    <w:rsid w:val="006A7C38"/>
    <w:rsid w:val="006B0A01"/>
    <w:rsid w:val="006B0A25"/>
    <w:rsid w:val="006B4CF8"/>
    <w:rsid w:val="006B6376"/>
    <w:rsid w:val="006B65E5"/>
    <w:rsid w:val="006B6888"/>
    <w:rsid w:val="006B7868"/>
    <w:rsid w:val="006B7BEB"/>
    <w:rsid w:val="006C0189"/>
    <w:rsid w:val="006C0FA5"/>
    <w:rsid w:val="006C1035"/>
    <w:rsid w:val="006C1A9A"/>
    <w:rsid w:val="006C387D"/>
    <w:rsid w:val="006C4D50"/>
    <w:rsid w:val="006C4E22"/>
    <w:rsid w:val="006C6506"/>
    <w:rsid w:val="006C6DD5"/>
    <w:rsid w:val="006D01B9"/>
    <w:rsid w:val="006D0348"/>
    <w:rsid w:val="006D2138"/>
    <w:rsid w:val="006D2254"/>
    <w:rsid w:val="006D260D"/>
    <w:rsid w:val="006D3B5F"/>
    <w:rsid w:val="006D3CDE"/>
    <w:rsid w:val="006D5142"/>
    <w:rsid w:val="006D5C0A"/>
    <w:rsid w:val="006D5E2B"/>
    <w:rsid w:val="006D7734"/>
    <w:rsid w:val="006D7F96"/>
    <w:rsid w:val="006E03AE"/>
    <w:rsid w:val="006E0401"/>
    <w:rsid w:val="006E0FB3"/>
    <w:rsid w:val="006E1767"/>
    <w:rsid w:val="006E3373"/>
    <w:rsid w:val="006E3D86"/>
    <w:rsid w:val="006E43CB"/>
    <w:rsid w:val="006E4A2C"/>
    <w:rsid w:val="006E6891"/>
    <w:rsid w:val="006F052B"/>
    <w:rsid w:val="006F1178"/>
    <w:rsid w:val="006F1F64"/>
    <w:rsid w:val="006F5BB4"/>
    <w:rsid w:val="006F5D2E"/>
    <w:rsid w:val="006F6F6B"/>
    <w:rsid w:val="006F738E"/>
    <w:rsid w:val="00702147"/>
    <w:rsid w:val="007037D5"/>
    <w:rsid w:val="007044B3"/>
    <w:rsid w:val="00705294"/>
    <w:rsid w:val="00706720"/>
    <w:rsid w:val="0070729D"/>
    <w:rsid w:val="0070776D"/>
    <w:rsid w:val="007111B2"/>
    <w:rsid w:val="00711F38"/>
    <w:rsid w:val="00714298"/>
    <w:rsid w:val="00716235"/>
    <w:rsid w:val="00716423"/>
    <w:rsid w:val="00716762"/>
    <w:rsid w:val="00717915"/>
    <w:rsid w:val="00720A36"/>
    <w:rsid w:val="0072195D"/>
    <w:rsid w:val="007227B6"/>
    <w:rsid w:val="00724731"/>
    <w:rsid w:val="00724D9C"/>
    <w:rsid w:val="00724E00"/>
    <w:rsid w:val="00724EA3"/>
    <w:rsid w:val="0073154A"/>
    <w:rsid w:val="00732FAA"/>
    <w:rsid w:val="007330F1"/>
    <w:rsid w:val="00733290"/>
    <w:rsid w:val="00733BE0"/>
    <w:rsid w:val="0073502A"/>
    <w:rsid w:val="007371BC"/>
    <w:rsid w:val="00737B35"/>
    <w:rsid w:val="00741C4D"/>
    <w:rsid w:val="007425C6"/>
    <w:rsid w:val="00742FDD"/>
    <w:rsid w:val="00743926"/>
    <w:rsid w:val="00744D01"/>
    <w:rsid w:val="00745F3E"/>
    <w:rsid w:val="007473F9"/>
    <w:rsid w:val="007503B4"/>
    <w:rsid w:val="007511B8"/>
    <w:rsid w:val="00751C86"/>
    <w:rsid w:val="00752C71"/>
    <w:rsid w:val="00753E0C"/>
    <w:rsid w:val="00753EB4"/>
    <w:rsid w:val="0075494B"/>
    <w:rsid w:val="00754CEC"/>
    <w:rsid w:val="007557BD"/>
    <w:rsid w:val="00756916"/>
    <w:rsid w:val="00757F76"/>
    <w:rsid w:val="0075E52E"/>
    <w:rsid w:val="0076035D"/>
    <w:rsid w:val="0076066D"/>
    <w:rsid w:val="00760BEF"/>
    <w:rsid w:val="00761CB5"/>
    <w:rsid w:val="00761E5B"/>
    <w:rsid w:val="007642AE"/>
    <w:rsid w:val="00764E94"/>
    <w:rsid w:val="007650CA"/>
    <w:rsid w:val="007650F4"/>
    <w:rsid w:val="007654A8"/>
    <w:rsid w:val="00766668"/>
    <w:rsid w:val="00770CA5"/>
    <w:rsid w:val="007745A1"/>
    <w:rsid w:val="00775C0F"/>
    <w:rsid w:val="00775E3E"/>
    <w:rsid w:val="007768C8"/>
    <w:rsid w:val="00777E83"/>
    <w:rsid w:val="00780188"/>
    <w:rsid w:val="00783117"/>
    <w:rsid w:val="00783458"/>
    <w:rsid w:val="00783E50"/>
    <w:rsid w:val="00784616"/>
    <w:rsid w:val="00785B89"/>
    <w:rsid w:val="0079178D"/>
    <w:rsid w:val="00792E16"/>
    <w:rsid w:val="0079325F"/>
    <w:rsid w:val="007948A9"/>
    <w:rsid w:val="00794919"/>
    <w:rsid w:val="00796379"/>
    <w:rsid w:val="007A0122"/>
    <w:rsid w:val="007A3CA4"/>
    <w:rsid w:val="007A3F6C"/>
    <w:rsid w:val="007A5671"/>
    <w:rsid w:val="007A5F43"/>
    <w:rsid w:val="007A7906"/>
    <w:rsid w:val="007B2EB9"/>
    <w:rsid w:val="007B3063"/>
    <w:rsid w:val="007B4863"/>
    <w:rsid w:val="007B4886"/>
    <w:rsid w:val="007B7DDF"/>
    <w:rsid w:val="007B7F6B"/>
    <w:rsid w:val="007C10CB"/>
    <w:rsid w:val="007C1F77"/>
    <w:rsid w:val="007C5F44"/>
    <w:rsid w:val="007C71EE"/>
    <w:rsid w:val="007C7660"/>
    <w:rsid w:val="007D1BC8"/>
    <w:rsid w:val="007D3B67"/>
    <w:rsid w:val="007D5C2E"/>
    <w:rsid w:val="007D662A"/>
    <w:rsid w:val="007D6CE5"/>
    <w:rsid w:val="007D6D71"/>
    <w:rsid w:val="007E0FEE"/>
    <w:rsid w:val="007E1740"/>
    <w:rsid w:val="007E2238"/>
    <w:rsid w:val="007E2D75"/>
    <w:rsid w:val="007E30C8"/>
    <w:rsid w:val="007E5234"/>
    <w:rsid w:val="007E68E0"/>
    <w:rsid w:val="007E763A"/>
    <w:rsid w:val="007F1B6D"/>
    <w:rsid w:val="007F25A7"/>
    <w:rsid w:val="007F2CAA"/>
    <w:rsid w:val="007F53C1"/>
    <w:rsid w:val="007F6977"/>
    <w:rsid w:val="007F6C17"/>
    <w:rsid w:val="00802894"/>
    <w:rsid w:val="00805FEF"/>
    <w:rsid w:val="00806CCB"/>
    <w:rsid w:val="00807BB7"/>
    <w:rsid w:val="00811D57"/>
    <w:rsid w:val="008134C4"/>
    <w:rsid w:val="0081392F"/>
    <w:rsid w:val="00813B27"/>
    <w:rsid w:val="00815739"/>
    <w:rsid w:val="00816F16"/>
    <w:rsid w:val="008201B0"/>
    <w:rsid w:val="00822065"/>
    <w:rsid w:val="00822C42"/>
    <w:rsid w:val="00824353"/>
    <w:rsid w:val="00824567"/>
    <w:rsid w:val="00824B1D"/>
    <w:rsid w:val="00825123"/>
    <w:rsid w:val="00825B57"/>
    <w:rsid w:val="00826C59"/>
    <w:rsid w:val="00827A98"/>
    <w:rsid w:val="00830B45"/>
    <w:rsid w:val="00830C5A"/>
    <w:rsid w:val="008327B9"/>
    <w:rsid w:val="00832834"/>
    <w:rsid w:val="008337A6"/>
    <w:rsid w:val="00833E7A"/>
    <w:rsid w:val="00836858"/>
    <w:rsid w:val="00837F6B"/>
    <w:rsid w:val="00841916"/>
    <w:rsid w:val="00842466"/>
    <w:rsid w:val="008447C3"/>
    <w:rsid w:val="00844978"/>
    <w:rsid w:val="00845B01"/>
    <w:rsid w:val="00845C4A"/>
    <w:rsid w:val="00846B32"/>
    <w:rsid w:val="008507A7"/>
    <w:rsid w:val="00850BCF"/>
    <w:rsid w:val="00853D79"/>
    <w:rsid w:val="008548FD"/>
    <w:rsid w:val="00854D28"/>
    <w:rsid w:val="00855240"/>
    <w:rsid w:val="0085637A"/>
    <w:rsid w:val="0085647A"/>
    <w:rsid w:val="00856607"/>
    <w:rsid w:val="0085677E"/>
    <w:rsid w:val="008570DF"/>
    <w:rsid w:val="00857BB9"/>
    <w:rsid w:val="00857CE4"/>
    <w:rsid w:val="008602C4"/>
    <w:rsid w:val="008608C3"/>
    <w:rsid w:val="0086102D"/>
    <w:rsid w:val="00861E48"/>
    <w:rsid w:val="008623E8"/>
    <w:rsid w:val="0086305E"/>
    <w:rsid w:val="008648C9"/>
    <w:rsid w:val="00867FDF"/>
    <w:rsid w:val="008701D8"/>
    <w:rsid w:val="008702E1"/>
    <w:rsid w:val="00871592"/>
    <w:rsid w:val="008716FA"/>
    <w:rsid w:val="00871ABF"/>
    <w:rsid w:val="0087310E"/>
    <w:rsid w:val="008759E1"/>
    <w:rsid w:val="00875E93"/>
    <w:rsid w:val="00877EF7"/>
    <w:rsid w:val="00880DA9"/>
    <w:rsid w:val="00883212"/>
    <w:rsid w:val="00883436"/>
    <w:rsid w:val="00884115"/>
    <w:rsid w:val="00884F99"/>
    <w:rsid w:val="00891C8D"/>
    <w:rsid w:val="00891C9C"/>
    <w:rsid w:val="00895181"/>
    <w:rsid w:val="008965A8"/>
    <w:rsid w:val="0089674D"/>
    <w:rsid w:val="008A06DE"/>
    <w:rsid w:val="008A076F"/>
    <w:rsid w:val="008A0D49"/>
    <w:rsid w:val="008A13A0"/>
    <w:rsid w:val="008A2AC6"/>
    <w:rsid w:val="008A41D2"/>
    <w:rsid w:val="008A57FB"/>
    <w:rsid w:val="008A6F62"/>
    <w:rsid w:val="008B1FE2"/>
    <w:rsid w:val="008B2601"/>
    <w:rsid w:val="008B57C1"/>
    <w:rsid w:val="008B6800"/>
    <w:rsid w:val="008B6A20"/>
    <w:rsid w:val="008C3A3A"/>
    <w:rsid w:val="008C4304"/>
    <w:rsid w:val="008C59E9"/>
    <w:rsid w:val="008C5AEE"/>
    <w:rsid w:val="008C6767"/>
    <w:rsid w:val="008C7029"/>
    <w:rsid w:val="008C7F43"/>
    <w:rsid w:val="008D0C8C"/>
    <w:rsid w:val="008D0DCF"/>
    <w:rsid w:val="008D0E4D"/>
    <w:rsid w:val="008D164B"/>
    <w:rsid w:val="008D2E34"/>
    <w:rsid w:val="008D2FEB"/>
    <w:rsid w:val="008D3711"/>
    <w:rsid w:val="008D4308"/>
    <w:rsid w:val="008D4F9E"/>
    <w:rsid w:val="008D6A29"/>
    <w:rsid w:val="008D7217"/>
    <w:rsid w:val="008E0634"/>
    <w:rsid w:val="008E3020"/>
    <w:rsid w:val="008E3892"/>
    <w:rsid w:val="008E5218"/>
    <w:rsid w:val="008F0F60"/>
    <w:rsid w:val="008F1315"/>
    <w:rsid w:val="008F1ABF"/>
    <w:rsid w:val="008F378D"/>
    <w:rsid w:val="008F5B85"/>
    <w:rsid w:val="008F7257"/>
    <w:rsid w:val="00901518"/>
    <w:rsid w:val="009029A5"/>
    <w:rsid w:val="009034C4"/>
    <w:rsid w:val="00903928"/>
    <w:rsid w:val="00903F25"/>
    <w:rsid w:val="00904078"/>
    <w:rsid w:val="00904B62"/>
    <w:rsid w:val="009109D3"/>
    <w:rsid w:val="00910E6B"/>
    <w:rsid w:val="00911BB7"/>
    <w:rsid w:val="00911CE5"/>
    <w:rsid w:val="0091264C"/>
    <w:rsid w:val="009130F8"/>
    <w:rsid w:val="00913220"/>
    <w:rsid w:val="00913FC9"/>
    <w:rsid w:val="00914022"/>
    <w:rsid w:val="009147D0"/>
    <w:rsid w:val="0091558B"/>
    <w:rsid w:val="009166B0"/>
    <w:rsid w:val="00917C12"/>
    <w:rsid w:val="00920E80"/>
    <w:rsid w:val="00921561"/>
    <w:rsid w:val="009233CA"/>
    <w:rsid w:val="00923535"/>
    <w:rsid w:val="00924037"/>
    <w:rsid w:val="009242B5"/>
    <w:rsid w:val="00926450"/>
    <w:rsid w:val="00927132"/>
    <w:rsid w:val="00927DD6"/>
    <w:rsid w:val="009343CA"/>
    <w:rsid w:val="0093440A"/>
    <w:rsid w:val="0093473F"/>
    <w:rsid w:val="00934BB8"/>
    <w:rsid w:val="00935485"/>
    <w:rsid w:val="00935691"/>
    <w:rsid w:val="00936132"/>
    <w:rsid w:val="009366E4"/>
    <w:rsid w:val="00940B8D"/>
    <w:rsid w:val="0094159B"/>
    <w:rsid w:val="00941988"/>
    <w:rsid w:val="0094221F"/>
    <w:rsid w:val="00943EDF"/>
    <w:rsid w:val="009440B2"/>
    <w:rsid w:val="00944C1A"/>
    <w:rsid w:val="009453C6"/>
    <w:rsid w:val="00945934"/>
    <w:rsid w:val="00945AF8"/>
    <w:rsid w:val="00945D90"/>
    <w:rsid w:val="00951A79"/>
    <w:rsid w:val="009534C1"/>
    <w:rsid w:val="00953831"/>
    <w:rsid w:val="00954759"/>
    <w:rsid w:val="009550D6"/>
    <w:rsid w:val="009555C3"/>
    <w:rsid w:val="00955B15"/>
    <w:rsid w:val="00955BE7"/>
    <w:rsid w:val="00955CB5"/>
    <w:rsid w:val="00957997"/>
    <w:rsid w:val="00957A16"/>
    <w:rsid w:val="0095FDF7"/>
    <w:rsid w:val="00961CC3"/>
    <w:rsid w:val="009620F5"/>
    <w:rsid w:val="00963ADE"/>
    <w:rsid w:val="00964866"/>
    <w:rsid w:val="00964E1E"/>
    <w:rsid w:val="00965411"/>
    <w:rsid w:val="00965DEE"/>
    <w:rsid w:val="00966960"/>
    <w:rsid w:val="00966DB8"/>
    <w:rsid w:val="009677EB"/>
    <w:rsid w:val="00971E4A"/>
    <w:rsid w:val="0097272C"/>
    <w:rsid w:val="00972DF6"/>
    <w:rsid w:val="00974868"/>
    <w:rsid w:val="00975C1E"/>
    <w:rsid w:val="00976966"/>
    <w:rsid w:val="009825A9"/>
    <w:rsid w:val="009828E7"/>
    <w:rsid w:val="009830DB"/>
    <w:rsid w:val="0098330F"/>
    <w:rsid w:val="009833C1"/>
    <w:rsid w:val="00984FED"/>
    <w:rsid w:val="00985DEF"/>
    <w:rsid w:val="00986356"/>
    <w:rsid w:val="009869B5"/>
    <w:rsid w:val="00987320"/>
    <w:rsid w:val="00987F32"/>
    <w:rsid w:val="00990218"/>
    <w:rsid w:val="00990295"/>
    <w:rsid w:val="009910FF"/>
    <w:rsid w:val="009920D7"/>
    <w:rsid w:val="00992667"/>
    <w:rsid w:val="00993CCA"/>
    <w:rsid w:val="00995BEE"/>
    <w:rsid w:val="00996606"/>
    <w:rsid w:val="009A0F52"/>
    <w:rsid w:val="009A1025"/>
    <w:rsid w:val="009A1B48"/>
    <w:rsid w:val="009A2F08"/>
    <w:rsid w:val="009A2FD7"/>
    <w:rsid w:val="009A34A2"/>
    <w:rsid w:val="009A682C"/>
    <w:rsid w:val="009B0807"/>
    <w:rsid w:val="009B273D"/>
    <w:rsid w:val="009B2D7D"/>
    <w:rsid w:val="009B4B22"/>
    <w:rsid w:val="009B5A89"/>
    <w:rsid w:val="009B65F8"/>
    <w:rsid w:val="009B7DF7"/>
    <w:rsid w:val="009C1E7D"/>
    <w:rsid w:val="009C2BB7"/>
    <w:rsid w:val="009C2D4C"/>
    <w:rsid w:val="009C2F5C"/>
    <w:rsid w:val="009C4046"/>
    <w:rsid w:val="009C55E1"/>
    <w:rsid w:val="009C706D"/>
    <w:rsid w:val="009C735E"/>
    <w:rsid w:val="009C761D"/>
    <w:rsid w:val="009D2781"/>
    <w:rsid w:val="009D309A"/>
    <w:rsid w:val="009D433F"/>
    <w:rsid w:val="009D4CED"/>
    <w:rsid w:val="009D62AE"/>
    <w:rsid w:val="009D6EA5"/>
    <w:rsid w:val="009D7F24"/>
    <w:rsid w:val="009E1676"/>
    <w:rsid w:val="009E1A31"/>
    <w:rsid w:val="009E27E1"/>
    <w:rsid w:val="009E2AA1"/>
    <w:rsid w:val="009E3A17"/>
    <w:rsid w:val="009E5535"/>
    <w:rsid w:val="009E5899"/>
    <w:rsid w:val="009F24AD"/>
    <w:rsid w:val="009F2D77"/>
    <w:rsid w:val="009F3572"/>
    <w:rsid w:val="009F3A53"/>
    <w:rsid w:val="009F3F39"/>
    <w:rsid w:val="009F6D4D"/>
    <w:rsid w:val="009F75F0"/>
    <w:rsid w:val="009F7BD2"/>
    <w:rsid w:val="009F7D85"/>
    <w:rsid w:val="00A00358"/>
    <w:rsid w:val="00A00A44"/>
    <w:rsid w:val="00A02ABA"/>
    <w:rsid w:val="00A041FA"/>
    <w:rsid w:val="00A0477E"/>
    <w:rsid w:val="00A04844"/>
    <w:rsid w:val="00A050E3"/>
    <w:rsid w:val="00A0662D"/>
    <w:rsid w:val="00A0775D"/>
    <w:rsid w:val="00A07795"/>
    <w:rsid w:val="00A07B25"/>
    <w:rsid w:val="00A11DAA"/>
    <w:rsid w:val="00A1247C"/>
    <w:rsid w:val="00A140F9"/>
    <w:rsid w:val="00A144B5"/>
    <w:rsid w:val="00A14A53"/>
    <w:rsid w:val="00A155C3"/>
    <w:rsid w:val="00A15DC1"/>
    <w:rsid w:val="00A17746"/>
    <w:rsid w:val="00A20A2A"/>
    <w:rsid w:val="00A22108"/>
    <w:rsid w:val="00A237F3"/>
    <w:rsid w:val="00A24112"/>
    <w:rsid w:val="00A24695"/>
    <w:rsid w:val="00A248F1"/>
    <w:rsid w:val="00A2725A"/>
    <w:rsid w:val="00A30502"/>
    <w:rsid w:val="00A3249A"/>
    <w:rsid w:val="00A324E4"/>
    <w:rsid w:val="00A33D44"/>
    <w:rsid w:val="00A34683"/>
    <w:rsid w:val="00A36F52"/>
    <w:rsid w:val="00A37DA9"/>
    <w:rsid w:val="00A4046B"/>
    <w:rsid w:val="00A41DBB"/>
    <w:rsid w:val="00A4446A"/>
    <w:rsid w:val="00A44DBE"/>
    <w:rsid w:val="00A45AD0"/>
    <w:rsid w:val="00A5070A"/>
    <w:rsid w:val="00A51252"/>
    <w:rsid w:val="00A51AEE"/>
    <w:rsid w:val="00A52673"/>
    <w:rsid w:val="00A527B4"/>
    <w:rsid w:val="00A527EC"/>
    <w:rsid w:val="00A5531B"/>
    <w:rsid w:val="00A5550C"/>
    <w:rsid w:val="00A56029"/>
    <w:rsid w:val="00A56237"/>
    <w:rsid w:val="00A56255"/>
    <w:rsid w:val="00A57876"/>
    <w:rsid w:val="00A57FFE"/>
    <w:rsid w:val="00A62A25"/>
    <w:rsid w:val="00A6329B"/>
    <w:rsid w:val="00A63FD6"/>
    <w:rsid w:val="00A64F35"/>
    <w:rsid w:val="00A67435"/>
    <w:rsid w:val="00A6768D"/>
    <w:rsid w:val="00A67A5F"/>
    <w:rsid w:val="00A705D5"/>
    <w:rsid w:val="00A705E0"/>
    <w:rsid w:val="00A70939"/>
    <w:rsid w:val="00A73953"/>
    <w:rsid w:val="00A73EAE"/>
    <w:rsid w:val="00A76D1B"/>
    <w:rsid w:val="00A8074C"/>
    <w:rsid w:val="00A80BB6"/>
    <w:rsid w:val="00A80D9F"/>
    <w:rsid w:val="00A83744"/>
    <w:rsid w:val="00A83CD3"/>
    <w:rsid w:val="00A84D58"/>
    <w:rsid w:val="00A853A7"/>
    <w:rsid w:val="00A86135"/>
    <w:rsid w:val="00A86AEC"/>
    <w:rsid w:val="00A87E20"/>
    <w:rsid w:val="00A90812"/>
    <w:rsid w:val="00A91939"/>
    <w:rsid w:val="00A92481"/>
    <w:rsid w:val="00A92E17"/>
    <w:rsid w:val="00A9337B"/>
    <w:rsid w:val="00A94EEF"/>
    <w:rsid w:val="00AA2F82"/>
    <w:rsid w:val="00AA328F"/>
    <w:rsid w:val="00AA43FD"/>
    <w:rsid w:val="00AA67F8"/>
    <w:rsid w:val="00AA6934"/>
    <w:rsid w:val="00AA6A68"/>
    <w:rsid w:val="00AB1E8B"/>
    <w:rsid w:val="00AB3974"/>
    <w:rsid w:val="00AB4860"/>
    <w:rsid w:val="00AB5120"/>
    <w:rsid w:val="00AB7D9F"/>
    <w:rsid w:val="00AC1134"/>
    <w:rsid w:val="00AC2644"/>
    <w:rsid w:val="00AC276F"/>
    <w:rsid w:val="00AC437A"/>
    <w:rsid w:val="00AC5E3A"/>
    <w:rsid w:val="00AD0841"/>
    <w:rsid w:val="00AD3081"/>
    <w:rsid w:val="00AD3325"/>
    <w:rsid w:val="00AD618A"/>
    <w:rsid w:val="00AD6324"/>
    <w:rsid w:val="00AD7221"/>
    <w:rsid w:val="00AE29C4"/>
    <w:rsid w:val="00AE2A40"/>
    <w:rsid w:val="00AE4004"/>
    <w:rsid w:val="00AF000C"/>
    <w:rsid w:val="00AF0AFF"/>
    <w:rsid w:val="00AF0F14"/>
    <w:rsid w:val="00AF4C42"/>
    <w:rsid w:val="00AF6313"/>
    <w:rsid w:val="00AF6A82"/>
    <w:rsid w:val="00AF6F67"/>
    <w:rsid w:val="00AF7721"/>
    <w:rsid w:val="00B000FC"/>
    <w:rsid w:val="00B00321"/>
    <w:rsid w:val="00B020E8"/>
    <w:rsid w:val="00B04923"/>
    <w:rsid w:val="00B049BA"/>
    <w:rsid w:val="00B05277"/>
    <w:rsid w:val="00B0677C"/>
    <w:rsid w:val="00B06EAA"/>
    <w:rsid w:val="00B06EF6"/>
    <w:rsid w:val="00B07851"/>
    <w:rsid w:val="00B10727"/>
    <w:rsid w:val="00B10F04"/>
    <w:rsid w:val="00B116FD"/>
    <w:rsid w:val="00B11C8C"/>
    <w:rsid w:val="00B1247A"/>
    <w:rsid w:val="00B12C2C"/>
    <w:rsid w:val="00B13F02"/>
    <w:rsid w:val="00B1437F"/>
    <w:rsid w:val="00B14A40"/>
    <w:rsid w:val="00B1548B"/>
    <w:rsid w:val="00B20048"/>
    <w:rsid w:val="00B2007D"/>
    <w:rsid w:val="00B204ED"/>
    <w:rsid w:val="00B20EA4"/>
    <w:rsid w:val="00B219C2"/>
    <w:rsid w:val="00B26343"/>
    <w:rsid w:val="00B27F97"/>
    <w:rsid w:val="00B3134C"/>
    <w:rsid w:val="00B31ACF"/>
    <w:rsid w:val="00B31C5D"/>
    <w:rsid w:val="00B3389A"/>
    <w:rsid w:val="00B35324"/>
    <w:rsid w:val="00B35703"/>
    <w:rsid w:val="00B35E70"/>
    <w:rsid w:val="00B3778D"/>
    <w:rsid w:val="00B37BA2"/>
    <w:rsid w:val="00B37E14"/>
    <w:rsid w:val="00B404D7"/>
    <w:rsid w:val="00B41D86"/>
    <w:rsid w:val="00B4235C"/>
    <w:rsid w:val="00B4295A"/>
    <w:rsid w:val="00B438B7"/>
    <w:rsid w:val="00B43A59"/>
    <w:rsid w:val="00B46685"/>
    <w:rsid w:val="00B47070"/>
    <w:rsid w:val="00B47762"/>
    <w:rsid w:val="00B47E56"/>
    <w:rsid w:val="00B47E5B"/>
    <w:rsid w:val="00B500F1"/>
    <w:rsid w:val="00B5052C"/>
    <w:rsid w:val="00B51D75"/>
    <w:rsid w:val="00B52A92"/>
    <w:rsid w:val="00B53145"/>
    <w:rsid w:val="00B54385"/>
    <w:rsid w:val="00B54C43"/>
    <w:rsid w:val="00B55875"/>
    <w:rsid w:val="00B563F8"/>
    <w:rsid w:val="00B568C7"/>
    <w:rsid w:val="00B56A83"/>
    <w:rsid w:val="00B56B95"/>
    <w:rsid w:val="00B56E5C"/>
    <w:rsid w:val="00B612C9"/>
    <w:rsid w:val="00B6271C"/>
    <w:rsid w:val="00B62BC7"/>
    <w:rsid w:val="00B62C35"/>
    <w:rsid w:val="00B62D6D"/>
    <w:rsid w:val="00B63040"/>
    <w:rsid w:val="00B630DC"/>
    <w:rsid w:val="00B6588F"/>
    <w:rsid w:val="00B66BE0"/>
    <w:rsid w:val="00B6796F"/>
    <w:rsid w:val="00B67C77"/>
    <w:rsid w:val="00B7038A"/>
    <w:rsid w:val="00B70F42"/>
    <w:rsid w:val="00B731C9"/>
    <w:rsid w:val="00B73260"/>
    <w:rsid w:val="00B74E60"/>
    <w:rsid w:val="00B762A1"/>
    <w:rsid w:val="00B76F1E"/>
    <w:rsid w:val="00B770E4"/>
    <w:rsid w:val="00B77E92"/>
    <w:rsid w:val="00B81584"/>
    <w:rsid w:val="00B81A3E"/>
    <w:rsid w:val="00B82DD5"/>
    <w:rsid w:val="00B83457"/>
    <w:rsid w:val="00B838A3"/>
    <w:rsid w:val="00B847C4"/>
    <w:rsid w:val="00B85B48"/>
    <w:rsid w:val="00B86EAC"/>
    <w:rsid w:val="00B87691"/>
    <w:rsid w:val="00B8B10E"/>
    <w:rsid w:val="00B902B9"/>
    <w:rsid w:val="00B907E9"/>
    <w:rsid w:val="00B90C8B"/>
    <w:rsid w:val="00B913F8"/>
    <w:rsid w:val="00B92DCC"/>
    <w:rsid w:val="00B93032"/>
    <w:rsid w:val="00B94188"/>
    <w:rsid w:val="00B948D1"/>
    <w:rsid w:val="00B95AB6"/>
    <w:rsid w:val="00B961A6"/>
    <w:rsid w:val="00B972FD"/>
    <w:rsid w:val="00B979FB"/>
    <w:rsid w:val="00BA01BE"/>
    <w:rsid w:val="00BA071F"/>
    <w:rsid w:val="00BA0B43"/>
    <w:rsid w:val="00BA1A4A"/>
    <w:rsid w:val="00BA291B"/>
    <w:rsid w:val="00BA3989"/>
    <w:rsid w:val="00BA4B59"/>
    <w:rsid w:val="00BA569A"/>
    <w:rsid w:val="00BA6787"/>
    <w:rsid w:val="00BA684E"/>
    <w:rsid w:val="00BA6D3C"/>
    <w:rsid w:val="00BA71DF"/>
    <w:rsid w:val="00BB0F3E"/>
    <w:rsid w:val="00BB2BDE"/>
    <w:rsid w:val="00BB4D52"/>
    <w:rsid w:val="00BB56DD"/>
    <w:rsid w:val="00BB6626"/>
    <w:rsid w:val="00BB6BD5"/>
    <w:rsid w:val="00BC0B32"/>
    <w:rsid w:val="00BC2171"/>
    <w:rsid w:val="00BC391A"/>
    <w:rsid w:val="00BC3C9A"/>
    <w:rsid w:val="00BC4D13"/>
    <w:rsid w:val="00BC6888"/>
    <w:rsid w:val="00BC7362"/>
    <w:rsid w:val="00BC7A7E"/>
    <w:rsid w:val="00BD1430"/>
    <w:rsid w:val="00BD4F7B"/>
    <w:rsid w:val="00BD550B"/>
    <w:rsid w:val="00BD5FF0"/>
    <w:rsid w:val="00BD79A3"/>
    <w:rsid w:val="00BD7CB0"/>
    <w:rsid w:val="00BE03AD"/>
    <w:rsid w:val="00BE21E5"/>
    <w:rsid w:val="00BE34FC"/>
    <w:rsid w:val="00BE3679"/>
    <w:rsid w:val="00BE3D71"/>
    <w:rsid w:val="00BE40C2"/>
    <w:rsid w:val="00BE4FB3"/>
    <w:rsid w:val="00BE609D"/>
    <w:rsid w:val="00BE6724"/>
    <w:rsid w:val="00BF260D"/>
    <w:rsid w:val="00BF2D8B"/>
    <w:rsid w:val="00BF42C8"/>
    <w:rsid w:val="00BF42CB"/>
    <w:rsid w:val="00BF4411"/>
    <w:rsid w:val="00BF5490"/>
    <w:rsid w:val="00BF5736"/>
    <w:rsid w:val="00C000F5"/>
    <w:rsid w:val="00C0027F"/>
    <w:rsid w:val="00C004CC"/>
    <w:rsid w:val="00C00623"/>
    <w:rsid w:val="00C0165E"/>
    <w:rsid w:val="00C01F60"/>
    <w:rsid w:val="00C032F9"/>
    <w:rsid w:val="00C042B7"/>
    <w:rsid w:val="00C04570"/>
    <w:rsid w:val="00C05C46"/>
    <w:rsid w:val="00C06E4E"/>
    <w:rsid w:val="00C07FE0"/>
    <w:rsid w:val="00C105E8"/>
    <w:rsid w:val="00C10AE4"/>
    <w:rsid w:val="00C10D36"/>
    <w:rsid w:val="00C12290"/>
    <w:rsid w:val="00C13605"/>
    <w:rsid w:val="00C14D25"/>
    <w:rsid w:val="00C152CA"/>
    <w:rsid w:val="00C1729B"/>
    <w:rsid w:val="00C203FA"/>
    <w:rsid w:val="00C20C1B"/>
    <w:rsid w:val="00C21256"/>
    <w:rsid w:val="00C2198B"/>
    <w:rsid w:val="00C22CF2"/>
    <w:rsid w:val="00C22D18"/>
    <w:rsid w:val="00C2315C"/>
    <w:rsid w:val="00C248E8"/>
    <w:rsid w:val="00C24F7F"/>
    <w:rsid w:val="00C25B0B"/>
    <w:rsid w:val="00C25F45"/>
    <w:rsid w:val="00C30F86"/>
    <w:rsid w:val="00C31484"/>
    <w:rsid w:val="00C31485"/>
    <w:rsid w:val="00C31F34"/>
    <w:rsid w:val="00C331BF"/>
    <w:rsid w:val="00C332C7"/>
    <w:rsid w:val="00C35045"/>
    <w:rsid w:val="00C36C15"/>
    <w:rsid w:val="00C43085"/>
    <w:rsid w:val="00C453A6"/>
    <w:rsid w:val="00C45B19"/>
    <w:rsid w:val="00C474F9"/>
    <w:rsid w:val="00C47E17"/>
    <w:rsid w:val="00C50387"/>
    <w:rsid w:val="00C51292"/>
    <w:rsid w:val="00C51633"/>
    <w:rsid w:val="00C5406C"/>
    <w:rsid w:val="00C551C8"/>
    <w:rsid w:val="00C554AB"/>
    <w:rsid w:val="00C56A66"/>
    <w:rsid w:val="00C60AA6"/>
    <w:rsid w:val="00C61566"/>
    <w:rsid w:val="00C6565A"/>
    <w:rsid w:val="00C665AB"/>
    <w:rsid w:val="00C67629"/>
    <w:rsid w:val="00C711F8"/>
    <w:rsid w:val="00C71464"/>
    <w:rsid w:val="00C71743"/>
    <w:rsid w:val="00C7179B"/>
    <w:rsid w:val="00C717BE"/>
    <w:rsid w:val="00C72135"/>
    <w:rsid w:val="00C7433F"/>
    <w:rsid w:val="00C75037"/>
    <w:rsid w:val="00C754EB"/>
    <w:rsid w:val="00C7604F"/>
    <w:rsid w:val="00C7743C"/>
    <w:rsid w:val="00C80BF3"/>
    <w:rsid w:val="00C80E89"/>
    <w:rsid w:val="00C82D63"/>
    <w:rsid w:val="00C82E2F"/>
    <w:rsid w:val="00C85FFF"/>
    <w:rsid w:val="00C87D32"/>
    <w:rsid w:val="00C90170"/>
    <w:rsid w:val="00C90A49"/>
    <w:rsid w:val="00C9270B"/>
    <w:rsid w:val="00C9302B"/>
    <w:rsid w:val="00C934BC"/>
    <w:rsid w:val="00C93AF5"/>
    <w:rsid w:val="00C9400E"/>
    <w:rsid w:val="00C94B77"/>
    <w:rsid w:val="00C95912"/>
    <w:rsid w:val="00CA0179"/>
    <w:rsid w:val="00CA368D"/>
    <w:rsid w:val="00CA4200"/>
    <w:rsid w:val="00CA4EF7"/>
    <w:rsid w:val="00CA6450"/>
    <w:rsid w:val="00CA6A29"/>
    <w:rsid w:val="00CA6A80"/>
    <w:rsid w:val="00CB042A"/>
    <w:rsid w:val="00CB04C9"/>
    <w:rsid w:val="00CB1EE9"/>
    <w:rsid w:val="00CB242C"/>
    <w:rsid w:val="00CB250F"/>
    <w:rsid w:val="00CB2B1F"/>
    <w:rsid w:val="00CB2D38"/>
    <w:rsid w:val="00CB43F5"/>
    <w:rsid w:val="00CB5F67"/>
    <w:rsid w:val="00CB6199"/>
    <w:rsid w:val="00CB69C3"/>
    <w:rsid w:val="00CB75D9"/>
    <w:rsid w:val="00CC1677"/>
    <w:rsid w:val="00CC1BBC"/>
    <w:rsid w:val="00CC1DB3"/>
    <w:rsid w:val="00CC3F73"/>
    <w:rsid w:val="00CC412A"/>
    <w:rsid w:val="00CC4CCA"/>
    <w:rsid w:val="00CD0C3A"/>
    <w:rsid w:val="00CD0E7F"/>
    <w:rsid w:val="00CD20E0"/>
    <w:rsid w:val="00CD21C4"/>
    <w:rsid w:val="00CD2571"/>
    <w:rsid w:val="00CD2CDE"/>
    <w:rsid w:val="00CD49CB"/>
    <w:rsid w:val="00CD73B9"/>
    <w:rsid w:val="00CE0EA9"/>
    <w:rsid w:val="00CE1829"/>
    <w:rsid w:val="00CE2815"/>
    <w:rsid w:val="00CE4774"/>
    <w:rsid w:val="00CE5154"/>
    <w:rsid w:val="00CE55D3"/>
    <w:rsid w:val="00CE68F9"/>
    <w:rsid w:val="00CE6907"/>
    <w:rsid w:val="00CE69DE"/>
    <w:rsid w:val="00CE7336"/>
    <w:rsid w:val="00CE7600"/>
    <w:rsid w:val="00CF03FA"/>
    <w:rsid w:val="00CF1299"/>
    <w:rsid w:val="00CF1D26"/>
    <w:rsid w:val="00CF22A3"/>
    <w:rsid w:val="00CF27D3"/>
    <w:rsid w:val="00CF3339"/>
    <w:rsid w:val="00CF47AE"/>
    <w:rsid w:val="00CF4F4A"/>
    <w:rsid w:val="00CF6726"/>
    <w:rsid w:val="00CF69AE"/>
    <w:rsid w:val="00CF69C1"/>
    <w:rsid w:val="00D01247"/>
    <w:rsid w:val="00D01719"/>
    <w:rsid w:val="00D028AB"/>
    <w:rsid w:val="00D031C2"/>
    <w:rsid w:val="00D0575B"/>
    <w:rsid w:val="00D05DD7"/>
    <w:rsid w:val="00D05E2C"/>
    <w:rsid w:val="00D064D6"/>
    <w:rsid w:val="00D069FC"/>
    <w:rsid w:val="00D06DB9"/>
    <w:rsid w:val="00D071A5"/>
    <w:rsid w:val="00D121B5"/>
    <w:rsid w:val="00D121DB"/>
    <w:rsid w:val="00D12A34"/>
    <w:rsid w:val="00D13D6C"/>
    <w:rsid w:val="00D1570E"/>
    <w:rsid w:val="00D160E7"/>
    <w:rsid w:val="00D17B5C"/>
    <w:rsid w:val="00D2051C"/>
    <w:rsid w:val="00D22B8E"/>
    <w:rsid w:val="00D23884"/>
    <w:rsid w:val="00D23D7A"/>
    <w:rsid w:val="00D25DD3"/>
    <w:rsid w:val="00D26B13"/>
    <w:rsid w:val="00D30EDF"/>
    <w:rsid w:val="00D3100C"/>
    <w:rsid w:val="00D32508"/>
    <w:rsid w:val="00D336E2"/>
    <w:rsid w:val="00D33A00"/>
    <w:rsid w:val="00D33E36"/>
    <w:rsid w:val="00D343A3"/>
    <w:rsid w:val="00D34A04"/>
    <w:rsid w:val="00D36D8F"/>
    <w:rsid w:val="00D376B2"/>
    <w:rsid w:val="00D40B9F"/>
    <w:rsid w:val="00D416F1"/>
    <w:rsid w:val="00D426C4"/>
    <w:rsid w:val="00D42C68"/>
    <w:rsid w:val="00D43073"/>
    <w:rsid w:val="00D43172"/>
    <w:rsid w:val="00D45207"/>
    <w:rsid w:val="00D459E3"/>
    <w:rsid w:val="00D470A1"/>
    <w:rsid w:val="00D50A84"/>
    <w:rsid w:val="00D52139"/>
    <w:rsid w:val="00D52867"/>
    <w:rsid w:val="00D53081"/>
    <w:rsid w:val="00D56E3A"/>
    <w:rsid w:val="00D6011C"/>
    <w:rsid w:val="00D60120"/>
    <w:rsid w:val="00D60179"/>
    <w:rsid w:val="00D60496"/>
    <w:rsid w:val="00D609C1"/>
    <w:rsid w:val="00D61E7D"/>
    <w:rsid w:val="00D63F8E"/>
    <w:rsid w:val="00D65176"/>
    <w:rsid w:val="00D6529A"/>
    <w:rsid w:val="00D66126"/>
    <w:rsid w:val="00D6786C"/>
    <w:rsid w:val="00D72486"/>
    <w:rsid w:val="00D72BE6"/>
    <w:rsid w:val="00D74514"/>
    <w:rsid w:val="00D749A7"/>
    <w:rsid w:val="00D76A84"/>
    <w:rsid w:val="00D77471"/>
    <w:rsid w:val="00D80862"/>
    <w:rsid w:val="00D818B6"/>
    <w:rsid w:val="00D81FF2"/>
    <w:rsid w:val="00D8378A"/>
    <w:rsid w:val="00D83C3F"/>
    <w:rsid w:val="00D83C67"/>
    <w:rsid w:val="00D8512A"/>
    <w:rsid w:val="00D85207"/>
    <w:rsid w:val="00D859F4"/>
    <w:rsid w:val="00D85AAE"/>
    <w:rsid w:val="00D85C64"/>
    <w:rsid w:val="00D86857"/>
    <w:rsid w:val="00D86B1B"/>
    <w:rsid w:val="00D8781D"/>
    <w:rsid w:val="00D922F2"/>
    <w:rsid w:val="00D92A5B"/>
    <w:rsid w:val="00D9745E"/>
    <w:rsid w:val="00D97C74"/>
    <w:rsid w:val="00DA08D1"/>
    <w:rsid w:val="00DA0A75"/>
    <w:rsid w:val="00DA2CD1"/>
    <w:rsid w:val="00DA5D59"/>
    <w:rsid w:val="00DA6835"/>
    <w:rsid w:val="00DA7AEB"/>
    <w:rsid w:val="00DA7D9C"/>
    <w:rsid w:val="00DB05E6"/>
    <w:rsid w:val="00DB0C69"/>
    <w:rsid w:val="00DB118F"/>
    <w:rsid w:val="00DB13C1"/>
    <w:rsid w:val="00DB1F74"/>
    <w:rsid w:val="00DB24E3"/>
    <w:rsid w:val="00DB2E7B"/>
    <w:rsid w:val="00DB39FE"/>
    <w:rsid w:val="00DB52CE"/>
    <w:rsid w:val="00DB5A88"/>
    <w:rsid w:val="00DB63C0"/>
    <w:rsid w:val="00DB7955"/>
    <w:rsid w:val="00DB79DA"/>
    <w:rsid w:val="00DC207D"/>
    <w:rsid w:val="00DC373D"/>
    <w:rsid w:val="00DC45F1"/>
    <w:rsid w:val="00DC5ED9"/>
    <w:rsid w:val="00DC6B13"/>
    <w:rsid w:val="00DC771D"/>
    <w:rsid w:val="00DC7911"/>
    <w:rsid w:val="00DC7A82"/>
    <w:rsid w:val="00DD05C0"/>
    <w:rsid w:val="00DD1D25"/>
    <w:rsid w:val="00DD2954"/>
    <w:rsid w:val="00DD3032"/>
    <w:rsid w:val="00DD3782"/>
    <w:rsid w:val="00DD52A0"/>
    <w:rsid w:val="00DD719E"/>
    <w:rsid w:val="00DD73A2"/>
    <w:rsid w:val="00DD7C2B"/>
    <w:rsid w:val="00DE1AF1"/>
    <w:rsid w:val="00DE2AF4"/>
    <w:rsid w:val="00DE34F8"/>
    <w:rsid w:val="00DE3F5F"/>
    <w:rsid w:val="00DE73F0"/>
    <w:rsid w:val="00DF08C4"/>
    <w:rsid w:val="00DF3D0E"/>
    <w:rsid w:val="00DF3D67"/>
    <w:rsid w:val="00DF4C87"/>
    <w:rsid w:val="00DF6FFC"/>
    <w:rsid w:val="00E00292"/>
    <w:rsid w:val="00E01392"/>
    <w:rsid w:val="00E021BB"/>
    <w:rsid w:val="00E02FC2"/>
    <w:rsid w:val="00E0315F"/>
    <w:rsid w:val="00E03387"/>
    <w:rsid w:val="00E04921"/>
    <w:rsid w:val="00E0516C"/>
    <w:rsid w:val="00E05784"/>
    <w:rsid w:val="00E062F4"/>
    <w:rsid w:val="00E11A2A"/>
    <w:rsid w:val="00E12364"/>
    <w:rsid w:val="00E148C4"/>
    <w:rsid w:val="00E152FA"/>
    <w:rsid w:val="00E21B51"/>
    <w:rsid w:val="00E266D5"/>
    <w:rsid w:val="00E320B5"/>
    <w:rsid w:val="00E320F9"/>
    <w:rsid w:val="00E32656"/>
    <w:rsid w:val="00E3426E"/>
    <w:rsid w:val="00E342A0"/>
    <w:rsid w:val="00E36282"/>
    <w:rsid w:val="00E37759"/>
    <w:rsid w:val="00E3786A"/>
    <w:rsid w:val="00E37F22"/>
    <w:rsid w:val="00E418A5"/>
    <w:rsid w:val="00E45B13"/>
    <w:rsid w:val="00E45F83"/>
    <w:rsid w:val="00E476B8"/>
    <w:rsid w:val="00E477BB"/>
    <w:rsid w:val="00E50317"/>
    <w:rsid w:val="00E50374"/>
    <w:rsid w:val="00E51BA8"/>
    <w:rsid w:val="00E52DCA"/>
    <w:rsid w:val="00E53D27"/>
    <w:rsid w:val="00E54220"/>
    <w:rsid w:val="00E550F2"/>
    <w:rsid w:val="00E56D3A"/>
    <w:rsid w:val="00E56FB7"/>
    <w:rsid w:val="00E575E9"/>
    <w:rsid w:val="00E57E79"/>
    <w:rsid w:val="00E60444"/>
    <w:rsid w:val="00E60CB8"/>
    <w:rsid w:val="00E60D58"/>
    <w:rsid w:val="00E615CD"/>
    <w:rsid w:val="00E61CE8"/>
    <w:rsid w:val="00E63E2B"/>
    <w:rsid w:val="00E640B0"/>
    <w:rsid w:val="00E65E0C"/>
    <w:rsid w:val="00E67FB6"/>
    <w:rsid w:val="00E713FC"/>
    <w:rsid w:val="00E7237A"/>
    <w:rsid w:val="00E72B5F"/>
    <w:rsid w:val="00E72FE8"/>
    <w:rsid w:val="00E73DAD"/>
    <w:rsid w:val="00E75EFC"/>
    <w:rsid w:val="00E81BA1"/>
    <w:rsid w:val="00E827BD"/>
    <w:rsid w:val="00E8376D"/>
    <w:rsid w:val="00E846A8"/>
    <w:rsid w:val="00E8495B"/>
    <w:rsid w:val="00E8544E"/>
    <w:rsid w:val="00E85EEF"/>
    <w:rsid w:val="00E8630E"/>
    <w:rsid w:val="00E87F3F"/>
    <w:rsid w:val="00E93BE7"/>
    <w:rsid w:val="00E94F44"/>
    <w:rsid w:val="00E95F68"/>
    <w:rsid w:val="00E97432"/>
    <w:rsid w:val="00E97845"/>
    <w:rsid w:val="00E97DE1"/>
    <w:rsid w:val="00EA28BB"/>
    <w:rsid w:val="00EA4CDA"/>
    <w:rsid w:val="00EA5443"/>
    <w:rsid w:val="00EA7207"/>
    <w:rsid w:val="00EB02E6"/>
    <w:rsid w:val="00EB0F63"/>
    <w:rsid w:val="00EB100F"/>
    <w:rsid w:val="00EB2ABC"/>
    <w:rsid w:val="00EB370B"/>
    <w:rsid w:val="00EB38B9"/>
    <w:rsid w:val="00EB4B6F"/>
    <w:rsid w:val="00EB5500"/>
    <w:rsid w:val="00EB5710"/>
    <w:rsid w:val="00EB5A46"/>
    <w:rsid w:val="00EB693C"/>
    <w:rsid w:val="00EB76C3"/>
    <w:rsid w:val="00EB7B64"/>
    <w:rsid w:val="00EC0651"/>
    <w:rsid w:val="00EC3F5F"/>
    <w:rsid w:val="00EC465D"/>
    <w:rsid w:val="00EC49CA"/>
    <w:rsid w:val="00EC6070"/>
    <w:rsid w:val="00EC7BF3"/>
    <w:rsid w:val="00ED00F1"/>
    <w:rsid w:val="00ED345F"/>
    <w:rsid w:val="00ED38C2"/>
    <w:rsid w:val="00ED6E33"/>
    <w:rsid w:val="00EE05BA"/>
    <w:rsid w:val="00EE1CC1"/>
    <w:rsid w:val="00EE37AD"/>
    <w:rsid w:val="00EE3AE9"/>
    <w:rsid w:val="00EE545E"/>
    <w:rsid w:val="00EE6848"/>
    <w:rsid w:val="00EE6D54"/>
    <w:rsid w:val="00EE7F74"/>
    <w:rsid w:val="00EF0BCC"/>
    <w:rsid w:val="00EF0C47"/>
    <w:rsid w:val="00EF2A99"/>
    <w:rsid w:val="00EF44D8"/>
    <w:rsid w:val="00EF4A16"/>
    <w:rsid w:val="00EF5295"/>
    <w:rsid w:val="00F03096"/>
    <w:rsid w:val="00F0323F"/>
    <w:rsid w:val="00F03C38"/>
    <w:rsid w:val="00F04239"/>
    <w:rsid w:val="00F04EDD"/>
    <w:rsid w:val="00F05053"/>
    <w:rsid w:val="00F05965"/>
    <w:rsid w:val="00F05A07"/>
    <w:rsid w:val="00F06821"/>
    <w:rsid w:val="00F0744A"/>
    <w:rsid w:val="00F074AB"/>
    <w:rsid w:val="00F1105A"/>
    <w:rsid w:val="00F110C9"/>
    <w:rsid w:val="00F127C4"/>
    <w:rsid w:val="00F1427C"/>
    <w:rsid w:val="00F15035"/>
    <w:rsid w:val="00F15366"/>
    <w:rsid w:val="00F170F4"/>
    <w:rsid w:val="00F231B1"/>
    <w:rsid w:val="00F23592"/>
    <w:rsid w:val="00F25E93"/>
    <w:rsid w:val="00F25EC6"/>
    <w:rsid w:val="00F270E7"/>
    <w:rsid w:val="00F27623"/>
    <w:rsid w:val="00F308DA"/>
    <w:rsid w:val="00F30D34"/>
    <w:rsid w:val="00F312B2"/>
    <w:rsid w:val="00F325DD"/>
    <w:rsid w:val="00F330A5"/>
    <w:rsid w:val="00F3399C"/>
    <w:rsid w:val="00F340A2"/>
    <w:rsid w:val="00F3428C"/>
    <w:rsid w:val="00F37991"/>
    <w:rsid w:val="00F44EE4"/>
    <w:rsid w:val="00F45F66"/>
    <w:rsid w:val="00F46325"/>
    <w:rsid w:val="00F47341"/>
    <w:rsid w:val="00F475F2"/>
    <w:rsid w:val="00F51EA5"/>
    <w:rsid w:val="00F523AD"/>
    <w:rsid w:val="00F52A1E"/>
    <w:rsid w:val="00F535D2"/>
    <w:rsid w:val="00F53731"/>
    <w:rsid w:val="00F538A4"/>
    <w:rsid w:val="00F53A47"/>
    <w:rsid w:val="00F55C74"/>
    <w:rsid w:val="00F55CC0"/>
    <w:rsid w:val="00F561F0"/>
    <w:rsid w:val="00F566BA"/>
    <w:rsid w:val="00F60A8A"/>
    <w:rsid w:val="00F624F8"/>
    <w:rsid w:val="00F6254D"/>
    <w:rsid w:val="00F660B2"/>
    <w:rsid w:val="00F71F6D"/>
    <w:rsid w:val="00F72008"/>
    <w:rsid w:val="00F7622B"/>
    <w:rsid w:val="00F76C10"/>
    <w:rsid w:val="00F7784B"/>
    <w:rsid w:val="00F77A5C"/>
    <w:rsid w:val="00F828D8"/>
    <w:rsid w:val="00F830DB"/>
    <w:rsid w:val="00F860EA"/>
    <w:rsid w:val="00F921C2"/>
    <w:rsid w:val="00F9290C"/>
    <w:rsid w:val="00F92C5A"/>
    <w:rsid w:val="00F940ED"/>
    <w:rsid w:val="00F970D4"/>
    <w:rsid w:val="00F979F9"/>
    <w:rsid w:val="00FA072C"/>
    <w:rsid w:val="00FA1B86"/>
    <w:rsid w:val="00FA2E86"/>
    <w:rsid w:val="00FA3016"/>
    <w:rsid w:val="00FA3E88"/>
    <w:rsid w:val="00FA4246"/>
    <w:rsid w:val="00FA5001"/>
    <w:rsid w:val="00FA501A"/>
    <w:rsid w:val="00FA684A"/>
    <w:rsid w:val="00FB011D"/>
    <w:rsid w:val="00FB02C4"/>
    <w:rsid w:val="00FB1725"/>
    <w:rsid w:val="00FB1B2C"/>
    <w:rsid w:val="00FB27D9"/>
    <w:rsid w:val="00FB283B"/>
    <w:rsid w:val="00FB34BD"/>
    <w:rsid w:val="00FB3EAA"/>
    <w:rsid w:val="00FB4742"/>
    <w:rsid w:val="00FB4D9E"/>
    <w:rsid w:val="00FB5A89"/>
    <w:rsid w:val="00FB5D42"/>
    <w:rsid w:val="00FB7F0B"/>
    <w:rsid w:val="00FC18EF"/>
    <w:rsid w:val="00FC334B"/>
    <w:rsid w:val="00FC3EB4"/>
    <w:rsid w:val="00FC44C1"/>
    <w:rsid w:val="00FC57AB"/>
    <w:rsid w:val="00FC5AFA"/>
    <w:rsid w:val="00FC76A5"/>
    <w:rsid w:val="00FC7A9C"/>
    <w:rsid w:val="00FD135B"/>
    <w:rsid w:val="00FD1573"/>
    <w:rsid w:val="00FD1703"/>
    <w:rsid w:val="00FD245D"/>
    <w:rsid w:val="00FD2575"/>
    <w:rsid w:val="00FD2FD4"/>
    <w:rsid w:val="00FD32B2"/>
    <w:rsid w:val="00FD5997"/>
    <w:rsid w:val="00FD7485"/>
    <w:rsid w:val="00FD7527"/>
    <w:rsid w:val="00FE4418"/>
    <w:rsid w:val="00FE4C52"/>
    <w:rsid w:val="00FE5234"/>
    <w:rsid w:val="00FE5900"/>
    <w:rsid w:val="00FE7DE5"/>
    <w:rsid w:val="00FF025E"/>
    <w:rsid w:val="00FF083F"/>
    <w:rsid w:val="00FF0ECF"/>
    <w:rsid w:val="00FF123F"/>
    <w:rsid w:val="00FF1429"/>
    <w:rsid w:val="00FF163E"/>
    <w:rsid w:val="00FF2E11"/>
    <w:rsid w:val="00FF38DF"/>
    <w:rsid w:val="00FF38E5"/>
    <w:rsid w:val="00FF3953"/>
    <w:rsid w:val="00FF3F7D"/>
    <w:rsid w:val="00FF41A8"/>
    <w:rsid w:val="00FF5080"/>
    <w:rsid w:val="00FF5790"/>
    <w:rsid w:val="00FF69F1"/>
    <w:rsid w:val="00FF7118"/>
    <w:rsid w:val="01333912"/>
    <w:rsid w:val="015D7E04"/>
    <w:rsid w:val="01F43525"/>
    <w:rsid w:val="021A0AF7"/>
    <w:rsid w:val="0229E0D2"/>
    <w:rsid w:val="02327F36"/>
    <w:rsid w:val="0248342E"/>
    <w:rsid w:val="034281EB"/>
    <w:rsid w:val="03A06E66"/>
    <w:rsid w:val="03AF7E2E"/>
    <w:rsid w:val="04458953"/>
    <w:rsid w:val="04624641"/>
    <w:rsid w:val="04A1E05B"/>
    <w:rsid w:val="04D13AC2"/>
    <w:rsid w:val="04EB3800"/>
    <w:rsid w:val="054FAF45"/>
    <w:rsid w:val="056842C8"/>
    <w:rsid w:val="06612D21"/>
    <w:rsid w:val="068480A8"/>
    <w:rsid w:val="068CC37B"/>
    <w:rsid w:val="06E1991A"/>
    <w:rsid w:val="06F84F48"/>
    <w:rsid w:val="071D9215"/>
    <w:rsid w:val="0732A22E"/>
    <w:rsid w:val="07D11680"/>
    <w:rsid w:val="080324A0"/>
    <w:rsid w:val="08067228"/>
    <w:rsid w:val="0813CC35"/>
    <w:rsid w:val="081505BD"/>
    <w:rsid w:val="087B07AE"/>
    <w:rsid w:val="0894D06E"/>
    <w:rsid w:val="096F065D"/>
    <w:rsid w:val="097A25A9"/>
    <w:rsid w:val="09B84F34"/>
    <w:rsid w:val="09EE4529"/>
    <w:rsid w:val="0A6EA31C"/>
    <w:rsid w:val="0AD038EE"/>
    <w:rsid w:val="0AE032E6"/>
    <w:rsid w:val="0AFC4FA0"/>
    <w:rsid w:val="0B01A960"/>
    <w:rsid w:val="0BCF174C"/>
    <w:rsid w:val="0C0912B7"/>
    <w:rsid w:val="0C929AF3"/>
    <w:rsid w:val="0CDB9CBF"/>
    <w:rsid w:val="0D284C6A"/>
    <w:rsid w:val="0D40CF7F"/>
    <w:rsid w:val="0D57CCCD"/>
    <w:rsid w:val="0D70F4BC"/>
    <w:rsid w:val="0D75AFEF"/>
    <w:rsid w:val="0D885624"/>
    <w:rsid w:val="0E221E13"/>
    <w:rsid w:val="0E3C1A56"/>
    <w:rsid w:val="0E4E9500"/>
    <w:rsid w:val="0ED088AB"/>
    <w:rsid w:val="0F440D78"/>
    <w:rsid w:val="0F8F5D5B"/>
    <w:rsid w:val="0F972383"/>
    <w:rsid w:val="0FFBC65C"/>
    <w:rsid w:val="0FFF598E"/>
    <w:rsid w:val="10102EC3"/>
    <w:rsid w:val="10568773"/>
    <w:rsid w:val="1066D4F9"/>
    <w:rsid w:val="10A8C7C2"/>
    <w:rsid w:val="10BE0D76"/>
    <w:rsid w:val="10F68453"/>
    <w:rsid w:val="1138DCBE"/>
    <w:rsid w:val="1143A437"/>
    <w:rsid w:val="1183C1E6"/>
    <w:rsid w:val="11A21A5B"/>
    <w:rsid w:val="11D33B2A"/>
    <w:rsid w:val="1231BEDD"/>
    <w:rsid w:val="1254A505"/>
    <w:rsid w:val="12570C82"/>
    <w:rsid w:val="12849B1A"/>
    <w:rsid w:val="12F23537"/>
    <w:rsid w:val="137007AA"/>
    <w:rsid w:val="13D983EF"/>
    <w:rsid w:val="14265B92"/>
    <w:rsid w:val="14343D65"/>
    <w:rsid w:val="1499E39A"/>
    <w:rsid w:val="14A6FB24"/>
    <w:rsid w:val="152AF8EB"/>
    <w:rsid w:val="159BC4CE"/>
    <w:rsid w:val="16086B38"/>
    <w:rsid w:val="1633EE8E"/>
    <w:rsid w:val="165DF73F"/>
    <w:rsid w:val="170AB266"/>
    <w:rsid w:val="1735FB36"/>
    <w:rsid w:val="17782506"/>
    <w:rsid w:val="17922BE1"/>
    <w:rsid w:val="179D5406"/>
    <w:rsid w:val="17C1AA4B"/>
    <w:rsid w:val="180AAC17"/>
    <w:rsid w:val="182B2987"/>
    <w:rsid w:val="18C18C53"/>
    <w:rsid w:val="18C76F7F"/>
    <w:rsid w:val="18CA3F7D"/>
    <w:rsid w:val="1917C93D"/>
    <w:rsid w:val="192DD504"/>
    <w:rsid w:val="19362CD5"/>
    <w:rsid w:val="19CC7EF6"/>
    <w:rsid w:val="1A00312C"/>
    <w:rsid w:val="1AC4F878"/>
    <w:rsid w:val="1AD5A5A0"/>
    <w:rsid w:val="1B0B28EF"/>
    <w:rsid w:val="1B2EB8A8"/>
    <w:rsid w:val="1B5EFCD5"/>
    <w:rsid w:val="1B6A7630"/>
    <w:rsid w:val="1BF01CBE"/>
    <w:rsid w:val="1C0C9387"/>
    <w:rsid w:val="1CC28D60"/>
    <w:rsid w:val="1D178C00"/>
    <w:rsid w:val="1D1D79EB"/>
    <w:rsid w:val="1DB2C383"/>
    <w:rsid w:val="1DCBAE77"/>
    <w:rsid w:val="1DD89330"/>
    <w:rsid w:val="1E52B290"/>
    <w:rsid w:val="1EC855DE"/>
    <w:rsid w:val="1F5D95D9"/>
    <w:rsid w:val="2038F9BD"/>
    <w:rsid w:val="20E5EAD6"/>
    <w:rsid w:val="2195F3EB"/>
    <w:rsid w:val="220C5E13"/>
    <w:rsid w:val="228DADBC"/>
    <w:rsid w:val="22F84D1A"/>
    <w:rsid w:val="2317BCD7"/>
    <w:rsid w:val="23424B05"/>
    <w:rsid w:val="235FC562"/>
    <w:rsid w:val="24DF08B7"/>
    <w:rsid w:val="24E32C04"/>
    <w:rsid w:val="25E54ED7"/>
    <w:rsid w:val="25F50E87"/>
    <w:rsid w:val="278D0423"/>
    <w:rsid w:val="2852AE1B"/>
    <w:rsid w:val="289A7039"/>
    <w:rsid w:val="2931C150"/>
    <w:rsid w:val="29912789"/>
    <w:rsid w:val="29B6A15D"/>
    <w:rsid w:val="2A671628"/>
    <w:rsid w:val="2AC49DFC"/>
    <w:rsid w:val="2AF0B7CF"/>
    <w:rsid w:val="2AFAE9CA"/>
    <w:rsid w:val="2BC13ACB"/>
    <w:rsid w:val="2BCF830B"/>
    <w:rsid w:val="2BDDF995"/>
    <w:rsid w:val="2C340853"/>
    <w:rsid w:val="2C7A8746"/>
    <w:rsid w:val="2C9442E5"/>
    <w:rsid w:val="2CE9E44C"/>
    <w:rsid w:val="2CF46507"/>
    <w:rsid w:val="2D0C3A71"/>
    <w:rsid w:val="2D3AEF8D"/>
    <w:rsid w:val="2D571B15"/>
    <w:rsid w:val="2D741748"/>
    <w:rsid w:val="30FDE98B"/>
    <w:rsid w:val="312F4BF9"/>
    <w:rsid w:val="316C7965"/>
    <w:rsid w:val="318352B0"/>
    <w:rsid w:val="31FE2533"/>
    <w:rsid w:val="320D4717"/>
    <w:rsid w:val="323851F8"/>
    <w:rsid w:val="326E860D"/>
    <w:rsid w:val="329D13EB"/>
    <w:rsid w:val="3345B8D1"/>
    <w:rsid w:val="33AB37C8"/>
    <w:rsid w:val="33F67D13"/>
    <w:rsid w:val="34BC783B"/>
    <w:rsid w:val="353B8436"/>
    <w:rsid w:val="353C04FF"/>
    <w:rsid w:val="353EDE35"/>
    <w:rsid w:val="35518D35"/>
    <w:rsid w:val="35A83538"/>
    <w:rsid w:val="3605AE3E"/>
    <w:rsid w:val="3638FE52"/>
    <w:rsid w:val="36BCFE45"/>
    <w:rsid w:val="36C071AA"/>
    <w:rsid w:val="36CD0A2C"/>
    <w:rsid w:val="36D81EE0"/>
    <w:rsid w:val="36F47903"/>
    <w:rsid w:val="377023A2"/>
    <w:rsid w:val="377B11BD"/>
    <w:rsid w:val="383E3AEB"/>
    <w:rsid w:val="389F592C"/>
    <w:rsid w:val="38C9CB2E"/>
    <w:rsid w:val="38F9215F"/>
    <w:rsid w:val="39B1E1F5"/>
    <w:rsid w:val="39BFB3FF"/>
    <w:rsid w:val="39EC0D58"/>
    <w:rsid w:val="3A2298A8"/>
    <w:rsid w:val="3A383435"/>
    <w:rsid w:val="3A555425"/>
    <w:rsid w:val="3A5D7C33"/>
    <w:rsid w:val="3A5E36B3"/>
    <w:rsid w:val="3A968557"/>
    <w:rsid w:val="3B1AB1B9"/>
    <w:rsid w:val="3B210AAD"/>
    <w:rsid w:val="3C137015"/>
    <w:rsid w:val="3C424BE2"/>
    <w:rsid w:val="3CAF5EDD"/>
    <w:rsid w:val="3D66E4F0"/>
    <w:rsid w:val="3DB431B6"/>
    <w:rsid w:val="3DFCB82D"/>
    <w:rsid w:val="3E2982DE"/>
    <w:rsid w:val="3E3D98E7"/>
    <w:rsid w:val="3E5B2BB7"/>
    <w:rsid w:val="3E666AA6"/>
    <w:rsid w:val="3FA79856"/>
    <w:rsid w:val="3FD79969"/>
    <w:rsid w:val="4002DBB0"/>
    <w:rsid w:val="402AC79E"/>
    <w:rsid w:val="4031B80A"/>
    <w:rsid w:val="40C7F329"/>
    <w:rsid w:val="411F53DF"/>
    <w:rsid w:val="4158D5A9"/>
    <w:rsid w:val="416E4D40"/>
    <w:rsid w:val="4180DAFD"/>
    <w:rsid w:val="41DDF9F4"/>
    <w:rsid w:val="420F582C"/>
    <w:rsid w:val="4212E401"/>
    <w:rsid w:val="43D28493"/>
    <w:rsid w:val="4526BD1D"/>
    <w:rsid w:val="45E2FABA"/>
    <w:rsid w:val="45EED486"/>
    <w:rsid w:val="46252054"/>
    <w:rsid w:val="4632FCD5"/>
    <w:rsid w:val="463A6D62"/>
    <w:rsid w:val="46C87733"/>
    <w:rsid w:val="46E58BD6"/>
    <w:rsid w:val="483A3A39"/>
    <w:rsid w:val="484D3B78"/>
    <w:rsid w:val="48624E5B"/>
    <w:rsid w:val="48D2A067"/>
    <w:rsid w:val="493A33C5"/>
    <w:rsid w:val="498E5124"/>
    <w:rsid w:val="49BD150E"/>
    <w:rsid w:val="49CD8697"/>
    <w:rsid w:val="4A036CC3"/>
    <w:rsid w:val="4AEA8109"/>
    <w:rsid w:val="4B043CA8"/>
    <w:rsid w:val="4B084392"/>
    <w:rsid w:val="4B5F60AB"/>
    <w:rsid w:val="4B5FD1E5"/>
    <w:rsid w:val="4B8AB817"/>
    <w:rsid w:val="4B9925CF"/>
    <w:rsid w:val="4C0857B9"/>
    <w:rsid w:val="4C5D4BC1"/>
    <w:rsid w:val="4CB28168"/>
    <w:rsid w:val="4CCE52E1"/>
    <w:rsid w:val="4CDB5440"/>
    <w:rsid w:val="4CE0DD79"/>
    <w:rsid w:val="4DFC4EC3"/>
    <w:rsid w:val="4E36CCCC"/>
    <w:rsid w:val="4E504A07"/>
    <w:rsid w:val="4EE05F03"/>
    <w:rsid w:val="4EFCEAFC"/>
    <w:rsid w:val="4F110FB1"/>
    <w:rsid w:val="4FB7FA25"/>
    <w:rsid w:val="4FC1855E"/>
    <w:rsid w:val="4FF439C4"/>
    <w:rsid w:val="4FF803FD"/>
    <w:rsid w:val="503FBC78"/>
    <w:rsid w:val="51764B4B"/>
    <w:rsid w:val="51B3BA56"/>
    <w:rsid w:val="523E42E7"/>
    <w:rsid w:val="5257E616"/>
    <w:rsid w:val="527EDF82"/>
    <w:rsid w:val="53567B23"/>
    <w:rsid w:val="543FB642"/>
    <w:rsid w:val="54B2B16A"/>
    <w:rsid w:val="54B3BD52"/>
    <w:rsid w:val="55EC349A"/>
    <w:rsid w:val="5647F606"/>
    <w:rsid w:val="56D32949"/>
    <w:rsid w:val="56EFCEA2"/>
    <w:rsid w:val="56F48C63"/>
    <w:rsid w:val="57612E97"/>
    <w:rsid w:val="5774F924"/>
    <w:rsid w:val="57BF3478"/>
    <w:rsid w:val="582A2DE5"/>
    <w:rsid w:val="5887D8C1"/>
    <w:rsid w:val="58A4978B"/>
    <w:rsid w:val="59727F3E"/>
    <w:rsid w:val="5992CE13"/>
    <w:rsid w:val="59D4812E"/>
    <w:rsid w:val="5A0F144C"/>
    <w:rsid w:val="5A271C87"/>
    <w:rsid w:val="5A3F55E1"/>
    <w:rsid w:val="5A683EA5"/>
    <w:rsid w:val="5AF0D655"/>
    <w:rsid w:val="5B3DAB01"/>
    <w:rsid w:val="5B6CDE2A"/>
    <w:rsid w:val="5C606E4C"/>
    <w:rsid w:val="5CE40336"/>
    <w:rsid w:val="5D8A43DA"/>
    <w:rsid w:val="5DDDB319"/>
    <w:rsid w:val="5E2F6783"/>
    <w:rsid w:val="5E3C7475"/>
    <w:rsid w:val="5E787D89"/>
    <w:rsid w:val="5FBB4F05"/>
    <w:rsid w:val="5FD8C0B4"/>
    <w:rsid w:val="6070BF05"/>
    <w:rsid w:val="60DAAEB4"/>
    <w:rsid w:val="60FDF1E6"/>
    <w:rsid w:val="61019AD7"/>
    <w:rsid w:val="610CCBA2"/>
    <w:rsid w:val="6127AB94"/>
    <w:rsid w:val="61C4CDBC"/>
    <w:rsid w:val="621AC563"/>
    <w:rsid w:val="62333523"/>
    <w:rsid w:val="6277AD0A"/>
    <w:rsid w:val="629E7BBB"/>
    <w:rsid w:val="62B5B38D"/>
    <w:rsid w:val="62B8FEEC"/>
    <w:rsid w:val="62C656EC"/>
    <w:rsid w:val="630FFEEE"/>
    <w:rsid w:val="6336C694"/>
    <w:rsid w:val="63BD8D44"/>
    <w:rsid w:val="640C8CFF"/>
    <w:rsid w:val="646F0D01"/>
    <w:rsid w:val="64814E8F"/>
    <w:rsid w:val="64E16619"/>
    <w:rsid w:val="654EF9D4"/>
    <w:rsid w:val="65500F59"/>
    <w:rsid w:val="657C8ECE"/>
    <w:rsid w:val="65C23576"/>
    <w:rsid w:val="65CD6E57"/>
    <w:rsid w:val="65D965BF"/>
    <w:rsid w:val="669F4FB2"/>
    <w:rsid w:val="66A3276D"/>
    <w:rsid w:val="66C5EC0F"/>
    <w:rsid w:val="6708B7EF"/>
    <w:rsid w:val="679802A2"/>
    <w:rsid w:val="67CBFF5E"/>
    <w:rsid w:val="6866199C"/>
    <w:rsid w:val="68944998"/>
    <w:rsid w:val="68A25D41"/>
    <w:rsid w:val="68A5F3AE"/>
    <w:rsid w:val="6918EAC5"/>
    <w:rsid w:val="692D146D"/>
    <w:rsid w:val="69532183"/>
    <w:rsid w:val="69C198ED"/>
    <w:rsid w:val="69DB48F9"/>
    <w:rsid w:val="6A2B8AA8"/>
    <w:rsid w:val="6A815E29"/>
    <w:rsid w:val="6AB4E770"/>
    <w:rsid w:val="6ACFD53A"/>
    <w:rsid w:val="6B3AB637"/>
    <w:rsid w:val="6B51BE90"/>
    <w:rsid w:val="6B869D92"/>
    <w:rsid w:val="6BC84CBA"/>
    <w:rsid w:val="6C6BC885"/>
    <w:rsid w:val="6D3B0636"/>
    <w:rsid w:val="6D7D5648"/>
    <w:rsid w:val="6DA89D2B"/>
    <w:rsid w:val="6DB0197C"/>
    <w:rsid w:val="6DDDAFF4"/>
    <w:rsid w:val="6DFA035B"/>
    <w:rsid w:val="6E9D027A"/>
    <w:rsid w:val="6EAC6072"/>
    <w:rsid w:val="6EBC0477"/>
    <w:rsid w:val="6ED56D78"/>
    <w:rsid w:val="6EEC8DCE"/>
    <w:rsid w:val="6EFB3217"/>
    <w:rsid w:val="6EFF33D4"/>
    <w:rsid w:val="6F07EBD2"/>
    <w:rsid w:val="6FEF6CA2"/>
    <w:rsid w:val="7071C683"/>
    <w:rsid w:val="70AFD450"/>
    <w:rsid w:val="70D45FEB"/>
    <w:rsid w:val="71079CFB"/>
    <w:rsid w:val="7108771C"/>
    <w:rsid w:val="71421C79"/>
    <w:rsid w:val="71A2F786"/>
    <w:rsid w:val="71BF847A"/>
    <w:rsid w:val="720A0E4A"/>
    <w:rsid w:val="720C43F1"/>
    <w:rsid w:val="72A2E3A4"/>
    <w:rsid w:val="72AABC0D"/>
    <w:rsid w:val="73464FCB"/>
    <w:rsid w:val="739E5291"/>
    <w:rsid w:val="73C8511E"/>
    <w:rsid w:val="741C5C0B"/>
    <w:rsid w:val="743095D7"/>
    <w:rsid w:val="74827D12"/>
    <w:rsid w:val="74AD3A55"/>
    <w:rsid w:val="74D3C142"/>
    <w:rsid w:val="74EED745"/>
    <w:rsid w:val="74FBEA99"/>
    <w:rsid w:val="761A0FC5"/>
    <w:rsid w:val="770ECED7"/>
    <w:rsid w:val="7762A7EE"/>
    <w:rsid w:val="7784E8FA"/>
    <w:rsid w:val="77A67A85"/>
    <w:rsid w:val="77B516D8"/>
    <w:rsid w:val="77F38202"/>
    <w:rsid w:val="77F911A8"/>
    <w:rsid w:val="78305CD0"/>
    <w:rsid w:val="785D299E"/>
    <w:rsid w:val="78760E58"/>
    <w:rsid w:val="78A64D50"/>
    <w:rsid w:val="78E5B499"/>
    <w:rsid w:val="79150FFB"/>
    <w:rsid w:val="79DF9A74"/>
    <w:rsid w:val="7A43486B"/>
    <w:rsid w:val="7A91C077"/>
    <w:rsid w:val="7ADFAAA8"/>
    <w:rsid w:val="7B38D501"/>
    <w:rsid w:val="7B7BCF7C"/>
    <w:rsid w:val="7BB3F080"/>
    <w:rsid w:val="7BBA5090"/>
    <w:rsid w:val="7C7A2911"/>
    <w:rsid w:val="7C802C09"/>
    <w:rsid w:val="7C8CE8B1"/>
    <w:rsid w:val="7C947F63"/>
    <w:rsid w:val="7D4540D8"/>
    <w:rsid w:val="7D5619D5"/>
    <w:rsid w:val="7D6A789F"/>
    <w:rsid w:val="7D71DC80"/>
    <w:rsid w:val="7E740F28"/>
    <w:rsid w:val="7EACFB82"/>
    <w:rsid w:val="7EB3703E"/>
    <w:rsid w:val="7F1DB9C3"/>
    <w:rsid w:val="7F596266"/>
    <w:rsid w:val="7F7DA914"/>
    <w:rsid w:val="7FEBB9D3"/>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31BA7"/>
  <w15:chartTrackingRefBased/>
  <w15:docId w15:val="{1AF18129-7D2C-423E-B7A8-AB4F4BF6B6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3145"/>
    <w:pPr>
      <w:widowControl w:val="0"/>
      <w:spacing w:line="240" w:lineRule="atLeast"/>
    </w:pPr>
    <w:rPr>
      <w:rFonts w:ascii="Arial" w:hAnsi="Arial"/>
      <w:sz w:val="22"/>
      <w:lang w:val="en-US" w:eastAsia="en-US"/>
    </w:rPr>
  </w:style>
  <w:style w:type="paragraph" w:styleId="Heading1">
    <w:name w:val="heading 1"/>
    <w:basedOn w:val="Normal"/>
    <w:next w:val="Normal"/>
    <w:link w:val="Heading1Char"/>
    <w:uiPriority w:val="9"/>
    <w:qFormat/>
    <w:pPr>
      <w:keepNext/>
      <w:numPr>
        <w:numId w:val="1"/>
      </w:numPr>
      <w:spacing w:before="120" w:after="60"/>
      <w:outlineLvl w:val="0"/>
    </w:pPr>
    <w:rPr>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link w:val="Heading3Char"/>
    <w:uiPriority w:val="9"/>
    <w:qFormat/>
    <w:pPr>
      <w:numPr>
        <w:ilvl w:val="2"/>
      </w:numPr>
      <w:outlineLvl w:val="2"/>
    </w:pPr>
    <w:rPr>
      <w:b w:val="0"/>
      <w:i/>
      <w:sz w:val="20"/>
    </w:rPr>
  </w:style>
  <w:style w:type="paragraph" w:styleId="Heading4">
    <w:name w:val="heading 4"/>
    <w:basedOn w:val="Heading1"/>
    <w:next w:val="Normal"/>
    <w:link w:val="Heading4Char"/>
    <w:uiPriority w:val="9"/>
    <w:qFormat/>
    <w:pPr>
      <w:numPr>
        <w:ilvl w:val="3"/>
      </w:numPr>
      <w:outlineLvl w:val="3"/>
    </w:pPr>
    <w:rPr>
      <w:b w:val="0"/>
      <w:sz w:val="20"/>
    </w:rPr>
  </w:style>
  <w:style w:type="paragraph" w:styleId="Heading5">
    <w:name w:val="heading 5"/>
    <w:basedOn w:val="Normal"/>
    <w:next w:val="Normal"/>
    <w:link w:val="Heading5Char"/>
    <w:uiPriority w:val="9"/>
    <w:qFormat/>
    <w:pPr>
      <w:numPr>
        <w:ilvl w:val="4"/>
        <w:numId w:val="1"/>
      </w:numPr>
      <w:spacing w:before="240" w:after="60"/>
      <w:outlineLvl w:val="4"/>
    </w:pPr>
  </w:style>
  <w:style w:type="paragraph" w:styleId="Heading6">
    <w:name w:val="heading 6"/>
    <w:basedOn w:val="Normal"/>
    <w:next w:val="Normal"/>
    <w:link w:val="Heading6Char"/>
    <w:uiPriority w:val="9"/>
    <w:qFormat/>
    <w:pPr>
      <w:numPr>
        <w:ilvl w:val="5"/>
        <w:numId w:val="1"/>
      </w:numPr>
      <w:spacing w:before="240" w:after="60"/>
      <w:outlineLvl w:val="5"/>
    </w:pPr>
    <w:rPr>
      <w:i/>
    </w:rPr>
  </w:style>
  <w:style w:type="paragraph" w:styleId="Heading7">
    <w:name w:val="heading 7"/>
    <w:basedOn w:val="Normal"/>
    <w:next w:val="Normal"/>
    <w:link w:val="Heading7Char"/>
    <w:uiPriority w:val="9"/>
    <w:qFormat/>
    <w:pPr>
      <w:numPr>
        <w:ilvl w:val="6"/>
        <w:numId w:val="1"/>
      </w:numPr>
      <w:spacing w:before="240" w:after="60"/>
      <w:outlineLvl w:val="6"/>
    </w:pPr>
  </w:style>
  <w:style w:type="paragraph" w:styleId="Heading8">
    <w:name w:val="heading 8"/>
    <w:basedOn w:val="Normal"/>
    <w:next w:val="Normal"/>
    <w:link w:val="Heading8Char"/>
    <w:uiPriority w:val="9"/>
    <w:qFormat/>
    <w:pPr>
      <w:numPr>
        <w:ilvl w:val="7"/>
        <w:numId w:val="1"/>
      </w:numPr>
      <w:spacing w:before="240" w:after="60"/>
      <w:outlineLvl w:val="7"/>
    </w:pPr>
    <w:rPr>
      <w:i/>
    </w:rPr>
  </w:style>
  <w:style w:type="paragraph" w:styleId="Heading9">
    <w:name w:val="heading 9"/>
    <w:basedOn w:val="Normal"/>
    <w:next w:val="Normal"/>
    <w:link w:val="Heading9Char"/>
    <w:uiPriority w:val="9"/>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b/>
      <w:sz w:val="36"/>
    </w:rPr>
  </w:style>
  <w:style w:type="paragraph" w:styleId="Subtitle">
    <w:name w:val="Subtitle"/>
    <w:basedOn w:val="Normal"/>
    <w:link w:val="SubtitleChar"/>
    <w:uiPriority w:val="11"/>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b/>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pPr>
      <w:spacing w:after="120"/>
      <w:ind w:left="720"/>
    </w:pPr>
    <w:rPr>
      <w:i/>
      <w:color w:val="0000FF"/>
    </w:rPr>
  </w:style>
  <w:style w:type="character" w:styleId="Hyperlink">
    <w:name w:val="Hyperlink"/>
    <w:uiPriority w:val="99"/>
    <w:rPr>
      <w:color w:val="0000FF"/>
      <w:u w:val="single"/>
    </w:rPr>
  </w:style>
  <w:style w:type="character" w:styleId="FollowedHyperlink">
    <w:name w:val="FollowedHyperlink"/>
    <w:rPr>
      <w:color w:val="800080"/>
      <w:u w:val="single"/>
    </w:rPr>
  </w:style>
  <w:style w:type="numbering" w:styleId="NoList1" w:customStyle="1">
    <w:name w:val="No List1"/>
    <w:next w:val="NoList"/>
    <w:uiPriority w:val="99"/>
    <w:semiHidden/>
    <w:unhideWhenUsed/>
    <w:rsid w:val="00482FC8"/>
  </w:style>
  <w:style w:type="character" w:styleId="Heading1Char" w:customStyle="1">
    <w:name w:val="Heading 1 Char"/>
    <w:link w:val="Heading1"/>
    <w:uiPriority w:val="9"/>
    <w:rsid w:val="00482FC8"/>
    <w:rPr>
      <w:rFonts w:ascii="Arial" w:hAnsi="Arial"/>
      <w:b/>
      <w:sz w:val="24"/>
      <w:lang w:val="en-US" w:eastAsia="en-US"/>
    </w:rPr>
  </w:style>
  <w:style w:type="character" w:styleId="Heading2Char" w:customStyle="1">
    <w:name w:val="Heading 2 Char"/>
    <w:link w:val="Heading2"/>
    <w:uiPriority w:val="9"/>
    <w:rsid w:val="00482FC8"/>
    <w:rPr>
      <w:rFonts w:ascii="Arial" w:hAnsi="Arial"/>
      <w:b/>
      <w:lang w:val="en-US" w:eastAsia="en-US"/>
    </w:rPr>
  </w:style>
  <w:style w:type="character" w:styleId="Heading3Char" w:customStyle="1">
    <w:name w:val="Heading 3 Char"/>
    <w:link w:val="Heading3"/>
    <w:uiPriority w:val="9"/>
    <w:rsid w:val="00482FC8"/>
    <w:rPr>
      <w:rFonts w:ascii="Arial" w:hAnsi="Arial"/>
      <w:i/>
      <w:lang w:val="en-US" w:eastAsia="en-US"/>
    </w:rPr>
  </w:style>
  <w:style w:type="character" w:styleId="Heading4Char" w:customStyle="1">
    <w:name w:val="Heading 4 Char"/>
    <w:link w:val="Heading4"/>
    <w:uiPriority w:val="9"/>
    <w:rsid w:val="00482FC8"/>
    <w:rPr>
      <w:rFonts w:ascii="Arial" w:hAnsi="Arial"/>
      <w:lang w:val="en-US" w:eastAsia="en-US"/>
    </w:rPr>
  </w:style>
  <w:style w:type="character" w:styleId="Heading5Char" w:customStyle="1">
    <w:name w:val="Heading 5 Char"/>
    <w:link w:val="Heading5"/>
    <w:uiPriority w:val="9"/>
    <w:rsid w:val="00482FC8"/>
    <w:rPr>
      <w:rFonts w:ascii="Arial" w:hAnsi="Arial"/>
      <w:sz w:val="22"/>
      <w:lang w:val="en-US" w:eastAsia="en-US"/>
    </w:rPr>
  </w:style>
  <w:style w:type="character" w:styleId="Heading6Char" w:customStyle="1">
    <w:name w:val="Heading 6 Char"/>
    <w:link w:val="Heading6"/>
    <w:uiPriority w:val="9"/>
    <w:rsid w:val="00482FC8"/>
    <w:rPr>
      <w:rFonts w:ascii="Arial" w:hAnsi="Arial"/>
      <w:i/>
      <w:sz w:val="22"/>
      <w:lang w:val="en-US" w:eastAsia="en-US"/>
    </w:rPr>
  </w:style>
  <w:style w:type="character" w:styleId="Heading7Char" w:customStyle="1">
    <w:name w:val="Heading 7 Char"/>
    <w:link w:val="Heading7"/>
    <w:uiPriority w:val="9"/>
    <w:rsid w:val="00482FC8"/>
    <w:rPr>
      <w:lang w:val="en-US" w:eastAsia="en-US"/>
    </w:rPr>
  </w:style>
  <w:style w:type="character" w:styleId="Heading8Char" w:customStyle="1">
    <w:name w:val="Heading 8 Char"/>
    <w:link w:val="Heading8"/>
    <w:uiPriority w:val="9"/>
    <w:rsid w:val="00482FC8"/>
    <w:rPr>
      <w:i/>
      <w:lang w:val="en-US" w:eastAsia="en-US"/>
    </w:rPr>
  </w:style>
  <w:style w:type="character" w:styleId="Heading9Char" w:customStyle="1">
    <w:name w:val="Heading 9 Char"/>
    <w:link w:val="Heading9"/>
    <w:uiPriority w:val="9"/>
    <w:rsid w:val="00482FC8"/>
    <w:rPr>
      <w:b/>
      <w:i/>
      <w:sz w:val="18"/>
      <w:lang w:val="en-US" w:eastAsia="en-US"/>
    </w:rPr>
  </w:style>
  <w:style w:type="character" w:styleId="TitleChar" w:customStyle="1">
    <w:name w:val="Title Char"/>
    <w:link w:val="Title"/>
    <w:uiPriority w:val="10"/>
    <w:rsid w:val="00482FC8"/>
    <w:rPr>
      <w:rFonts w:ascii="Arial" w:hAnsi="Arial"/>
      <w:b/>
      <w:sz w:val="36"/>
      <w:lang w:val="en-US" w:eastAsia="en-US"/>
    </w:rPr>
  </w:style>
  <w:style w:type="character" w:styleId="SubtitleChar" w:customStyle="1">
    <w:name w:val="Subtitle Char"/>
    <w:link w:val="Subtitle"/>
    <w:uiPriority w:val="11"/>
    <w:rsid w:val="00482FC8"/>
    <w:rPr>
      <w:rFonts w:ascii="Arial" w:hAnsi="Arial"/>
      <w:i/>
      <w:sz w:val="36"/>
      <w:lang w:val="en-AU" w:eastAsia="en-US"/>
    </w:rPr>
  </w:style>
  <w:style w:type="paragraph" w:styleId="Quote1" w:customStyle="1">
    <w:name w:val="Quote1"/>
    <w:basedOn w:val="Normal"/>
    <w:next w:val="Normal"/>
    <w:uiPriority w:val="29"/>
    <w:qFormat/>
    <w:rsid w:val="00482FC8"/>
    <w:pPr>
      <w:widowControl/>
      <w:spacing w:before="160" w:after="160" w:line="259" w:lineRule="auto"/>
      <w:jc w:val="center"/>
    </w:pPr>
    <w:rPr>
      <w:rFonts w:ascii="Aptos" w:hAnsi="Aptos" w:eastAsia="Aptos"/>
      <w:i/>
      <w:iCs/>
      <w:color w:val="404040"/>
      <w:kern w:val="2"/>
      <w:szCs w:val="22"/>
    </w:rPr>
  </w:style>
  <w:style w:type="character" w:styleId="QuoteChar" w:customStyle="1">
    <w:name w:val="Quote Char"/>
    <w:link w:val="Quote"/>
    <w:uiPriority w:val="29"/>
    <w:rsid w:val="00482FC8"/>
    <w:rPr>
      <w:i/>
      <w:iCs/>
      <w:color w:val="404040"/>
    </w:rPr>
  </w:style>
  <w:style w:type="paragraph" w:styleId="ListParagraph">
    <w:name w:val="List Paragraph"/>
    <w:basedOn w:val="Normal"/>
    <w:uiPriority w:val="34"/>
    <w:qFormat/>
    <w:rsid w:val="00482FC8"/>
    <w:pPr>
      <w:widowControl/>
      <w:spacing w:after="160" w:line="259" w:lineRule="auto"/>
      <w:ind w:left="720"/>
      <w:contextualSpacing/>
    </w:pPr>
    <w:rPr>
      <w:rFonts w:ascii="Aptos" w:hAnsi="Aptos" w:eastAsia="Aptos"/>
      <w:kern w:val="2"/>
      <w:szCs w:val="22"/>
    </w:rPr>
  </w:style>
  <w:style w:type="character" w:styleId="IntenseEmphasis1" w:customStyle="1">
    <w:name w:val="Intense Emphasis1"/>
    <w:uiPriority w:val="21"/>
    <w:qFormat/>
    <w:rsid w:val="00482FC8"/>
    <w:rPr>
      <w:i/>
      <w:iCs/>
      <w:color w:val="0F4761"/>
    </w:rPr>
  </w:style>
  <w:style w:type="paragraph" w:styleId="IntenseQuote1" w:customStyle="1">
    <w:name w:val="Intense Quote1"/>
    <w:basedOn w:val="Normal"/>
    <w:next w:val="Normal"/>
    <w:uiPriority w:val="30"/>
    <w:qFormat/>
    <w:rsid w:val="00482FC8"/>
    <w:pPr>
      <w:widowControl/>
      <w:pBdr>
        <w:top w:val="single" w:color="0F4761" w:sz="4" w:space="10"/>
        <w:bottom w:val="single" w:color="0F4761" w:sz="4" w:space="10"/>
      </w:pBdr>
      <w:spacing w:before="360" w:after="360" w:line="259" w:lineRule="auto"/>
      <w:ind w:left="864" w:right="864"/>
      <w:jc w:val="center"/>
    </w:pPr>
    <w:rPr>
      <w:rFonts w:ascii="Aptos" w:hAnsi="Aptos" w:eastAsia="Aptos"/>
      <w:i/>
      <w:iCs/>
      <w:color w:val="0F4761"/>
      <w:kern w:val="2"/>
      <w:szCs w:val="22"/>
    </w:rPr>
  </w:style>
  <w:style w:type="character" w:styleId="IntenseQuoteChar" w:customStyle="1">
    <w:name w:val="Intense Quote Char"/>
    <w:link w:val="IntenseQuote"/>
    <w:uiPriority w:val="30"/>
    <w:rsid w:val="00482FC8"/>
    <w:rPr>
      <w:i/>
      <w:iCs/>
      <w:color w:val="0F4761"/>
    </w:rPr>
  </w:style>
  <w:style w:type="character" w:styleId="IntenseReference1" w:customStyle="1">
    <w:name w:val="Intense Reference1"/>
    <w:uiPriority w:val="32"/>
    <w:qFormat/>
    <w:rsid w:val="00482FC8"/>
    <w:rPr>
      <w:b/>
      <w:bCs/>
      <w:smallCaps/>
      <w:color w:val="0F4761"/>
      <w:spacing w:val="5"/>
    </w:rPr>
  </w:style>
  <w:style w:type="paragraph" w:styleId="NormalWeb">
    <w:name w:val="Normal (Web)"/>
    <w:basedOn w:val="Normal"/>
    <w:uiPriority w:val="99"/>
    <w:unhideWhenUsed/>
    <w:rsid w:val="00482FC8"/>
    <w:pPr>
      <w:widowControl/>
      <w:spacing w:after="160" w:line="259" w:lineRule="auto"/>
    </w:pPr>
    <w:rPr>
      <w:rFonts w:eastAsia="Aptos"/>
      <w:kern w:val="2"/>
      <w:sz w:val="24"/>
      <w:szCs w:val="24"/>
    </w:rPr>
  </w:style>
  <w:style w:type="paragraph" w:styleId="Quote">
    <w:name w:val="Quote"/>
    <w:basedOn w:val="Normal"/>
    <w:next w:val="Normal"/>
    <w:link w:val="QuoteChar"/>
    <w:uiPriority w:val="29"/>
    <w:qFormat/>
    <w:rsid w:val="00482FC8"/>
    <w:pPr>
      <w:spacing w:before="200" w:after="160"/>
      <w:ind w:left="864" w:right="864"/>
      <w:jc w:val="center"/>
    </w:pPr>
    <w:rPr>
      <w:i/>
      <w:iCs/>
      <w:color w:val="404040"/>
    </w:rPr>
  </w:style>
  <w:style w:type="character" w:styleId="QuoteChar1" w:customStyle="1">
    <w:name w:val="Quote Char1"/>
    <w:uiPriority w:val="29"/>
    <w:rsid w:val="00482FC8"/>
    <w:rPr>
      <w:i/>
      <w:iCs/>
      <w:color w:val="404040"/>
    </w:rPr>
  </w:style>
  <w:style w:type="character" w:styleId="IntenseEmphasis">
    <w:name w:val="Intense Emphasis"/>
    <w:uiPriority w:val="21"/>
    <w:qFormat/>
    <w:rsid w:val="00482FC8"/>
    <w:rPr>
      <w:i/>
      <w:iCs/>
      <w:color w:val="156082"/>
    </w:rPr>
  </w:style>
  <w:style w:type="paragraph" w:styleId="IntenseQuote">
    <w:name w:val="Intense Quote"/>
    <w:basedOn w:val="Normal"/>
    <w:next w:val="Normal"/>
    <w:link w:val="IntenseQuoteChar"/>
    <w:uiPriority w:val="30"/>
    <w:qFormat/>
    <w:rsid w:val="00482FC8"/>
    <w:pPr>
      <w:pBdr>
        <w:top w:val="single" w:color="156082" w:sz="4" w:space="10"/>
        <w:bottom w:val="single" w:color="156082" w:sz="4" w:space="10"/>
      </w:pBdr>
      <w:spacing w:before="360" w:after="360"/>
      <w:ind w:left="864" w:right="864"/>
      <w:jc w:val="center"/>
    </w:pPr>
    <w:rPr>
      <w:i/>
      <w:iCs/>
      <w:color w:val="0F4761"/>
    </w:rPr>
  </w:style>
  <w:style w:type="character" w:styleId="IntenseQuoteChar1" w:customStyle="1">
    <w:name w:val="Intense Quote Char1"/>
    <w:uiPriority w:val="30"/>
    <w:rsid w:val="00482FC8"/>
    <w:rPr>
      <w:i/>
      <w:iCs/>
      <w:color w:val="156082"/>
    </w:rPr>
  </w:style>
  <w:style w:type="character" w:styleId="IntenseReference">
    <w:name w:val="Intense Reference"/>
    <w:uiPriority w:val="32"/>
    <w:qFormat/>
    <w:rsid w:val="00482FC8"/>
    <w:rPr>
      <w:b/>
      <w:bCs/>
      <w:smallCaps/>
      <w:color w:val="156082"/>
      <w:spacing w:val="5"/>
    </w:rPr>
  </w:style>
  <w:style w:type="paragraph" w:styleId="TOCHeading">
    <w:name w:val="TOC Heading"/>
    <w:basedOn w:val="Heading1"/>
    <w:next w:val="Normal"/>
    <w:uiPriority w:val="39"/>
    <w:unhideWhenUsed/>
    <w:qFormat/>
    <w:rsid w:val="00EF5295"/>
    <w:pPr>
      <w:keepLines/>
      <w:widowControl/>
      <w:numPr>
        <w:numId w:val="0"/>
      </w:numPr>
      <w:spacing w:before="240" w:after="0" w:line="259" w:lineRule="auto"/>
      <w:outlineLvl w:val="9"/>
    </w:pPr>
    <w:rPr>
      <w:rFonts w:asciiTheme="majorHAnsi" w:hAnsiTheme="majorHAnsi" w:eastAsiaTheme="majorEastAsia" w:cstheme="majorBidi"/>
      <w:b w:val="0"/>
      <w:color w:val="0F4761" w:themeColor="accent1" w:themeShade="BF"/>
      <w:sz w:val="32"/>
      <w:szCs w:val="32"/>
      <w:lang w:val="es-PA" w:eastAsia="es-PA"/>
    </w:rPr>
  </w:style>
  <w:style w:type="character" w:styleId="UnresolvedMention">
    <w:name w:val="Unresolved Mention"/>
    <w:basedOn w:val="DefaultParagraphFont"/>
    <w:uiPriority w:val="99"/>
    <w:semiHidden/>
    <w:unhideWhenUsed/>
    <w:rsid w:val="001F71C2"/>
    <w:rPr>
      <w:color w:val="605E5C"/>
      <w:shd w:val="clear" w:color="auto" w:fill="E1DFDD"/>
    </w:rPr>
  </w:style>
  <w:style w:type="paragraph" w:styleId="CommentText">
    <w:name w:val="annotation text"/>
    <w:basedOn w:val="Normal"/>
    <w:link w:val="CommentTextChar"/>
    <w:uiPriority w:val="99"/>
    <w:unhideWhenUsed/>
    <w:rsid w:val="00B961A6"/>
    <w:pPr>
      <w:spacing w:line="240" w:lineRule="auto"/>
    </w:pPr>
  </w:style>
  <w:style w:type="character" w:styleId="CommentTextChar" w:customStyle="1">
    <w:name w:val="Comment Text Char"/>
    <w:basedOn w:val="DefaultParagraphFont"/>
    <w:link w:val="CommentText"/>
    <w:uiPriority w:val="99"/>
    <w:rsid w:val="00B961A6"/>
    <w:rPr>
      <w:lang w:val="en-US" w:eastAsia="en-US"/>
    </w:rPr>
  </w:style>
  <w:style w:type="character" w:styleId="CommentReference">
    <w:name w:val="annotation reference"/>
    <w:basedOn w:val="DefaultParagraphFont"/>
    <w:uiPriority w:val="99"/>
    <w:semiHidden/>
    <w:unhideWhenUsed/>
    <w:rsid w:val="00B961A6"/>
    <w:rPr>
      <w:sz w:val="16"/>
      <w:szCs w:val="16"/>
    </w:rPr>
  </w:style>
  <w:style w:type="paragraph" w:styleId="CommentSubject">
    <w:name w:val="annotation subject"/>
    <w:basedOn w:val="CommentText"/>
    <w:next w:val="CommentText"/>
    <w:link w:val="CommentSubjectChar"/>
    <w:uiPriority w:val="99"/>
    <w:semiHidden/>
    <w:unhideWhenUsed/>
    <w:rsid w:val="006A1E62"/>
    <w:rPr>
      <w:b/>
      <w:bCs/>
    </w:rPr>
  </w:style>
  <w:style w:type="character" w:styleId="CommentSubjectChar" w:customStyle="1">
    <w:name w:val="Comment Subject Char"/>
    <w:basedOn w:val="CommentTextChar"/>
    <w:link w:val="CommentSubject"/>
    <w:uiPriority w:val="99"/>
    <w:semiHidden/>
    <w:rsid w:val="006A1E62"/>
    <w:rPr>
      <w:b/>
      <w:bCs/>
      <w:lang w:val="en-US" w:eastAsia="en-US"/>
    </w:rPr>
  </w:style>
  <w:style w:type="character" w:styleId="Strong">
    <w:name w:val="Strong"/>
    <w:basedOn w:val="DefaultParagraphFont"/>
    <w:uiPriority w:val="22"/>
    <w:qFormat/>
    <w:rsid w:val="00383FA5"/>
    <w:rPr>
      <w:b/>
      <w:bCs/>
    </w:rPr>
  </w:style>
  <w:style w:type="table" w:styleId="TableGrid">
    <w:name w:val="Table Grid"/>
    <w:basedOn w:val="TableNormal"/>
    <w:uiPriority w:val="59"/>
    <w:rsid w:val="00985DEF"/>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3989">
      <w:bodyDiv w:val="1"/>
      <w:marLeft w:val="0"/>
      <w:marRight w:val="0"/>
      <w:marTop w:val="0"/>
      <w:marBottom w:val="0"/>
      <w:divBdr>
        <w:top w:val="none" w:sz="0" w:space="0" w:color="auto"/>
        <w:left w:val="none" w:sz="0" w:space="0" w:color="auto"/>
        <w:bottom w:val="none" w:sz="0" w:space="0" w:color="auto"/>
        <w:right w:val="none" w:sz="0" w:space="0" w:color="auto"/>
      </w:divBdr>
      <w:divsChild>
        <w:div w:id="497968215">
          <w:marLeft w:val="0"/>
          <w:marRight w:val="0"/>
          <w:marTop w:val="0"/>
          <w:marBottom w:val="0"/>
          <w:divBdr>
            <w:top w:val="none" w:sz="0" w:space="0" w:color="auto"/>
            <w:left w:val="none" w:sz="0" w:space="0" w:color="auto"/>
            <w:bottom w:val="none" w:sz="0" w:space="0" w:color="auto"/>
            <w:right w:val="none" w:sz="0" w:space="0" w:color="auto"/>
          </w:divBdr>
          <w:divsChild>
            <w:div w:id="271330258">
              <w:marLeft w:val="0"/>
              <w:marRight w:val="0"/>
              <w:marTop w:val="0"/>
              <w:marBottom w:val="0"/>
              <w:divBdr>
                <w:top w:val="none" w:sz="0" w:space="0" w:color="auto"/>
                <w:left w:val="none" w:sz="0" w:space="0" w:color="auto"/>
                <w:bottom w:val="none" w:sz="0" w:space="0" w:color="auto"/>
                <w:right w:val="none" w:sz="0" w:space="0" w:color="auto"/>
              </w:divBdr>
            </w:div>
          </w:divsChild>
        </w:div>
        <w:div w:id="707755199">
          <w:marLeft w:val="0"/>
          <w:marRight w:val="0"/>
          <w:marTop w:val="0"/>
          <w:marBottom w:val="0"/>
          <w:divBdr>
            <w:top w:val="none" w:sz="0" w:space="0" w:color="auto"/>
            <w:left w:val="none" w:sz="0" w:space="0" w:color="auto"/>
            <w:bottom w:val="none" w:sz="0" w:space="0" w:color="auto"/>
            <w:right w:val="none" w:sz="0" w:space="0" w:color="auto"/>
          </w:divBdr>
          <w:divsChild>
            <w:div w:id="1949772554">
              <w:marLeft w:val="0"/>
              <w:marRight w:val="0"/>
              <w:marTop w:val="0"/>
              <w:marBottom w:val="0"/>
              <w:divBdr>
                <w:top w:val="none" w:sz="0" w:space="0" w:color="auto"/>
                <w:left w:val="none" w:sz="0" w:space="0" w:color="auto"/>
                <w:bottom w:val="none" w:sz="0" w:space="0" w:color="auto"/>
                <w:right w:val="none" w:sz="0" w:space="0" w:color="auto"/>
              </w:divBdr>
            </w:div>
          </w:divsChild>
        </w:div>
        <w:div w:id="852839611">
          <w:marLeft w:val="0"/>
          <w:marRight w:val="0"/>
          <w:marTop w:val="0"/>
          <w:marBottom w:val="0"/>
          <w:divBdr>
            <w:top w:val="none" w:sz="0" w:space="0" w:color="auto"/>
            <w:left w:val="none" w:sz="0" w:space="0" w:color="auto"/>
            <w:bottom w:val="none" w:sz="0" w:space="0" w:color="auto"/>
            <w:right w:val="none" w:sz="0" w:space="0" w:color="auto"/>
          </w:divBdr>
          <w:divsChild>
            <w:div w:id="810052020">
              <w:marLeft w:val="0"/>
              <w:marRight w:val="0"/>
              <w:marTop w:val="0"/>
              <w:marBottom w:val="0"/>
              <w:divBdr>
                <w:top w:val="none" w:sz="0" w:space="0" w:color="auto"/>
                <w:left w:val="none" w:sz="0" w:space="0" w:color="auto"/>
                <w:bottom w:val="none" w:sz="0" w:space="0" w:color="auto"/>
                <w:right w:val="none" w:sz="0" w:space="0" w:color="auto"/>
              </w:divBdr>
            </w:div>
          </w:divsChild>
        </w:div>
        <w:div w:id="935287793">
          <w:marLeft w:val="0"/>
          <w:marRight w:val="0"/>
          <w:marTop w:val="0"/>
          <w:marBottom w:val="0"/>
          <w:divBdr>
            <w:top w:val="none" w:sz="0" w:space="0" w:color="auto"/>
            <w:left w:val="none" w:sz="0" w:space="0" w:color="auto"/>
            <w:bottom w:val="none" w:sz="0" w:space="0" w:color="auto"/>
            <w:right w:val="none" w:sz="0" w:space="0" w:color="auto"/>
          </w:divBdr>
          <w:divsChild>
            <w:div w:id="1742871218">
              <w:marLeft w:val="0"/>
              <w:marRight w:val="0"/>
              <w:marTop w:val="0"/>
              <w:marBottom w:val="0"/>
              <w:divBdr>
                <w:top w:val="none" w:sz="0" w:space="0" w:color="auto"/>
                <w:left w:val="none" w:sz="0" w:space="0" w:color="auto"/>
                <w:bottom w:val="none" w:sz="0" w:space="0" w:color="auto"/>
                <w:right w:val="none" w:sz="0" w:space="0" w:color="auto"/>
              </w:divBdr>
            </w:div>
          </w:divsChild>
        </w:div>
        <w:div w:id="947008648">
          <w:marLeft w:val="0"/>
          <w:marRight w:val="0"/>
          <w:marTop w:val="0"/>
          <w:marBottom w:val="0"/>
          <w:divBdr>
            <w:top w:val="none" w:sz="0" w:space="0" w:color="auto"/>
            <w:left w:val="none" w:sz="0" w:space="0" w:color="auto"/>
            <w:bottom w:val="none" w:sz="0" w:space="0" w:color="auto"/>
            <w:right w:val="none" w:sz="0" w:space="0" w:color="auto"/>
          </w:divBdr>
          <w:divsChild>
            <w:div w:id="1400133219">
              <w:marLeft w:val="0"/>
              <w:marRight w:val="0"/>
              <w:marTop w:val="0"/>
              <w:marBottom w:val="0"/>
              <w:divBdr>
                <w:top w:val="none" w:sz="0" w:space="0" w:color="auto"/>
                <w:left w:val="none" w:sz="0" w:space="0" w:color="auto"/>
                <w:bottom w:val="none" w:sz="0" w:space="0" w:color="auto"/>
                <w:right w:val="none" w:sz="0" w:space="0" w:color="auto"/>
              </w:divBdr>
            </w:div>
          </w:divsChild>
        </w:div>
        <w:div w:id="1292201109">
          <w:marLeft w:val="0"/>
          <w:marRight w:val="0"/>
          <w:marTop w:val="0"/>
          <w:marBottom w:val="0"/>
          <w:divBdr>
            <w:top w:val="none" w:sz="0" w:space="0" w:color="auto"/>
            <w:left w:val="none" w:sz="0" w:space="0" w:color="auto"/>
            <w:bottom w:val="none" w:sz="0" w:space="0" w:color="auto"/>
            <w:right w:val="none" w:sz="0" w:space="0" w:color="auto"/>
          </w:divBdr>
          <w:divsChild>
            <w:div w:id="1426877393">
              <w:marLeft w:val="0"/>
              <w:marRight w:val="0"/>
              <w:marTop w:val="0"/>
              <w:marBottom w:val="0"/>
              <w:divBdr>
                <w:top w:val="none" w:sz="0" w:space="0" w:color="auto"/>
                <w:left w:val="none" w:sz="0" w:space="0" w:color="auto"/>
                <w:bottom w:val="none" w:sz="0" w:space="0" w:color="auto"/>
                <w:right w:val="none" w:sz="0" w:space="0" w:color="auto"/>
              </w:divBdr>
            </w:div>
          </w:divsChild>
        </w:div>
        <w:div w:id="1322198213">
          <w:marLeft w:val="0"/>
          <w:marRight w:val="0"/>
          <w:marTop w:val="0"/>
          <w:marBottom w:val="0"/>
          <w:divBdr>
            <w:top w:val="none" w:sz="0" w:space="0" w:color="auto"/>
            <w:left w:val="none" w:sz="0" w:space="0" w:color="auto"/>
            <w:bottom w:val="none" w:sz="0" w:space="0" w:color="auto"/>
            <w:right w:val="none" w:sz="0" w:space="0" w:color="auto"/>
          </w:divBdr>
          <w:divsChild>
            <w:div w:id="412166622">
              <w:marLeft w:val="0"/>
              <w:marRight w:val="0"/>
              <w:marTop w:val="0"/>
              <w:marBottom w:val="0"/>
              <w:divBdr>
                <w:top w:val="none" w:sz="0" w:space="0" w:color="auto"/>
                <w:left w:val="none" w:sz="0" w:space="0" w:color="auto"/>
                <w:bottom w:val="none" w:sz="0" w:space="0" w:color="auto"/>
                <w:right w:val="none" w:sz="0" w:space="0" w:color="auto"/>
              </w:divBdr>
            </w:div>
          </w:divsChild>
        </w:div>
        <w:div w:id="1444765347">
          <w:marLeft w:val="0"/>
          <w:marRight w:val="0"/>
          <w:marTop w:val="0"/>
          <w:marBottom w:val="0"/>
          <w:divBdr>
            <w:top w:val="none" w:sz="0" w:space="0" w:color="auto"/>
            <w:left w:val="none" w:sz="0" w:space="0" w:color="auto"/>
            <w:bottom w:val="none" w:sz="0" w:space="0" w:color="auto"/>
            <w:right w:val="none" w:sz="0" w:space="0" w:color="auto"/>
          </w:divBdr>
          <w:divsChild>
            <w:div w:id="572156614">
              <w:marLeft w:val="0"/>
              <w:marRight w:val="0"/>
              <w:marTop w:val="0"/>
              <w:marBottom w:val="0"/>
              <w:divBdr>
                <w:top w:val="none" w:sz="0" w:space="0" w:color="auto"/>
                <w:left w:val="none" w:sz="0" w:space="0" w:color="auto"/>
                <w:bottom w:val="none" w:sz="0" w:space="0" w:color="auto"/>
                <w:right w:val="none" w:sz="0" w:space="0" w:color="auto"/>
              </w:divBdr>
            </w:div>
          </w:divsChild>
        </w:div>
        <w:div w:id="1631130116">
          <w:marLeft w:val="0"/>
          <w:marRight w:val="0"/>
          <w:marTop w:val="0"/>
          <w:marBottom w:val="0"/>
          <w:divBdr>
            <w:top w:val="none" w:sz="0" w:space="0" w:color="auto"/>
            <w:left w:val="none" w:sz="0" w:space="0" w:color="auto"/>
            <w:bottom w:val="none" w:sz="0" w:space="0" w:color="auto"/>
            <w:right w:val="none" w:sz="0" w:space="0" w:color="auto"/>
          </w:divBdr>
          <w:divsChild>
            <w:div w:id="1382825744">
              <w:marLeft w:val="0"/>
              <w:marRight w:val="0"/>
              <w:marTop w:val="0"/>
              <w:marBottom w:val="0"/>
              <w:divBdr>
                <w:top w:val="none" w:sz="0" w:space="0" w:color="auto"/>
                <w:left w:val="none" w:sz="0" w:space="0" w:color="auto"/>
                <w:bottom w:val="none" w:sz="0" w:space="0" w:color="auto"/>
                <w:right w:val="none" w:sz="0" w:space="0" w:color="auto"/>
              </w:divBdr>
            </w:div>
          </w:divsChild>
        </w:div>
        <w:div w:id="1692879017">
          <w:marLeft w:val="0"/>
          <w:marRight w:val="0"/>
          <w:marTop w:val="0"/>
          <w:marBottom w:val="0"/>
          <w:divBdr>
            <w:top w:val="none" w:sz="0" w:space="0" w:color="auto"/>
            <w:left w:val="none" w:sz="0" w:space="0" w:color="auto"/>
            <w:bottom w:val="none" w:sz="0" w:space="0" w:color="auto"/>
            <w:right w:val="none" w:sz="0" w:space="0" w:color="auto"/>
          </w:divBdr>
          <w:divsChild>
            <w:div w:id="962810975">
              <w:marLeft w:val="0"/>
              <w:marRight w:val="0"/>
              <w:marTop w:val="0"/>
              <w:marBottom w:val="0"/>
              <w:divBdr>
                <w:top w:val="none" w:sz="0" w:space="0" w:color="auto"/>
                <w:left w:val="none" w:sz="0" w:space="0" w:color="auto"/>
                <w:bottom w:val="none" w:sz="0" w:space="0" w:color="auto"/>
                <w:right w:val="none" w:sz="0" w:space="0" w:color="auto"/>
              </w:divBdr>
            </w:div>
          </w:divsChild>
        </w:div>
        <w:div w:id="1776703488">
          <w:marLeft w:val="0"/>
          <w:marRight w:val="0"/>
          <w:marTop w:val="0"/>
          <w:marBottom w:val="0"/>
          <w:divBdr>
            <w:top w:val="none" w:sz="0" w:space="0" w:color="auto"/>
            <w:left w:val="none" w:sz="0" w:space="0" w:color="auto"/>
            <w:bottom w:val="none" w:sz="0" w:space="0" w:color="auto"/>
            <w:right w:val="none" w:sz="0" w:space="0" w:color="auto"/>
          </w:divBdr>
          <w:divsChild>
            <w:div w:id="664548942">
              <w:marLeft w:val="0"/>
              <w:marRight w:val="0"/>
              <w:marTop w:val="0"/>
              <w:marBottom w:val="0"/>
              <w:divBdr>
                <w:top w:val="none" w:sz="0" w:space="0" w:color="auto"/>
                <w:left w:val="none" w:sz="0" w:space="0" w:color="auto"/>
                <w:bottom w:val="none" w:sz="0" w:space="0" w:color="auto"/>
                <w:right w:val="none" w:sz="0" w:space="0" w:color="auto"/>
              </w:divBdr>
            </w:div>
          </w:divsChild>
        </w:div>
        <w:div w:id="1788892151">
          <w:marLeft w:val="0"/>
          <w:marRight w:val="0"/>
          <w:marTop w:val="0"/>
          <w:marBottom w:val="0"/>
          <w:divBdr>
            <w:top w:val="none" w:sz="0" w:space="0" w:color="auto"/>
            <w:left w:val="none" w:sz="0" w:space="0" w:color="auto"/>
            <w:bottom w:val="none" w:sz="0" w:space="0" w:color="auto"/>
            <w:right w:val="none" w:sz="0" w:space="0" w:color="auto"/>
          </w:divBdr>
          <w:divsChild>
            <w:div w:id="1006204225">
              <w:marLeft w:val="0"/>
              <w:marRight w:val="0"/>
              <w:marTop w:val="0"/>
              <w:marBottom w:val="0"/>
              <w:divBdr>
                <w:top w:val="none" w:sz="0" w:space="0" w:color="auto"/>
                <w:left w:val="none" w:sz="0" w:space="0" w:color="auto"/>
                <w:bottom w:val="none" w:sz="0" w:space="0" w:color="auto"/>
                <w:right w:val="none" w:sz="0" w:space="0" w:color="auto"/>
              </w:divBdr>
            </w:div>
          </w:divsChild>
        </w:div>
        <w:div w:id="1897860379">
          <w:marLeft w:val="0"/>
          <w:marRight w:val="0"/>
          <w:marTop w:val="0"/>
          <w:marBottom w:val="0"/>
          <w:divBdr>
            <w:top w:val="none" w:sz="0" w:space="0" w:color="auto"/>
            <w:left w:val="none" w:sz="0" w:space="0" w:color="auto"/>
            <w:bottom w:val="none" w:sz="0" w:space="0" w:color="auto"/>
            <w:right w:val="none" w:sz="0" w:space="0" w:color="auto"/>
          </w:divBdr>
          <w:divsChild>
            <w:div w:id="1783070225">
              <w:marLeft w:val="0"/>
              <w:marRight w:val="0"/>
              <w:marTop w:val="0"/>
              <w:marBottom w:val="0"/>
              <w:divBdr>
                <w:top w:val="none" w:sz="0" w:space="0" w:color="auto"/>
                <w:left w:val="none" w:sz="0" w:space="0" w:color="auto"/>
                <w:bottom w:val="none" w:sz="0" w:space="0" w:color="auto"/>
                <w:right w:val="none" w:sz="0" w:space="0" w:color="auto"/>
              </w:divBdr>
            </w:div>
          </w:divsChild>
        </w:div>
        <w:div w:id="1921133192">
          <w:marLeft w:val="0"/>
          <w:marRight w:val="0"/>
          <w:marTop w:val="0"/>
          <w:marBottom w:val="0"/>
          <w:divBdr>
            <w:top w:val="none" w:sz="0" w:space="0" w:color="auto"/>
            <w:left w:val="none" w:sz="0" w:space="0" w:color="auto"/>
            <w:bottom w:val="none" w:sz="0" w:space="0" w:color="auto"/>
            <w:right w:val="none" w:sz="0" w:space="0" w:color="auto"/>
          </w:divBdr>
          <w:divsChild>
            <w:div w:id="1158036500">
              <w:marLeft w:val="0"/>
              <w:marRight w:val="0"/>
              <w:marTop w:val="0"/>
              <w:marBottom w:val="0"/>
              <w:divBdr>
                <w:top w:val="none" w:sz="0" w:space="0" w:color="auto"/>
                <w:left w:val="none" w:sz="0" w:space="0" w:color="auto"/>
                <w:bottom w:val="none" w:sz="0" w:space="0" w:color="auto"/>
                <w:right w:val="none" w:sz="0" w:space="0" w:color="auto"/>
              </w:divBdr>
            </w:div>
          </w:divsChild>
        </w:div>
        <w:div w:id="2047367462">
          <w:marLeft w:val="0"/>
          <w:marRight w:val="0"/>
          <w:marTop w:val="0"/>
          <w:marBottom w:val="0"/>
          <w:divBdr>
            <w:top w:val="none" w:sz="0" w:space="0" w:color="auto"/>
            <w:left w:val="none" w:sz="0" w:space="0" w:color="auto"/>
            <w:bottom w:val="none" w:sz="0" w:space="0" w:color="auto"/>
            <w:right w:val="none" w:sz="0" w:space="0" w:color="auto"/>
          </w:divBdr>
          <w:divsChild>
            <w:div w:id="358747050">
              <w:marLeft w:val="0"/>
              <w:marRight w:val="0"/>
              <w:marTop w:val="0"/>
              <w:marBottom w:val="0"/>
              <w:divBdr>
                <w:top w:val="none" w:sz="0" w:space="0" w:color="auto"/>
                <w:left w:val="none" w:sz="0" w:space="0" w:color="auto"/>
                <w:bottom w:val="none" w:sz="0" w:space="0" w:color="auto"/>
                <w:right w:val="none" w:sz="0" w:space="0" w:color="auto"/>
              </w:divBdr>
            </w:div>
          </w:divsChild>
        </w:div>
        <w:div w:id="2064785987">
          <w:marLeft w:val="0"/>
          <w:marRight w:val="0"/>
          <w:marTop w:val="0"/>
          <w:marBottom w:val="0"/>
          <w:divBdr>
            <w:top w:val="none" w:sz="0" w:space="0" w:color="auto"/>
            <w:left w:val="none" w:sz="0" w:space="0" w:color="auto"/>
            <w:bottom w:val="none" w:sz="0" w:space="0" w:color="auto"/>
            <w:right w:val="none" w:sz="0" w:space="0" w:color="auto"/>
          </w:divBdr>
          <w:divsChild>
            <w:div w:id="12300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79458">
      <w:bodyDiv w:val="1"/>
      <w:marLeft w:val="0"/>
      <w:marRight w:val="0"/>
      <w:marTop w:val="0"/>
      <w:marBottom w:val="0"/>
      <w:divBdr>
        <w:top w:val="none" w:sz="0" w:space="0" w:color="auto"/>
        <w:left w:val="none" w:sz="0" w:space="0" w:color="auto"/>
        <w:bottom w:val="none" w:sz="0" w:space="0" w:color="auto"/>
        <w:right w:val="none" w:sz="0" w:space="0" w:color="auto"/>
      </w:divBdr>
      <w:divsChild>
        <w:div w:id="103161805">
          <w:marLeft w:val="0"/>
          <w:marRight w:val="0"/>
          <w:marTop w:val="0"/>
          <w:marBottom w:val="0"/>
          <w:divBdr>
            <w:top w:val="none" w:sz="0" w:space="0" w:color="auto"/>
            <w:left w:val="none" w:sz="0" w:space="0" w:color="auto"/>
            <w:bottom w:val="none" w:sz="0" w:space="0" w:color="auto"/>
            <w:right w:val="none" w:sz="0" w:space="0" w:color="auto"/>
          </w:divBdr>
          <w:divsChild>
            <w:div w:id="817501959">
              <w:marLeft w:val="0"/>
              <w:marRight w:val="0"/>
              <w:marTop w:val="0"/>
              <w:marBottom w:val="0"/>
              <w:divBdr>
                <w:top w:val="none" w:sz="0" w:space="0" w:color="auto"/>
                <w:left w:val="none" w:sz="0" w:space="0" w:color="auto"/>
                <w:bottom w:val="none" w:sz="0" w:space="0" w:color="auto"/>
                <w:right w:val="none" w:sz="0" w:space="0" w:color="auto"/>
              </w:divBdr>
            </w:div>
          </w:divsChild>
        </w:div>
        <w:div w:id="228158341">
          <w:marLeft w:val="0"/>
          <w:marRight w:val="0"/>
          <w:marTop w:val="0"/>
          <w:marBottom w:val="0"/>
          <w:divBdr>
            <w:top w:val="none" w:sz="0" w:space="0" w:color="auto"/>
            <w:left w:val="none" w:sz="0" w:space="0" w:color="auto"/>
            <w:bottom w:val="none" w:sz="0" w:space="0" w:color="auto"/>
            <w:right w:val="none" w:sz="0" w:space="0" w:color="auto"/>
          </w:divBdr>
          <w:divsChild>
            <w:div w:id="974483724">
              <w:marLeft w:val="0"/>
              <w:marRight w:val="0"/>
              <w:marTop w:val="0"/>
              <w:marBottom w:val="0"/>
              <w:divBdr>
                <w:top w:val="none" w:sz="0" w:space="0" w:color="auto"/>
                <w:left w:val="none" w:sz="0" w:space="0" w:color="auto"/>
                <w:bottom w:val="none" w:sz="0" w:space="0" w:color="auto"/>
                <w:right w:val="none" w:sz="0" w:space="0" w:color="auto"/>
              </w:divBdr>
            </w:div>
          </w:divsChild>
        </w:div>
        <w:div w:id="698894180">
          <w:marLeft w:val="0"/>
          <w:marRight w:val="0"/>
          <w:marTop w:val="0"/>
          <w:marBottom w:val="0"/>
          <w:divBdr>
            <w:top w:val="none" w:sz="0" w:space="0" w:color="auto"/>
            <w:left w:val="none" w:sz="0" w:space="0" w:color="auto"/>
            <w:bottom w:val="none" w:sz="0" w:space="0" w:color="auto"/>
            <w:right w:val="none" w:sz="0" w:space="0" w:color="auto"/>
          </w:divBdr>
          <w:divsChild>
            <w:div w:id="253367842">
              <w:marLeft w:val="0"/>
              <w:marRight w:val="0"/>
              <w:marTop w:val="0"/>
              <w:marBottom w:val="0"/>
              <w:divBdr>
                <w:top w:val="none" w:sz="0" w:space="0" w:color="auto"/>
                <w:left w:val="none" w:sz="0" w:space="0" w:color="auto"/>
                <w:bottom w:val="none" w:sz="0" w:space="0" w:color="auto"/>
                <w:right w:val="none" w:sz="0" w:space="0" w:color="auto"/>
              </w:divBdr>
            </w:div>
          </w:divsChild>
        </w:div>
        <w:div w:id="860701425">
          <w:marLeft w:val="0"/>
          <w:marRight w:val="0"/>
          <w:marTop w:val="0"/>
          <w:marBottom w:val="0"/>
          <w:divBdr>
            <w:top w:val="none" w:sz="0" w:space="0" w:color="auto"/>
            <w:left w:val="none" w:sz="0" w:space="0" w:color="auto"/>
            <w:bottom w:val="none" w:sz="0" w:space="0" w:color="auto"/>
            <w:right w:val="none" w:sz="0" w:space="0" w:color="auto"/>
          </w:divBdr>
          <w:divsChild>
            <w:div w:id="810825663">
              <w:marLeft w:val="0"/>
              <w:marRight w:val="0"/>
              <w:marTop w:val="0"/>
              <w:marBottom w:val="0"/>
              <w:divBdr>
                <w:top w:val="none" w:sz="0" w:space="0" w:color="auto"/>
                <w:left w:val="none" w:sz="0" w:space="0" w:color="auto"/>
                <w:bottom w:val="none" w:sz="0" w:space="0" w:color="auto"/>
                <w:right w:val="none" w:sz="0" w:space="0" w:color="auto"/>
              </w:divBdr>
            </w:div>
          </w:divsChild>
        </w:div>
        <w:div w:id="896209801">
          <w:marLeft w:val="0"/>
          <w:marRight w:val="0"/>
          <w:marTop w:val="0"/>
          <w:marBottom w:val="0"/>
          <w:divBdr>
            <w:top w:val="none" w:sz="0" w:space="0" w:color="auto"/>
            <w:left w:val="none" w:sz="0" w:space="0" w:color="auto"/>
            <w:bottom w:val="none" w:sz="0" w:space="0" w:color="auto"/>
            <w:right w:val="none" w:sz="0" w:space="0" w:color="auto"/>
          </w:divBdr>
          <w:divsChild>
            <w:div w:id="406803730">
              <w:marLeft w:val="0"/>
              <w:marRight w:val="0"/>
              <w:marTop w:val="0"/>
              <w:marBottom w:val="0"/>
              <w:divBdr>
                <w:top w:val="none" w:sz="0" w:space="0" w:color="auto"/>
                <w:left w:val="none" w:sz="0" w:space="0" w:color="auto"/>
                <w:bottom w:val="none" w:sz="0" w:space="0" w:color="auto"/>
                <w:right w:val="none" w:sz="0" w:space="0" w:color="auto"/>
              </w:divBdr>
            </w:div>
          </w:divsChild>
        </w:div>
        <w:div w:id="968247503">
          <w:marLeft w:val="0"/>
          <w:marRight w:val="0"/>
          <w:marTop w:val="0"/>
          <w:marBottom w:val="0"/>
          <w:divBdr>
            <w:top w:val="none" w:sz="0" w:space="0" w:color="auto"/>
            <w:left w:val="none" w:sz="0" w:space="0" w:color="auto"/>
            <w:bottom w:val="none" w:sz="0" w:space="0" w:color="auto"/>
            <w:right w:val="none" w:sz="0" w:space="0" w:color="auto"/>
          </w:divBdr>
          <w:divsChild>
            <w:div w:id="1098214576">
              <w:marLeft w:val="0"/>
              <w:marRight w:val="0"/>
              <w:marTop w:val="0"/>
              <w:marBottom w:val="0"/>
              <w:divBdr>
                <w:top w:val="none" w:sz="0" w:space="0" w:color="auto"/>
                <w:left w:val="none" w:sz="0" w:space="0" w:color="auto"/>
                <w:bottom w:val="none" w:sz="0" w:space="0" w:color="auto"/>
                <w:right w:val="none" w:sz="0" w:space="0" w:color="auto"/>
              </w:divBdr>
            </w:div>
          </w:divsChild>
        </w:div>
        <w:div w:id="988824534">
          <w:marLeft w:val="0"/>
          <w:marRight w:val="0"/>
          <w:marTop w:val="0"/>
          <w:marBottom w:val="0"/>
          <w:divBdr>
            <w:top w:val="none" w:sz="0" w:space="0" w:color="auto"/>
            <w:left w:val="none" w:sz="0" w:space="0" w:color="auto"/>
            <w:bottom w:val="none" w:sz="0" w:space="0" w:color="auto"/>
            <w:right w:val="none" w:sz="0" w:space="0" w:color="auto"/>
          </w:divBdr>
          <w:divsChild>
            <w:div w:id="1316374468">
              <w:marLeft w:val="0"/>
              <w:marRight w:val="0"/>
              <w:marTop w:val="0"/>
              <w:marBottom w:val="0"/>
              <w:divBdr>
                <w:top w:val="none" w:sz="0" w:space="0" w:color="auto"/>
                <w:left w:val="none" w:sz="0" w:space="0" w:color="auto"/>
                <w:bottom w:val="none" w:sz="0" w:space="0" w:color="auto"/>
                <w:right w:val="none" w:sz="0" w:space="0" w:color="auto"/>
              </w:divBdr>
            </w:div>
          </w:divsChild>
        </w:div>
        <w:div w:id="1093741906">
          <w:marLeft w:val="0"/>
          <w:marRight w:val="0"/>
          <w:marTop w:val="0"/>
          <w:marBottom w:val="0"/>
          <w:divBdr>
            <w:top w:val="none" w:sz="0" w:space="0" w:color="auto"/>
            <w:left w:val="none" w:sz="0" w:space="0" w:color="auto"/>
            <w:bottom w:val="none" w:sz="0" w:space="0" w:color="auto"/>
            <w:right w:val="none" w:sz="0" w:space="0" w:color="auto"/>
          </w:divBdr>
          <w:divsChild>
            <w:div w:id="12850139">
              <w:marLeft w:val="0"/>
              <w:marRight w:val="0"/>
              <w:marTop w:val="0"/>
              <w:marBottom w:val="0"/>
              <w:divBdr>
                <w:top w:val="none" w:sz="0" w:space="0" w:color="auto"/>
                <w:left w:val="none" w:sz="0" w:space="0" w:color="auto"/>
                <w:bottom w:val="none" w:sz="0" w:space="0" w:color="auto"/>
                <w:right w:val="none" w:sz="0" w:space="0" w:color="auto"/>
              </w:divBdr>
            </w:div>
          </w:divsChild>
        </w:div>
        <w:div w:id="1104115441">
          <w:marLeft w:val="0"/>
          <w:marRight w:val="0"/>
          <w:marTop w:val="0"/>
          <w:marBottom w:val="0"/>
          <w:divBdr>
            <w:top w:val="none" w:sz="0" w:space="0" w:color="auto"/>
            <w:left w:val="none" w:sz="0" w:space="0" w:color="auto"/>
            <w:bottom w:val="none" w:sz="0" w:space="0" w:color="auto"/>
            <w:right w:val="none" w:sz="0" w:space="0" w:color="auto"/>
          </w:divBdr>
          <w:divsChild>
            <w:div w:id="1453790568">
              <w:marLeft w:val="0"/>
              <w:marRight w:val="0"/>
              <w:marTop w:val="0"/>
              <w:marBottom w:val="0"/>
              <w:divBdr>
                <w:top w:val="none" w:sz="0" w:space="0" w:color="auto"/>
                <w:left w:val="none" w:sz="0" w:space="0" w:color="auto"/>
                <w:bottom w:val="none" w:sz="0" w:space="0" w:color="auto"/>
                <w:right w:val="none" w:sz="0" w:space="0" w:color="auto"/>
              </w:divBdr>
            </w:div>
          </w:divsChild>
        </w:div>
        <w:div w:id="1579483838">
          <w:marLeft w:val="0"/>
          <w:marRight w:val="0"/>
          <w:marTop w:val="0"/>
          <w:marBottom w:val="0"/>
          <w:divBdr>
            <w:top w:val="none" w:sz="0" w:space="0" w:color="auto"/>
            <w:left w:val="none" w:sz="0" w:space="0" w:color="auto"/>
            <w:bottom w:val="none" w:sz="0" w:space="0" w:color="auto"/>
            <w:right w:val="none" w:sz="0" w:space="0" w:color="auto"/>
          </w:divBdr>
          <w:divsChild>
            <w:div w:id="1576359878">
              <w:marLeft w:val="0"/>
              <w:marRight w:val="0"/>
              <w:marTop w:val="0"/>
              <w:marBottom w:val="0"/>
              <w:divBdr>
                <w:top w:val="none" w:sz="0" w:space="0" w:color="auto"/>
                <w:left w:val="none" w:sz="0" w:space="0" w:color="auto"/>
                <w:bottom w:val="none" w:sz="0" w:space="0" w:color="auto"/>
                <w:right w:val="none" w:sz="0" w:space="0" w:color="auto"/>
              </w:divBdr>
            </w:div>
          </w:divsChild>
        </w:div>
        <w:div w:id="1603412504">
          <w:marLeft w:val="0"/>
          <w:marRight w:val="0"/>
          <w:marTop w:val="0"/>
          <w:marBottom w:val="0"/>
          <w:divBdr>
            <w:top w:val="none" w:sz="0" w:space="0" w:color="auto"/>
            <w:left w:val="none" w:sz="0" w:space="0" w:color="auto"/>
            <w:bottom w:val="none" w:sz="0" w:space="0" w:color="auto"/>
            <w:right w:val="none" w:sz="0" w:space="0" w:color="auto"/>
          </w:divBdr>
          <w:divsChild>
            <w:div w:id="1861506363">
              <w:marLeft w:val="0"/>
              <w:marRight w:val="0"/>
              <w:marTop w:val="0"/>
              <w:marBottom w:val="0"/>
              <w:divBdr>
                <w:top w:val="none" w:sz="0" w:space="0" w:color="auto"/>
                <w:left w:val="none" w:sz="0" w:space="0" w:color="auto"/>
                <w:bottom w:val="none" w:sz="0" w:space="0" w:color="auto"/>
                <w:right w:val="none" w:sz="0" w:space="0" w:color="auto"/>
              </w:divBdr>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sChild>
            <w:div w:id="731736774">
              <w:marLeft w:val="0"/>
              <w:marRight w:val="0"/>
              <w:marTop w:val="0"/>
              <w:marBottom w:val="0"/>
              <w:divBdr>
                <w:top w:val="none" w:sz="0" w:space="0" w:color="auto"/>
                <w:left w:val="none" w:sz="0" w:space="0" w:color="auto"/>
                <w:bottom w:val="none" w:sz="0" w:space="0" w:color="auto"/>
                <w:right w:val="none" w:sz="0" w:space="0" w:color="auto"/>
              </w:divBdr>
            </w:div>
          </w:divsChild>
        </w:div>
        <w:div w:id="1803617727">
          <w:marLeft w:val="0"/>
          <w:marRight w:val="0"/>
          <w:marTop w:val="0"/>
          <w:marBottom w:val="0"/>
          <w:divBdr>
            <w:top w:val="none" w:sz="0" w:space="0" w:color="auto"/>
            <w:left w:val="none" w:sz="0" w:space="0" w:color="auto"/>
            <w:bottom w:val="none" w:sz="0" w:space="0" w:color="auto"/>
            <w:right w:val="none" w:sz="0" w:space="0" w:color="auto"/>
          </w:divBdr>
          <w:divsChild>
            <w:div w:id="898054801">
              <w:marLeft w:val="0"/>
              <w:marRight w:val="0"/>
              <w:marTop w:val="0"/>
              <w:marBottom w:val="0"/>
              <w:divBdr>
                <w:top w:val="none" w:sz="0" w:space="0" w:color="auto"/>
                <w:left w:val="none" w:sz="0" w:space="0" w:color="auto"/>
                <w:bottom w:val="none" w:sz="0" w:space="0" w:color="auto"/>
                <w:right w:val="none" w:sz="0" w:space="0" w:color="auto"/>
              </w:divBdr>
            </w:div>
          </w:divsChild>
        </w:div>
        <w:div w:id="1877544512">
          <w:marLeft w:val="0"/>
          <w:marRight w:val="0"/>
          <w:marTop w:val="0"/>
          <w:marBottom w:val="0"/>
          <w:divBdr>
            <w:top w:val="none" w:sz="0" w:space="0" w:color="auto"/>
            <w:left w:val="none" w:sz="0" w:space="0" w:color="auto"/>
            <w:bottom w:val="none" w:sz="0" w:space="0" w:color="auto"/>
            <w:right w:val="none" w:sz="0" w:space="0" w:color="auto"/>
          </w:divBdr>
          <w:divsChild>
            <w:div w:id="1933467124">
              <w:marLeft w:val="0"/>
              <w:marRight w:val="0"/>
              <w:marTop w:val="0"/>
              <w:marBottom w:val="0"/>
              <w:divBdr>
                <w:top w:val="none" w:sz="0" w:space="0" w:color="auto"/>
                <w:left w:val="none" w:sz="0" w:space="0" w:color="auto"/>
                <w:bottom w:val="none" w:sz="0" w:space="0" w:color="auto"/>
                <w:right w:val="none" w:sz="0" w:space="0" w:color="auto"/>
              </w:divBdr>
            </w:div>
          </w:divsChild>
        </w:div>
        <w:div w:id="1905026200">
          <w:marLeft w:val="0"/>
          <w:marRight w:val="0"/>
          <w:marTop w:val="0"/>
          <w:marBottom w:val="0"/>
          <w:divBdr>
            <w:top w:val="none" w:sz="0" w:space="0" w:color="auto"/>
            <w:left w:val="none" w:sz="0" w:space="0" w:color="auto"/>
            <w:bottom w:val="none" w:sz="0" w:space="0" w:color="auto"/>
            <w:right w:val="none" w:sz="0" w:space="0" w:color="auto"/>
          </w:divBdr>
          <w:divsChild>
            <w:div w:id="2006931498">
              <w:marLeft w:val="0"/>
              <w:marRight w:val="0"/>
              <w:marTop w:val="0"/>
              <w:marBottom w:val="0"/>
              <w:divBdr>
                <w:top w:val="none" w:sz="0" w:space="0" w:color="auto"/>
                <w:left w:val="none" w:sz="0" w:space="0" w:color="auto"/>
                <w:bottom w:val="none" w:sz="0" w:space="0" w:color="auto"/>
                <w:right w:val="none" w:sz="0" w:space="0" w:color="auto"/>
              </w:divBdr>
            </w:div>
          </w:divsChild>
        </w:div>
        <w:div w:id="1944262742">
          <w:marLeft w:val="0"/>
          <w:marRight w:val="0"/>
          <w:marTop w:val="0"/>
          <w:marBottom w:val="0"/>
          <w:divBdr>
            <w:top w:val="none" w:sz="0" w:space="0" w:color="auto"/>
            <w:left w:val="none" w:sz="0" w:space="0" w:color="auto"/>
            <w:bottom w:val="none" w:sz="0" w:space="0" w:color="auto"/>
            <w:right w:val="none" w:sz="0" w:space="0" w:color="auto"/>
          </w:divBdr>
          <w:divsChild>
            <w:div w:id="21357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header" Target="header7.xml"/><Relationship Id="rId39" Type="http://schemas.openxmlformats.org/officeDocument/2006/relationships/header" Target="header15.xml"/><Relationship Id="rId21" Type="http://schemas.openxmlformats.org/officeDocument/2006/relationships/footer" Target="footer3.xml"/><Relationship Id="rId34" Type="http://schemas.openxmlformats.org/officeDocument/2006/relationships/footer" Target="footer8.xml"/><Relationship Id="rId42" Type="http://schemas.openxmlformats.org/officeDocument/2006/relationships/header" Target="header17.xml"/><Relationship Id="rId47" Type="http://schemas.openxmlformats.org/officeDocument/2006/relationships/header" Target="header20.xml"/><Relationship Id="rId50" Type="http://schemas.openxmlformats.org/officeDocument/2006/relationships/header" Target="header22.xml"/><Relationship Id="rId55" Type="http://schemas.openxmlformats.org/officeDocument/2006/relationships/header" Target="header25.xml"/><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eader" Target="header8.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9.xml"/><Relationship Id="rId40" Type="http://schemas.openxmlformats.org/officeDocument/2006/relationships/footer" Target="footer10.xml"/><Relationship Id="rId45" Type="http://schemas.openxmlformats.org/officeDocument/2006/relationships/header" Target="header19.xml"/><Relationship Id="rId53" Type="http://schemas.openxmlformats.org/officeDocument/2006/relationships/header" Target="header24.xml"/><Relationship Id="rId58" Type="http://schemas.openxmlformats.org/officeDocument/2006/relationships/header" Target="header27.xml"/><Relationship Id="rId5" Type="http://schemas.openxmlformats.org/officeDocument/2006/relationships/numbering" Target="numbering.xml"/><Relationship Id="rId61" Type="http://schemas.openxmlformats.org/officeDocument/2006/relationships/footer" Target="footer18.xml"/><Relationship Id="rId19" Type="http://schemas.openxmlformats.org/officeDocument/2006/relationships/header" Target="header3.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footer" Target="footer11.xml"/><Relationship Id="rId48" Type="http://schemas.openxmlformats.org/officeDocument/2006/relationships/footer" Target="footer13.xml"/><Relationship Id="rId56" Type="http://schemas.openxmlformats.org/officeDocument/2006/relationships/header" Target="header26.xm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14.xm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footer" Target="footer5.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footer" Target="footer12.xml"/><Relationship Id="rId59" Type="http://schemas.openxmlformats.org/officeDocument/2006/relationships/footer" Target="footer17.xml"/><Relationship Id="rId20" Type="http://schemas.openxmlformats.org/officeDocument/2006/relationships/header" Target="header4.xml"/><Relationship Id="rId41" Type="http://schemas.openxmlformats.org/officeDocument/2006/relationships/header" Target="header16.xml"/><Relationship Id="rId54" Type="http://schemas.openxmlformats.org/officeDocument/2006/relationships/footer" Target="footer15.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footer" Target="footer4.xml"/><Relationship Id="rId28" Type="http://schemas.openxmlformats.org/officeDocument/2006/relationships/hyperlink" Target="mailto:servicio.social@utp.ac.pa" TargetMode="External"/><Relationship Id="rId36" Type="http://schemas.openxmlformats.org/officeDocument/2006/relationships/header" Target="header13.xml"/><Relationship Id="rId49" Type="http://schemas.openxmlformats.org/officeDocument/2006/relationships/header" Target="header21.xml"/><Relationship Id="rId57" Type="http://schemas.openxmlformats.org/officeDocument/2006/relationships/footer" Target="footer16.xml"/><Relationship Id="rId10" Type="http://schemas.openxmlformats.org/officeDocument/2006/relationships/endnotes" Target="endnotes.xml"/><Relationship Id="rId31" Type="http://schemas.openxmlformats.org/officeDocument/2006/relationships/footer" Target="footer7.xml"/><Relationship Id="rId44" Type="http://schemas.openxmlformats.org/officeDocument/2006/relationships/header" Target="header18.xml"/><Relationship Id="rId52" Type="http://schemas.openxmlformats.org/officeDocument/2006/relationships/header" Target="header23.xml"/><Relationship Id="rId60" Type="http://schemas.openxmlformats.org/officeDocument/2006/relationships/header" Target="header28.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Todas%20Plantillas%20RUP%20Traducidas\rup_especificacion_caso_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E35D6DFF09684FAE003C82982191F1" ma:contentTypeVersion="12" ma:contentTypeDescription="Crear nuevo documento." ma:contentTypeScope="" ma:versionID="74802d4ef3b6d81156d176ec948c63fd">
  <xsd:schema xmlns:xsd="http://www.w3.org/2001/XMLSchema" xmlns:xs="http://www.w3.org/2001/XMLSchema" xmlns:p="http://schemas.microsoft.com/office/2006/metadata/properties" xmlns:ns3="a795438d-215b-4bf8-bfd6-2f0d23dce9a5" xmlns:ns4="f9c454b0-b997-4043-a675-3253823de173" targetNamespace="http://schemas.microsoft.com/office/2006/metadata/properties" ma:root="true" ma:fieldsID="5c559727963bb1e907bd2ba7330366b8" ns3:_="" ns4:_="">
    <xsd:import namespace="a795438d-215b-4bf8-bfd6-2f0d23dce9a5"/>
    <xsd:import namespace="f9c454b0-b997-4043-a675-3253823de17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5438d-215b-4bf8-bfd6-2f0d23dce9a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c454b0-b997-4043-a675-3253823de173"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795438d-215b-4bf8-bfd6-2f0d23dce9a5" xsi:nil="true"/>
  </documentManagement>
</p:properties>
</file>

<file path=customXml/itemProps1.xml><?xml version="1.0" encoding="utf-8"?>
<ds:datastoreItem xmlns:ds="http://schemas.openxmlformats.org/officeDocument/2006/customXml" ds:itemID="{AA9CED7A-6E7C-4B3A-8F10-35A9F27C64D3}">
  <ds:schemaRefs>
    <ds:schemaRef ds:uri="http://schemas.openxmlformats.org/officeDocument/2006/bibliography"/>
  </ds:schemaRefs>
</ds:datastoreItem>
</file>

<file path=customXml/itemProps2.xml><?xml version="1.0" encoding="utf-8"?>
<ds:datastoreItem xmlns:ds="http://schemas.openxmlformats.org/officeDocument/2006/customXml" ds:itemID="{E4E12A0F-F736-4B0F-82E6-A27A7937917A}">
  <ds:schemaRefs>
    <ds:schemaRef ds:uri="http://schemas.microsoft.com/sharepoint/v3/contenttype/forms"/>
  </ds:schemaRefs>
</ds:datastoreItem>
</file>

<file path=customXml/itemProps3.xml><?xml version="1.0" encoding="utf-8"?>
<ds:datastoreItem xmlns:ds="http://schemas.openxmlformats.org/officeDocument/2006/customXml" ds:itemID="{570D0945-8B58-46AD-93CA-58669A890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5438d-215b-4bf8-bfd6-2f0d23dce9a5"/>
    <ds:schemaRef ds:uri="f9c454b0-b997-4043-a675-3253823de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F9A5BF-73D3-4C26-83A2-1B8A89EA7DFC}">
  <ds:schemaRefs>
    <ds:schemaRef ds:uri="http://schemas.microsoft.com/office/2006/metadata/properties"/>
    <ds:schemaRef ds:uri="http://schemas.microsoft.com/office/infopath/2007/PartnerControls"/>
    <ds:schemaRef ds:uri="a795438d-215b-4bf8-bfd6-2f0d23dce9a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rup_especificacion_caso_uso.dot</ap:Template>
  <ap:Application>Microsoft Word for the web</ap:Application>
  <ap:DocSecurity>4</ap:DocSecurity>
  <ap:ScaleCrop>false</ap:ScaleCrop>
  <ap:Company>&lt;Compañía&gt;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Especificación de Caso de Uso: &lt;Nombre de Caso de Uso&gt;</dc:title>
  <dc:subject>&lt;Nombre del Proyecto&gt;</dc:subject>
  <dc:creator>fisc0</dc:creator>
  <keywords/>
  <dc:description/>
  <lastModifiedBy>Guest User</lastModifiedBy>
  <revision>474</revision>
  <lastPrinted>1900-01-01T14:00:00.0000000Z</lastPrinted>
  <dcterms:created xsi:type="dcterms:W3CDTF">2024-06-11T21:37:00.0000000Z</dcterms:created>
  <dcterms:modified xsi:type="dcterms:W3CDTF">2025-06-25T06:21:23.8314350Z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0x01010012E35D6DFF09684FAE003C82982191F1</vt:lpwstr>
  </property>
</Properties>
</file>